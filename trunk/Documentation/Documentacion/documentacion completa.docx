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Default Extension="jpeg" ContentType="image/jpeg"/>
  <Default Extension="emf" ContentType="image/x-emf"/>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Default Extension="gif" ContentType="image/gif"/>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customXml/itemProps2.xml" ContentType="application/vnd.openxmlformats-officedocument.customXml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AR"/>
        </w:rPr>
        <w:id w:val="38863866"/>
        <w:docPartObj>
          <w:docPartGallery w:val="Table of Contents"/>
          <w:docPartUnique/>
        </w:docPartObj>
      </w:sdtPr>
      <w:sdtContent>
        <w:p w:rsidR="00953869" w:rsidRDefault="00953869">
          <w:pPr>
            <w:pStyle w:val="TtulodeTDC"/>
          </w:pPr>
          <w:r>
            <w:t>Contenido</w:t>
          </w:r>
        </w:p>
        <w:p w:rsidR="005F781D" w:rsidRDefault="00F716D1">
          <w:pPr>
            <w:pStyle w:val="TDC1"/>
            <w:tabs>
              <w:tab w:val="right" w:leader="dot" w:pos="8828"/>
            </w:tabs>
            <w:rPr>
              <w:rFonts w:eastAsiaTheme="minorEastAsia"/>
              <w:noProof/>
              <w:lang w:eastAsia="es-AR"/>
            </w:rPr>
          </w:pPr>
          <w:r>
            <w:rPr>
              <w:lang w:val="es-ES"/>
            </w:rPr>
            <w:fldChar w:fldCharType="begin"/>
          </w:r>
          <w:r w:rsidR="00953869">
            <w:rPr>
              <w:lang w:val="es-ES"/>
            </w:rPr>
            <w:instrText xml:space="preserve"> TOC \o "1-3" \h \z \u </w:instrText>
          </w:r>
          <w:r>
            <w:rPr>
              <w:lang w:val="es-ES"/>
            </w:rPr>
            <w:fldChar w:fldCharType="separate"/>
          </w:r>
          <w:hyperlink w:anchor="_Toc266474761" w:history="1">
            <w:r w:rsidR="005F781D" w:rsidRPr="00A00D92">
              <w:rPr>
                <w:rStyle w:val="Hipervnculo"/>
                <w:rFonts w:cstheme="minorHAnsi"/>
                <w:noProof/>
              </w:rPr>
              <w:t>INTRODUCCION</w:t>
            </w:r>
            <w:r w:rsidR="005F781D">
              <w:rPr>
                <w:noProof/>
                <w:webHidden/>
              </w:rPr>
              <w:tab/>
            </w:r>
            <w:r>
              <w:rPr>
                <w:noProof/>
                <w:webHidden/>
              </w:rPr>
              <w:fldChar w:fldCharType="begin"/>
            </w:r>
            <w:r w:rsidR="005F781D">
              <w:rPr>
                <w:noProof/>
                <w:webHidden/>
              </w:rPr>
              <w:instrText xml:space="preserve"> PAGEREF _Toc266474761 \h </w:instrText>
            </w:r>
            <w:r>
              <w:rPr>
                <w:noProof/>
                <w:webHidden/>
              </w:rPr>
            </w:r>
            <w:r>
              <w:rPr>
                <w:noProof/>
                <w:webHidden/>
              </w:rPr>
              <w:fldChar w:fldCharType="separate"/>
            </w:r>
            <w:r w:rsidR="005F781D">
              <w:rPr>
                <w:noProof/>
                <w:webHidden/>
              </w:rPr>
              <w:t>2</w:t>
            </w:r>
            <w:r>
              <w:rPr>
                <w:noProof/>
                <w:webHidden/>
              </w:rPr>
              <w:fldChar w:fldCharType="end"/>
            </w:r>
          </w:hyperlink>
        </w:p>
        <w:p w:rsidR="005F781D" w:rsidRDefault="00F716D1">
          <w:pPr>
            <w:pStyle w:val="TDC1"/>
            <w:tabs>
              <w:tab w:val="right" w:leader="dot" w:pos="8828"/>
            </w:tabs>
            <w:rPr>
              <w:rFonts w:eastAsiaTheme="minorEastAsia"/>
              <w:noProof/>
              <w:lang w:eastAsia="es-AR"/>
            </w:rPr>
          </w:pPr>
          <w:hyperlink w:anchor="_Toc266474762" w:history="1">
            <w:r w:rsidR="005F781D" w:rsidRPr="00A00D92">
              <w:rPr>
                <w:rStyle w:val="Hipervnculo"/>
                <w:noProof/>
              </w:rPr>
              <w:t>CAPITULO 1: Evento transitorio único en estructuras analógicas</w:t>
            </w:r>
            <w:r w:rsidR="005F781D">
              <w:rPr>
                <w:noProof/>
                <w:webHidden/>
              </w:rPr>
              <w:tab/>
            </w:r>
            <w:r>
              <w:rPr>
                <w:noProof/>
                <w:webHidden/>
              </w:rPr>
              <w:fldChar w:fldCharType="begin"/>
            </w:r>
            <w:r w:rsidR="005F781D">
              <w:rPr>
                <w:noProof/>
                <w:webHidden/>
              </w:rPr>
              <w:instrText xml:space="preserve"> PAGEREF _Toc266474762 \h </w:instrText>
            </w:r>
            <w:r>
              <w:rPr>
                <w:noProof/>
                <w:webHidden/>
              </w:rPr>
            </w:r>
            <w:r>
              <w:rPr>
                <w:noProof/>
                <w:webHidden/>
              </w:rPr>
              <w:fldChar w:fldCharType="separate"/>
            </w:r>
            <w:r w:rsidR="005F781D">
              <w:rPr>
                <w:noProof/>
                <w:webHidden/>
              </w:rPr>
              <w:t>4</w:t>
            </w:r>
            <w:r>
              <w:rPr>
                <w:noProof/>
                <w:webHidden/>
              </w:rPr>
              <w:fldChar w:fldCharType="end"/>
            </w:r>
          </w:hyperlink>
        </w:p>
        <w:p w:rsidR="005F781D" w:rsidRDefault="00F716D1">
          <w:pPr>
            <w:pStyle w:val="TDC2"/>
            <w:tabs>
              <w:tab w:val="right" w:leader="dot" w:pos="8828"/>
            </w:tabs>
            <w:rPr>
              <w:rFonts w:eastAsiaTheme="minorEastAsia"/>
              <w:noProof/>
              <w:lang w:eastAsia="es-AR"/>
            </w:rPr>
          </w:pPr>
          <w:hyperlink w:anchor="_Toc266474763" w:history="1">
            <w:r w:rsidR="005F781D" w:rsidRPr="00A00D92">
              <w:rPr>
                <w:rStyle w:val="Hipervnculo"/>
                <w:noProof/>
              </w:rPr>
              <w:t>1.1) Concepto</w:t>
            </w:r>
            <w:r w:rsidR="005F781D">
              <w:rPr>
                <w:noProof/>
                <w:webHidden/>
              </w:rPr>
              <w:tab/>
            </w:r>
            <w:r>
              <w:rPr>
                <w:noProof/>
                <w:webHidden/>
              </w:rPr>
              <w:fldChar w:fldCharType="begin"/>
            </w:r>
            <w:r w:rsidR="005F781D">
              <w:rPr>
                <w:noProof/>
                <w:webHidden/>
              </w:rPr>
              <w:instrText xml:space="preserve"> PAGEREF _Toc266474763 \h </w:instrText>
            </w:r>
            <w:r>
              <w:rPr>
                <w:noProof/>
                <w:webHidden/>
              </w:rPr>
            </w:r>
            <w:r>
              <w:rPr>
                <w:noProof/>
                <w:webHidden/>
              </w:rPr>
              <w:fldChar w:fldCharType="separate"/>
            </w:r>
            <w:r w:rsidR="005F781D">
              <w:rPr>
                <w:noProof/>
                <w:webHidden/>
              </w:rPr>
              <w:t>4</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64" w:history="1">
            <w:r w:rsidR="005F781D" w:rsidRPr="00A00D92">
              <w:rPr>
                <w:rStyle w:val="Hipervnculo"/>
                <w:noProof/>
              </w:rPr>
              <w:t>1.1.1) Definición</w:t>
            </w:r>
            <w:r w:rsidR="005F781D">
              <w:rPr>
                <w:noProof/>
                <w:webHidden/>
              </w:rPr>
              <w:tab/>
            </w:r>
            <w:r>
              <w:rPr>
                <w:noProof/>
                <w:webHidden/>
              </w:rPr>
              <w:fldChar w:fldCharType="begin"/>
            </w:r>
            <w:r w:rsidR="005F781D">
              <w:rPr>
                <w:noProof/>
                <w:webHidden/>
              </w:rPr>
              <w:instrText xml:space="preserve"> PAGEREF _Toc266474764 \h </w:instrText>
            </w:r>
            <w:r>
              <w:rPr>
                <w:noProof/>
                <w:webHidden/>
              </w:rPr>
            </w:r>
            <w:r>
              <w:rPr>
                <w:noProof/>
                <w:webHidden/>
              </w:rPr>
              <w:fldChar w:fldCharType="separate"/>
            </w:r>
            <w:r w:rsidR="005F781D">
              <w:rPr>
                <w:noProof/>
                <w:webHidden/>
              </w:rPr>
              <w:t>4</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65" w:history="1">
            <w:r w:rsidR="005F781D" w:rsidRPr="00A00D92">
              <w:rPr>
                <w:rStyle w:val="Hipervnculo"/>
                <w:noProof/>
              </w:rPr>
              <w:t>1.1.2) Causas</w:t>
            </w:r>
            <w:r w:rsidR="005F781D">
              <w:rPr>
                <w:noProof/>
                <w:webHidden/>
              </w:rPr>
              <w:tab/>
            </w:r>
            <w:r>
              <w:rPr>
                <w:noProof/>
                <w:webHidden/>
              </w:rPr>
              <w:fldChar w:fldCharType="begin"/>
            </w:r>
            <w:r w:rsidR="005F781D">
              <w:rPr>
                <w:noProof/>
                <w:webHidden/>
              </w:rPr>
              <w:instrText xml:space="preserve"> PAGEREF _Toc266474765 \h </w:instrText>
            </w:r>
            <w:r>
              <w:rPr>
                <w:noProof/>
                <w:webHidden/>
              </w:rPr>
            </w:r>
            <w:r>
              <w:rPr>
                <w:noProof/>
                <w:webHidden/>
              </w:rPr>
              <w:fldChar w:fldCharType="separate"/>
            </w:r>
            <w:r w:rsidR="005F781D">
              <w:rPr>
                <w:noProof/>
                <w:webHidden/>
              </w:rPr>
              <w:t>5</w:t>
            </w:r>
            <w:r>
              <w:rPr>
                <w:noProof/>
                <w:webHidden/>
              </w:rPr>
              <w:fldChar w:fldCharType="end"/>
            </w:r>
          </w:hyperlink>
        </w:p>
        <w:p w:rsidR="005F781D" w:rsidRDefault="00F716D1">
          <w:pPr>
            <w:pStyle w:val="TDC2"/>
            <w:tabs>
              <w:tab w:val="right" w:leader="dot" w:pos="8828"/>
            </w:tabs>
            <w:rPr>
              <w:rFonts w:eastAsiaTheme="minorEastAsia"/>
              <w:noProof/>
              <w:lang w:eastAsia="es-AR"/>
            </w:rPr>
          </w:pPr>
          <w:hyperlink w:anchor="_Toc266474766" w:history="1">
            <w:r w:rsidR="005F781D" w:rsidRPr="00A00D92">
              <w:rPr>
                <w:rStyle w:val="Hipervnculo"/>
                <w:noProof/>
              </w:rPr>
              <w:t>1.2) Efectos y clasificación</w:t>
            </w:r>
            <w:r w:rsidR="005F781D">
              <w:rPr>
                <w:noProof/>
                <w:webHidden/>
              </w:rPr>
              <w:tab/>
            </w:r>
            <w:r>
              <w:rPr>
                <w:noProof/>
                <w:webHidden/>
              </w:rPr>
              <w:fldChar w:fldCharType="begin"/>
            </w:r>
            <w:r w:rsidR="005F781D">
              <w:rPr>
                <w:noProof/>
                <w:webHidden/>
              </w:rPr>
              <w:instrText xml:space="preserve"> PAGEREF _Toc266474766 \h </w:instrText>
            </w:r>
            <w:r>
              <w:rPr>
                <w:noProof/>
                <w:webHidden/>
              </w:rPr>
            </w:r>
            <w:r>
              <w:rPr>
                <w:noProof/>
                <w:webHidden/>
              </w:rPr>
              <w:fldChar w:fldCharType="separate"/>
            </w:r>
            <w:r w:rsidR="005F781D">
              <w:rPr>
                <w:noProof/>
                <w:webHidden/>
              </w:rPr>
              <w:t>6</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67" w:history="1">
            <w:r w:rsidR="005F781D" w:rsidRPr="00A00D92">
              <w:rPr>
                <w:rStyle w:val="Hipervnculo"/>
                <w:noProof/>
              </w:rPr>
              <w:t>1.2.1) Efectos en semiconductor</w:t>
            </w:r>
            <w:r w:rsidR="005F781D">
              <w:rPr>
                <w:noProof/>
                <w:webHidden/>
              </w:rPr>
              <w:tab/>
            </w:r>
            <w:r>
              <w:rPr>
                <w:noProof/>
                <w:webHidden/>
              </w:rPr>
              <w:fldChar w:fldCharType="begin"/>
            </w:r>
            <w:r w:rsidR="005F781D">
              <w:rPr>
                <w:noProof/>
                <w:webHidden/>
              </w:rPr>
              <w:instrText xml:space="preserve"> PAGEREF _Toc266474767 \h </w:instrText>
            </w:r>
            <w:r>
              <w:rPr>
                <w:noProof/>
                <w:webHidden/>
              </w:rPr>
            </w:r>
            <w:r>
              <w:rPr>
                <w:noProof/>
                <w:webHidden/>
              </w:rPr>
              <w:fldChar w:fldCharType="separate"/>
            </w:r>
            <w:r w:rsidR="005F781D">
              <w:rPr>
                <w:noProof/>
                <w:webHidden/>
              </w:rPr>
              <w:t>6</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68" w:history="1">
            <w:r w:rsidR="005F781D" w:rsidRPr="00A00D92">
              <w:rPr>
                <w:rStyle w:val="Hipervnculo"/>
                <w:noProof/>
              </w:rPr>
              <w:t>1.2.2) Ionización directa e indirecta</w:t>
            </w:r>
            <w:r w:rsidR="005F781D">
              <w:rPr>
                <w:noProof/>
                <w:webHidden/>
              </w:rPr>
              <w:tab/>
            </w:r>
            <w:r>
              <w:rPr>
                <w:noProof/>
                <w:webHidden/>
              </w:rPr>
              <w:fldChar w:fldCharType="begin"/>
            </w:r>
            <w:r w:rsidR="005F781D">
              <w:rPr>
                <w:noProof/>
                <w:webHidden/>
              </w:rPr>
              <w:instrText xml:space="preserve"> PAGEREF _Toc266474768 \h </w:instrText>
            </w:r>
            <w:r>
              <w:rPr>
                <w:noProof/>
                <w:webHidden/>
              </w:rPr>
            </w:r>
            <w:r>
              <w:rPr>
                <w:noProof/>
                <w:webHidden/>
              </w:rPr>
              <w:fldChar w:fldCharType="separate"/>
            </w:r>
            <w:r w:rsidR="005F781D">
              <w:rPr>
                <w:noProof/>
                <w:webHidden/>
              </w:rPr>
              <w:t>7</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69" w:history="1">
            <w:r w:rsidR="005F781D" w:rsidRPr="00A00D92">
              <w:rPr>
                <w:rStyle w:val="Hipervnculo"/>
                <w:noProof/>
              </w:rPr>
              <w:t>1.2.3) Duración del evento</w:t>
            </w:r>
            <w:r w:rsidR="005F781D">
              <w:rPr>
                <w:noProof/>
                <w:webHidden/>
              </w:rPr>
              <w:tab/>
            </w:r>
            <w:r>
              <w:rPr>
                <w:noProof/>
                <w:webHidden/>
              </w:rPr>
              <w:fldChar w:fldCharType="begin"/>
            </w:r>
            <w:r w:rsidR="005F781D">
              <w:rPr>
                <w:noProof/>
                <w:webHidden/>
              </w:rPr>
              <w:instrText xml:space="preserve"> PAGEREF _Toc266474769 \h </w:instrText>
            </w:r>
            <w:r>
              <w:rPr>
                <w:noProof/>
                <w:webHidden/>
              </w:rPr>
            </w:r>
            <w:r>
              <w:rPr>
                <w:noProof/>
                <w:webHidden/>
              </w:rPr>
              <w:fldChar w:fldCharType="separate"/>
            </w:r>
            <w:r w:rsidR="005F781D">
              <w:rPr>
                <w:noProof/>
                <w:webHidden/>
              </w:rPr>
              <w:t>9</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70" w:history="1">
            <w:r w:rsidR="005F781D" w:rsidRPr="00A00D92">
              <w:rPr>
                <w:rStyle w:val="Hipervnculo"/>
                <w:noProof/>
              </w:rPr>
              <w:t>1.2.4) Carga critica</w:t>
            </w:r>
            <w:r w:rsidR="005F781D">
              <w:rPr>
                <w:noProof/>
                <w:webHidden/>
              </w:rPr>
              <w:tab/>
            </w:r>
            <w:r>
              <w:rPr>
                <w:noProof/>
                <w:webHidden/>
              </w:rPr>
              <w:fldChar w:fldCharType="begin"/>
            </w:r>
            <w:r w:rsidR="005F781D">
              <w:rPr>
                <w:noProof/>
                <w:webHidden/>
              </w:rPr>
              <w:instrText xml:space="preserve"> PAGEREF _Toc266474770 \h </w:instrText>
            </w:r>
            <w:r>
              <w:rPr>
                <w:noProof/>
                <w:webHidden/>
              </w:rPr>
            </w:r>
            <w:r>
              <w:rPr>
                <w:noProof/>
                <w:webHidden/>
              </w:rPr>
              <w:fldChar w:fldCharType="separate"/>
            </w:r>
            <w:r w:rsidR="005F781D">
              <w:rPr>
                <w:noProof/>
                <w:webHidden/>
              </w:rPr>
              <w:t>11</w:t>
            </w:r>
            <w:r>
              <w:rPr>
                <w:noProof/>
                <w:webHidden/>
              </w:rPr>
              <w:fldChar w:fldCharType="end"/>
            </w:r>
          </w:hyperlink>
        </w:p>
        <w:p w:rsidR="005F781D" w:rsidRDefault="00F716D1">
          <w:pPr>
            <w:pStyle w:val="TDC2"/>
            <w:tabs>
              <w:tab w:val="right" w:leader="dot" w:pos="8828"/>
            </w:tabs>
            <w:rPr>
              <w:rFonts w:eastAsiaTheme="minorEastAsia"/>
              <w:noProof/>
              <w:lang w:eastAsia="es-AR"/>
            </w:rPr>
          </w:pPr>
          <w:hyperlink w:anchor="_Toc266474771" w:history="1">
            <w:r w:rsidR="005F781D" w:rsidRPr="00A00D92">
              <w:rPr>
                <w:rStyle w:val="Hipervnculo"/>
                <w:noProof/>
              </w:rPr>
              <w:t>1.3) Modelado de la falla</w:t>
            </w:r>
            <w:r w:rsidR="005F781D">
              <w:rPr>
                <w:noProof/>
                <w:webHidden/>
              </w:rPr>
              <w:tab/>
            </w:r>
            <w:r>
              <w:rPr>
                <w:noProof/>
                <w:webHidden/>
              </w:rPr>
              <w:fldChar w:fldCharType="begin"/>
            </w:r>
            <w:r w:rsidR="005F781D">
              <w:rPr>
                <w:noProof/>
                <w:webHidden/>
              </w:rPr>
              <w:instrText xml:space="preserve"> PAGEREF _Toc266474771 \h </w:instrText>
            </w:r>
            <w:r>
              <w:rPr>
                <w:noProof/>
                <w:webHidden/>
              </w:rPr>
            </w:r>
            <w:r>
              <w:rPr>
                <w:noProof/>
                <w:webHidden/>
              </w:rPr>
              <w:fldChar w:fldCharType="separate"/>
            </w:r>
            <w:r w:rsidR="005F781D">
              <w:rPr>
                <w:noProof/>
                <w:webHidden/>
              </w:rPr>
              <w:t>12</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72" w:history="1">
            <w:r w:rsidR="005F781D" w:rsidRPr="00A00D92">
              <w:rPr>
                <w:rStyle w:val="Hipervnculo"/>
                <w:noProof/>
              </w:rPr>
              <w:t>1.3.1) Modelos utilizados</w:t>
            </w:r>
            <w:r w:rsidR="005F781D">
              <w:rPr>
                <w:noProof/>
                <w:webHidden/>
              </w:rPr>
              <w:tab/>
            </w:r>
            <w:r>
              <w:rPr>
                <w:noProof/>
                <w:webHidden/>
              </w:rPr>
              <w:fldChar w:fldCharType="begin"/>
            </w:r>
            <w:r w:rsidR="005F781D">
              <w:rPr>
                <w:noProof/>
                <w:webHidden/>
              </w:rPr>
              <w:instrText xml:space="preserve"> PAGEREF _Toc266474772 \h </w:instrText>
            </w:r>
            <w:r>
              <w:rPr>
                <w:noProof/>
                <w:webHidden/>
              </w:rPr>
            </w:r>
            <w:r>
              <w:rPr>
                <w:noProof/>
                <w:webHidden/>
              </w:rPr>
              <w:fldChar w:fldCharType="separate"/>
            </w:r>
            <w:r w:rsidR="005F781D">
              <w:rPr>
                <w:noProof/>
                <w:webHidden/>
              </w:rPr>
              <w:t>12</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73" w:history="1">
            <w:r w:rsidR="005F781D" w:rsidRPr="00A00D92">
              <w:rPr>
                <w:rStyle w:val="Hipervnculo"/>
                <w:noProof/>
              </w:rPr>
              <w:t>1.3.2) Modelo a utilizar</w:t>
            </w:r>
            <w:r w:rsidR="005F781D">
              <w:rPr>
                <w:noProof/>
                <w:webHidden/>
              </w:rPr>
              <w:tab/>
            </w:r>
            <w:r>
              <w:rPr>
                <w:noProof/>
                <w:webHidden/>
              </w:rPr>
              <w:fldChar w:fldCharType="begin"/>
            </w:r>
            <w:r w:rsidR="005F781D">
              <w:rPr>
                <w:noProof/>
                <w:webHidden/>
              </w:rPr>
              <w:instrText xml:space="preserve"> PAGEREF _Toc266474773 \h </w:instrText>
            </w:r>
            <w:r>
              <w:rPr>
                <w:noProof/>
                <w:webHidden/>
              </w:rPr>
            </w:r>
            <w:r>
              <w:rPr>
                <w:noProof/>
                <w:webHidden/>
              </w:rPr>
              <w:fldChar w:fldCharType="separate"/>
            </w:r>
            <w:r w:rsidR="005F781D">
              <w:rPr>
                <w:noProof/>
                <w:webHidden/>
              </w:rPr>
              <w:t>13</w:t>
            </w:r>
            <w:r>
              <w:rPr>
                <w:noProof/>
                <w:webHidden/>
              </w:rPr>
              <w:fldChar w:fldCharType="end"/>
            </w:r>
          </w:hyperlink>
        </w:p>
        <w:p w:rsidR="005F781D" w:rsidRDefault="00F716D1">
          <w:pPr>
            <w:pStyle w:val="TDC1"/>
            <w:tabs>
              <w:tab w:val="right" w:leader="dot" w:pos="8828"/>
            </w:tabs>
            <w:rPr>
              <w:rFonts w:eastAsiaTheme="minorEastAsia"/>
              <w:noProof/>
              <w:lang w:eastAsia="es-AR"/>
            </w:rPr>
          </w:pPr>
          <w:hyperlink w:anchor="_Toc266474774" w:history="1">
            <w:r w:rsidR="005F781D" w:rsidRPr="00A00D92">
              <w:rPr>
                <w:rStyle w:val="Hipervnculo"/>
                <w:noProof/>
              </w:rPr>
              <w:t>CAPITULO 2: Conversor</w:t>
            </w:r>
            <w:r w:rsidR="005F781D">
              <w:rPr>
                <w:noProof/>
                <w:webHidden/>
              </w:rPr>
              <w:tab/>
            </w:r>
            <w:r>
              <w:rPr>
                <w:noProof/>
                <w:webHidden/>
              </w:rPr>
              <w:fldChar w:fldCharType="begin"/>
            </w:r>
            <w:r w:rsidR="005F781D">
              <w:rPr>
                <w:noProof/>
                <w:webHidden/>
              </w:rPr>
              <w:instrText xml:space="preserve"> PAGEREF _Toc266474774 \h </w:instrText>
            </w:r>
            <w:r>
              <w:rPr>
                <w:noProof/>
                <w:webHidden/>
              </w:rPr>
            </w:r>
            <w:r>
              <w:rPr>
                <w:noProof/>
                <w:webHidden/>
              </w:rPr>
              <w:fldChar w:fldCharType="separate"/>
            </w:r>
            <w:r w:rsidR="005F781D">
              <w:rPr>
                <w:noProof/>
                <w:webHidden/>
              </w:rPr>
              <w:t>14</w:t>
            </w:r>
            <w:r>
              <w:rPr>
                <w:noProof/>
                <w:webHidden/>
              </w:rPr>
              <w:fldChar w:fldCharType="end"/>
            </w:r>
          </w:hyperlink>
        </w:p>
        <w:p w:rsidR="005F781D" w:rsidRDefault="00F716D1">
          <w:pPr>
            <w:pStyle w:val="TDC2"/>
            <w:tabs>
              <w:tab w:val="right" w:leader="dot" w:pos="8828"/>
            </w:tabs>
            <w:rPr>
              <w:rFonts w:eastAsiaTheme="minorEastAsia"/>
              <w:noProof/>
              <w:lang w:eastAsia="es-AR"/>
            </w:rPr>
          </w:pPr>
          <w:hyperlink w:anchor="_Toc266474775" w:history="1">
            <w:r w:rsidR="005F781D" w:rsidRPr="00A00D92">
              <w:rPr>
                <w:rStyle w:val="Hipervnculo"/>
                <w:noProof/>
              </w:rPr>
              <w:t>2.1) SELECCIÓN Y REQUERIMIENTOS</w:t>
            </w:r>
            <w:r w:rsidR="005F781D">
              <w:rPr>
                <w:noProof/>
                <w:webHidden/>
              </w:rPr>
              <w:tab/>
            </w:r>
            <w:r>
              <w:rPr>
                <w:noProof/>
                <w:webHidden/>
              </w:rPr>
              <w:fldChar w:fldCharType="begin"/>
            </w:r>
            <w:r w:rsidR="005F781D">
              <w:rPr>
                <w:noProof/>
                <w:webHidden/>
              </w:rPr>
              <w:instrText xml:space="preserve"> PAGEREF _Toc266474775 \h </w:instrText>
            </w:r>
            <w:r>
              <w:rPr>
                <w:noProof/>
                <w:webHidden/>
              </w:rPr>
            </w:r>
            <w:r>
              <w:rPr>
                <w:noProof/>
                <w:webHidden/>
              </w:rPr>
              <w:fldChar w:fldCharType="separate"/>
            </w:r>
            <w:r w:rsidR="005F781D">
              <w:rPr>
                <w:noProof/>
                <w:webHidden/>
              </w:rPr>
              <w:t>14</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76" w:history="1">
            <w:r w:rsidR="005F781D" w:rsidRPr="00A00D92">
              <w:rPr>
                <w:rStyle w:val="Hipervnculo"/>
                <w:noProof/>
              </w:rPr>
              <w:t>2.1.1) Selección</w:t>
            </w:r>
            <w:r w:rsidR="005F781D">
              <w:rPr>
                <w:noProof/>
                <w:webHidden/>
              </w:rPr>
              <w:tab/>
            </w:r>
            <w:r>
              <w:rPr>
                <w:noProof/>
                <w:webHidden/>
              </w:rPr>
              <w:fldChar w:fldCharType="begin"/>
            </w:r>
            <w:r w:rsidR="005F781D">
              <w:rPr>
                <w:noProof/>
                <w:webHidden/>
              </w:rPr>
              <w:instrText xml:space="preserve"> PAGEREF _Toc266474776 \h </w:instrText>
            </w:r>
            <w:r>
              <w:rPr>
                <w:noProof/>
                <w:webHidden/>
              </w:rPr>
            </w:r>
            <w:r>
              <w:rPr>
                <w:noProof/>
                <w:webHidden/>
              </w:rPr>
              <w:fldChar w:fldCharType="separate"/>
            </w:r>
            <w:r w:rsidR="005F781D">
              <w:rPr>
                <w:noProof/>
                <w:webHidden/>
              </w:rPr>
              <w:t>14</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77" w:history="1">
            <w:r w:rsidR="005F781D" w:rsidRPr="00A00D92">
              <w:rPr>
                <w:rStyle w:val="Hipervnculo"/>
                <w:noProof/>
              </w:rPr>
              <w:t>2.1.2) Requerimientos</w:t>
            </w:r>
            <w:r w:rsidR="005F781D">
              <w:rPr>
                <w:noProof/>
                <w:webHidden/>
              </w:rPr>
              <w:tab/>
            </w:r>
            <w:r>
              <w:rPr>
                <w:noProof/>
                <w:webHidden/>
              </w:rPr>
              <w:fldChar w:fldCharType="begin"/>
            </w:r>
            <w:r w:rsidR="005F781D">
              <w:rPr>
                <w:noProof/>
                <w:webHidden/>
              </w:rPr>
              <w:instrText xml:space="preserve"> PAGEREF _Toc266474777 \h </w:instrText>
            </w:r>
            <w:r>
              <w:rPr>
                <w:noProof/>
                <w:webHidden/>
              </w:rPr>
            </w:r>
            <w:r>
              <w:rPr>
                <w:noProof/>
                <w:webHidden/>
              </w:rPr>
              <w:fldChar w:fldCharType="separate"/>
            </w:r>
            <w:r w:rsidR="005F781D">
              <w:rPr>
                <w:noProof/>
                <w:webHidden/>
              </w:rPr>
              <w:t>15</w:t>
            </w:r>
            <w:r>
              <w:rPr>
                <w:noProof/>
                <w:webHidden/>
              </w:rPr>
              <w:fldChar w:fldCharType="end"/>
            </w:r>
          </w:hyperlink>
        </w:p>
        <w:p w:rsidR="005F781D" w:rsidRDefault="00F716D1">
          <w:pPr>
            <w:pStyle w:val="TDC2"/>
            <w:tabs>
              <w:tab w:val="right" w:leader="dot" w:pos="8828"/>
            </w:tabs>
            <w:rPr>
              <w:rFonts w:eastAsiaTheme="minorEastAsia"/>
              <w:noProof/>
              <w:lang w:eastAsia="es-AR"/>
            </w:rPr>
          </w:pPr>
          <w:hyperlink w:anchor="_Toc266474778" w:history="1">
            <w:r w:rsidR="005F781D" w:rsidRPr="00A00D92">
              <w:rPr>
                <w:rStyle w:val="Hipervnculo"/>
                <w:noProof/>
              </w:rPr>
              <w:t>2.2) DISEÑO</w:t>
            </w:r>
            <w:r w:rsidR="005F781D">
              <w:rPr>
                <w:noProof/>
                <w:webHidden/>
              </w:rPr>
              <w:tab/>
            </w:r>
            <w:r>
              <w:rPr>
                <w:noProof/>
                <w:webHidden/>
              </w:rPr>
              <w:fldChar w:fldCharType="begin"/>
            </w:r>
            <w:r w:rsidR="005F781D">
              <w:rPr>
                <w:noProof/>
                <w:webHidden/>
              </w:rPr>
              <w:instrText xml:space="preserve"> PAGEREF _Toc266474778 \h </w:instrText>
            </w:r>
            <w:r>
              <w:rPr>
                <w:noProof/>
                <w:webHidden/>
              </w:rPr>
            </w:r>
            <w:r>
              <w:rPr>
                <w:noProof/>
                <w:webHidden/>
              </w:rPr>
              <w:fldChar w:fldCharType="separate"/>
            </w:r>
            <w:r w:rsidR="005F781D">
              <w:rPr>
                <w:noProof/>
                <w:webHidden/>
              </w:rPr>
              <w:t>16</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79" w:history="1">
            <w:r w:rsidR="005F781D" w:rsidRPr="00A00D92">
              <w:rPr>
                <w:rStyle w:val="Hipervnculo"/>
                <w:noProof/>
              </w:rPr>
              <w:t>2.2.1) Comparador</w:t>
            </w:r>
            <w:r w:rsidR="005F781D">
              <w:rPr>
                <w:noProof/>
                <w:webHidden/>
              </w:rPr>
              <w:tab/>
            </w:r>
            <w:r>
              <w:rPr>
                <w:noProof/>
                <w:webHidden/>
              </w:rPr>
              <w:fldChar w:fldCharType="begin"/>
            </w:r>
            <w:r w:rsidR="005F781D">
              <w:rPr>
                <w:noProof/>
                <w:webHidden/>
              </w:rPr>
              <w:instrText xml:space="preserve"> PAGEREF _Toc266474779 \h </w:instrText>
            </w:r>
            <w:r>
              <w:rPr>
                <w:noProof/>
                <w:webHidden/>
              </w:rPr>
            </w:r>
            <w:r>
              <w:rPr>
                <w:noProof/>
                <w:webHidden/>
              </w:rPr>
              <w:fldChar w:fldCharType="separate"/>
            </w:r>
            <w:r w:rsidR="005F781D">
              <w:rPr>
                <w:noProof/>
                <w:webHidden/>
              </w:rPr>
              <w:t>16</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80" w:history="1">
            <w:r w:rsidR="005F781D" w:rsidRPr="00A00D92">
              <w:rPr>
                <w:rStyle w:val="Hipervnculo"/>
                <w:noProof/>
              </w:rPr>
              <w:t>2.2.2) Decodificador</w:t>
            </w:r>
            <w:r w:rsidR="005F781D">
              <w:rPr>
                <w:noProof/>
                <w:webHidden/>
              </w:rPr>
              <w:tab/>
            </w:r>
            <w:r>
              <w:rPr>
                <w:noProof/>
                <w:webHidden/>
              </w:rPr>
              <w:fldChar w:fldCharType="begin"/>
            </w:r>
            <w:r w:rsidR="005F781D">
              <w:rPr>
                <w:noProof/>
                <w:webHidden/>
              </w:rPr>
              <w:instrText xml:space="preserve"> PAGEREF _Toc266474780 \h </w:instrText>
            </w:r>
            <w:r>
              <w:rPr>
                <w:noProof/>
                <w:webHidden/>
              </w:rPr>
            </w:r>
            <w:r>
              <w:rPr>
                <w:noProof/>
                <w:webHidden/>
              </w:rPr>
              <w:fldChar w:fldCharType="separate"/>
            </w:r>
            <w:r w:rsidR="005F781D">
              <w:rPr>
                <w:noProof/>
                <w:webHidden/>
              </w:rPr>
              <w:t>18</w:t>
            </w:r>
            <w:r>
              <w:rPr>
                <w:noProof/>
                <w:webHidden/>
              </w:rPr>
              <w:fldChar w:fldCharType="end"/>
            </w:r>
          </w:hyperlink>
        </w:p>
        <w:p w:rsidR="005F781D" w:rsidRDefault="00F716D1">
          <w:pPr>
            <w:pStyle w:val="TDC2"/>
            <w:tabs>
              <w:tab w:val="right" w:leader="dot" w:pos="8828"/>
            </w:tabs>
            <w:rPr>
              <w:rFonts w:eastAsiaTheme="minorEastAsia"/>
              <w:noProof/>
              <w:lang w:eastAsia="es-AR"/>
            </w:rPr>
          </w:pPr>
          <w:hyperlink w:anchor="_Toc266474781" w:history="1">
            <w:r w:rsidR="005F781D" w:rsidRPr="00A00D92">
              <w:rPr>
                <w:rStyle w:val="Hipervnculo"/>
                <w:noProof/>
              </w:rPr>
              <w:t>2.3) CARACTERIZACIÓN</w:t>
            </w:r>
            <w:r w:rsidR="005F781D">
              <w:rPr>
                <w:noProof/>
                <w:webHidden/>
              </w:rPr>
              <w:tab/>
            </w:r>
            <w:r>
              <w:rPr>
                <w:noProof/>
                <w:webHidden/>
              </w:rPr>
              <w:fldChar w:fldCharType="begin"/>
            </w:r>
            <w:r w:rsidR="005F781D">
              <w:rPr>
                <w:noProof/>
                <w:webHidden/>
              </w:rPr>
              <w:instrText xml:space="preserve"> PAGEREF _Toc266474781 \h </w:instrText>
            </w:r>
            <w:r>
              <w:rPr>
                <w:noProof/>
                <w:webHidden/>
              </w:rPr>
            </w:r>
            <w:r>
              <w:rPr>
                <w:noProof/>
                <w:webHidden/>
              </w:rPr>
              <w:fldChar w:fldCharType="separate"/>
            </w:r>
            <w:r w:rsidR="005F781D">
              <w:rPr>
                <w:noProof/>
                <w:webHidden/>
              </w:rPr>
              <w:t>19</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82" w:history="1">
            <w:r w:rsidR="005F781D" w:rsidRPr="00A00D92">
              <w:rPr>
                <w:rStyle w:val="Hipervnculo"/>
                <w:noProof/>
              </w:rPr>
              <w:t>2.3.1) Señal de entrada.</w:t>
            </w:r>
            <w:r w:rsidR="005F781D">
              <w:rPr>
                <w:noProof/>
                <w:webHidden/>
              </w:rPr>
              <w:tab/>
            </w:r>
            <w:r>
              <w:rPr>
                <w:noProof/>
                <w:webHidden/>
              </w:rPr>
              <w:fldChar w:fldCharType="begin"/>
            </w:r>
            <w:r w:rsidR="005F781D">
              <w:rPr>
                <w:noProof/>
                <w:webHidden/>
              </w:rPr>
              <w:instrText xml:space="preserve"> PAGEREF _Toc266474782 \h </w:instrText>
            </w:r>
            <w:r>
              <w:rPr>
                <w:noProof/>
                <w:webHidden/>
              </w:rPr>
            </w:r>
            <w:r>
              <w:rPr>
                <w:noProof/>
                <w:webHidden/>
              </w:rPr>
              <w:fldChar w:fldCharType="separate"/>
            </w:r>
            <w:r w:rsidR="005F781D">
              <w:rPr>
                <w:noProof/>
                <w:webHidden/>
              </w:rPr>
              <w:t>19</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83" w:history="1">
            <w:r w:rsidR="005F781D" w:rsidRPr="00A00D92">
              <w:rPr>
                <w:rStyle w:val="Hipervnculo"/>
                <w:noProof/>
              </w:rPr>
              <w:t>2.3.2) Tiempos de conversión.</w:t>
            </w:r>
            <w:r w:rsidR="005F781D">
              <w:rPr>
                <w:noProof/>
                <w:webHidden/>
              </w:rPr>
              <w:tab/>
            </w:r>
            <w:r>
              <w:rPr>
                <w:noProof/>
                <w:webHidden/>
              </w:rPr>
              <w:fldChar w:fldCharType="begin"/>
            </w:r>
            <w:r w:rsidR="005F781D">
              <w:rPr>
                <w:noProof/>
                <w:webHidden/>
              </w:rPr>
              <w:instrText xml:space="preserve"> PAGEREF _Toc266474783 \h </w:instrText>
            </w:r>
            <w:r>
              <w:rPr>
                <w:noProof/>
                <w:webHidden/>
              </w:rPr>
            </w:r>
            <w:r>
              <w:rPr>
                <w:noProof/>
                <w:webHidden/>
              </w:rPr>
              <w:fldChar w:fldCharType="separate"/>
            </w:r>
            <w:r w:rsidR="005F781D">
              <w:rPr>
                <w:noProof/>
                <w:webHidden/>
              </w:rPr>
              <w:t>19</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84" w:history="1">
            <w:r w:rsidR="005F781D" w:rsidRPr="00A00D92">
              <w:rPr>
                <w:rStyle w:val="Hipervnculo"/>
                <w:noProof/>
              </w:rPr>
              <w:t>2.3.3) Formato de salida.</w:t>
            </w:r>
            <w:r w:rsidR="005F781D">
              <w:rPr>
                <w:noProof/>
                <w:webHidden/>
              </w:rPr>
              <w:tab/>
            </w:r>
            <w:r>
              <w:rPr>
                <w:noProof/>
                <w:webHidden/>
              </w:rPr>
              <w:fldChar w:fldCharType="begin"/>
            </w:r>
            <w:r w:rsidR="005F781D">
              <w:rPr>
                <w:noProof/>
                <w:webHidden/>
              </w:rPr>
              <w:instrText xml:space="preserve"> PAGEREF _Toc266474784 \h </w:instrText>
            </w:r>
            <w:r>
              <w:rPr>
                <w:noProof/>
                <w:webHidden/>
              </w:rPr>
            </w:r>
            <w:r>
              <w:rPr>
                <w:noProof/>
                <w:webHidden/>
              </w:rPr>
              <w:fldChar w:fldCharType="separate"/>
            </w:r>
            <w:r w:rsidR="005F781D">
              <w:rPr>
                <w:noProof/>
                <w:webHidden/>
              </w:rPr>
              <w:t>22</w:t>
            </w:r>
            <w:r>
              <w:rPr>
                <w:noProof/>
                <w:webHidden/>
              </w:rPr>
              <w:fldChar w:fldCharType="end"/>
            </w:r>
          </w:hyperlink>
        </w:p>
        <w:p w:rsidR="005F781D" w:rsidRDefault="00F716D1">
          <w:pPr>
            <w:pStyle w:val="TDC3"/>
            <w:tabs>
              <w:tab w:val="right" w:leader="dot" w:pos="8828"/>
            </w:tabs>
            <w:rPr>
              <w:rFonts w:eastAsiaTheme="minorEastAsia"/>
              <w:noProof/>
              <w:lang w:eastAsia="es-AR"/>
            </w:rPr>
          </w:pPr>
          <w:hyperlink w:anchor="_Toc266474785" w:history="1">
            <w:r w:rsidR="005F781D" w:rsidRPr="00A00D92">
              <w:rPr>
                <w:rStyle w:val="Hipervnculo"/>
                <w:noProof/>
              </w:rPr>
              <w:t>2.3.4) Precisión.</w:t>
            </w:r>
            <w:r w:rsidR="005F781D">
              <w:rPr>
                <w:noProof/>
                <w:webHidden/>
              </w:rPr>
              <w:tab/>
            </w:r>
            <w:r>
              <w:rPr>
                <w:noProof/>
                <w:webHidden/>
              </w:rPr>
              <w:fldChar w:fldCharType="begin"/>
            </w:r>
            <w:r w:rsidR="005F781D">
              <w:rPr>
                <w:noProof/>
                <w:webHidden/>
              </w:rPr>
              <w:instrText xml:space="preserve"> PAGEREF _Toc266474785 \h </w:instrText>
            </w:r>
            <w:r>
              <w:rPr>
                <w:noProof/>
                <w:webHidden/>
              </w:rPr>
            </w:r>
            <w:r>
              <w:rPr>
                <w:noProof/>
                <w:webHidden/>
              </w:rPr>
              <w:fldChar w:fldCharType="separate"/>
            </w:r>
            <w:r w:rsidR="005F781D">
              <w:rPr>
                <w:noProof/>
                <w:webHidden/>
              </w:rPr>
              <w:t>22</w:t>
            </w:r>
            <w:r>
              <w:rPr>
                <w:noProof/>
                <w:webHidden/>
              </w:rPr>
              <w:fldChar w:fldCharType="end"/>
            </w:r>
          </w:hyperlink>
        </w:p>
        <w:p w:rsidR="00953869" w:rsidRDefault="00F716D1">
          <w:pPr>
            <w:rPr>
              <w:lang w:val="es-ES"/>
            </w:rPr>
          </w:pPr>
          <w:r>
            <w:rPr>
              <w:lang w:val="es-ES"/>
            </w:rPr>
            <w:fldChar w:fldCharType="end"/>
          </w:r>
        </w:p>
      </w:sdtContent>
    </w:sdt>
    <w:p w:rsidR="00635BF4" w:rsidRDefault="00635BF4">
      <w:pPr>
        <w:rPr>
          <w:rStyle w:val="apple-style-span"/>
          <w:rFonts w:asciiTheme="majorHAnsi" w:eastAsiaTheme="majorEastAsia" w:hAnsiTheme="majorHAnsi" w:cstheme="minorHAnsi"/>
          <w:bCs/>
          <w:color w:val="365F91" w:themeColor="accent1" w:themeShade="BF"/>
          <w:sz w:val="32"/>
          <w:szCs w:val="28"/>
        </w:rPr>
      </w:pPr>
      <w:r>
        <w:rPr>
          <w:rStyle w:val="apple-style-span"/>
          <w:rFonts w:cstheme="minorHAnsi"/>
          <w:b/>
          <w:sz w:val="32"/>
        </w:rPr>
        <w:br w:type="page"/>
      </w:r>
    </w:p>
    <w:p w:rsidR="009162E4" w:rsidRPr="00D22DA9" w:rsidRDefault="00A9449E" w:rsidP="009162E4">
      <w:pPr>
        <w:pStyle w:val="Ttulo1"/>
        <w:rPr>
          <w:rStyle w:val="apple-style-span"/>
          <w:rFonts w:cstheme="minorHAnsi"/>
          <w:b w:val="0"/>
          <w:sz w:val="32"/>
        </w:rPr>
      </w:pPr>
      <w:r>
        <w:rPr>
          <w:rStyle w:val="apple-style-span"/>
          <w:rFonts w:cstheme="minorHAnsi"/>
          <w:b w:val="0"/>
          <w:sz w:val="32"/>
        </w:rPr>
        <w:lastRenderedPageBreak/>
        <w:t>INTRODUCCIÓN</w:t>
      </w:r>
    </w:p>
    <w:p w:rsidR="009162E4" w:rsidRDefault="009162E4" w:rsidP="007D445B">
      <w:pPr>
        <w:pStyle w:val="ParrafoTESIS"/>
        <w:rPr>
          <w:rStyle w:val="apple-style-span"/>
        </w:rPr>
      </w:pPr>
      <w:r w:rsidRPr="0022402B">
        <w:rPr>
          <w:rStyle w:val="apple-style-span"/>
        </w:rPr>
        <w:t xml:space="preserve">La ininterrumpida y progresiva </w:t>
      </w:r>
      <w:r>
        <w:rPr>
          <w:rStyle w:val="apple-style-span"/>
        </w:rPr>
        <w:t xml:space="preserve">evolución de circuitos integrados ha llevado a la dramática reducción </w:t>
      </w:r>
      <w:r w:rsidRPr="0022402B">
        <w:rPr>
          <w:rStyle w:val="apple-style-span"/>
        </w:rPr>
        <w:t>en los tamaños de los dispositivos micro</w:t>
      </w:r>
      <w:r>
        <w:rPr>
          <w:rStyle w:val="apple-style-span"/>
        </w:rPr>
        <w:t>-</w:t>
      </w:r>
      <w:r w:rsidRPr="0022402B">
        <w:rPr>
          <w:rStyle w:val="apple-style-span"/>
        </w:rPr>
        <w:t>electrónicos,  genera</w:t>
      </w:r>
      <w:r>
        <w:rPr>
          <w:rStyle w:val="apple-style-span"/>
        </w:rPr>
        <w:t>ndo dispositivos</w:t>
      </w:r>
      <w:r w:rsidRPr="0022402B">
        <w:rPr>
          <w:rStyle w:val="apple-style-span"/>
        </w:rPr>
        <w:t xml:space="preserve"> cada vez más potentes, </w:t>
      </w:r>
      <w:r>
        <w:rPr>
          <w:rStyle w:val="apple-style-span"/>
        </w:rPr>
        <w:t>y más eficientes</w:t>
      </w:r>
      <w:r w:rsidR="00A9449E">
        <w:rPr>
          <w:rStyle w:val="apple-style-span"/>
        </w:rPr>
        <w:t>. Sin embargo</w:t>
      </w:r>
      <w:r>
        <w:rPr>
          <w:rStyle w:val="apple-style-span"/>
        </w:rPr>
        <w:t xml:space="preserve">, esta evolución </w:t>
      </w:r>
      <w:r w:rsidRPr="0022402B">
        <w:rPr>
          <w:rStyle w:val="apple-style-span"/>
        </w:rPr>
        <w:t>también ocasiona que estos sean cada vez más susceptibles a efectos de ionización por radiación. Dich</w:t>
      </w:r>
      <w:r>
        <w:rPr>
          <w:rStyle w:val="apple-style-span"/>
        </w:rPr>
        <w:t>a</w:t>
      </w:r>
      <w:r w:rsidRPr="0022402B">
        <w:rPr>
          <w:rStyle w:val="apple-style-span"/>
        </w:rPr>
        <w:t xml:space="preserve"> </w:t>
      </w:r>
      <w:r>
        <w:rPr>
          <w:rStyle w:val="apple-style-span"/>
        </w:rPr>
        <w:t>evolución</w:t>
      </w:r>
      <w:r w:rsidRPr="0022402B">
        <w:rPr>
          <w:rStyle w:val="apple-style-span"/>
        </w:rPr>
        <w:t xml:space="preserve"> </w:t>
      </w:r>
      <w:r>
        <w:rPr>
          <w:rStyle w:val="apple-style-span"/>
        </w:rPr>
        <w:t xml:space="preserve">tiende a </w:t>
      </w:r>
      <w:r w:rsidRPr="0022402B">
        <w:rPr>
          <w:rStyle w:val="apple-style-span"/>
        </w:rPr>
        <w:t xml:space="preserve">un límite en el cual la vulnerabilidad a errores causados por agentes externos es muy </w:t>
      </w:r>
      <w:r>
        <w:rPr>
          <w:rStyle w:val="apple-style-span"/>
        </w:rPr>
        <w:t>probable</w:t>
      </w:r>
      <w:r w:rsidRPr="0022402B">
        <w:rPr>
          <w:rStyle w:val="apple-style-span"/>
        </w:rPr>
        <w:t xml:space="preserve">, reduciendo la </w:t>
      </w:r>
      <w:r>
        <w:rPr>
          <w:rStyle w:val="apple-style-span"/>
        </w:rPr>
        <w:t>con</w:t>
      </w:r>
      <w:r w:rsidRPr="0022402B">
        <w:rPr>
          <w:rStyle w:val="apple-style-span"/>
        </w:rPr>
        <w:t>fiabilidad de los circuitos considera</w:t>
      </w:r>
      <w:r>
        <w:rPr>
          <w:rStyle w:val="apple-style-span"/>
        </w:rPr>
        <w:t>blemente</w:t>
      </w:r>
      <w:r w:rsidRPr="0022402B">
        <w:rPr>
          <w:rStyle w:val="apple-style-span"/>
        </w:rPr>
        <w:t>.</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Esta radiación produce diferentes efectos sobre los dispositivos electrónicos. En circuitos digitales, como una memoria por ejemplo, esta falla puede observarse como una variación de un nivel lógico almacenado</w:t>
      </w:r>
      <w:r w:rsidR="00A9449E">
        <w:rPr>
          <w:rStyle w:val="apple-style-span"/>
          <w:rFonts w:cstheme="minorHAnsi"/>
        </w:rPr>
        <w:t>. E</w:t>
      </w:r>
      <w:r>
        <w:rPr>
          <w:rStyle w:val="apple-style-span"/>
          <w:rFonts w:cstheme="minorHAnsi"/>
        </w:rPr>
        <w:t>n circuitos analógicos, esta falla se manifiesta en una variación transitoria de un determinado nivel. Pero según su energía, estos efectos pueden producir hasta la destrucción del elemento semiconductor en el que impactan. En el primer capítulo se describirá el fenómeno más detalladamente.</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Cuando estos dispositivos son elementos críticos  de los sistemas, como equipamiento médico o espacial, el problema es aun más grande y la confiabilidad se vuelve un factor sumamente importante. Muchos de los dispositivos utilizados en estas aéreas combinan dispositivos analógicos, digitales o mixtos. Debido a la gran cantidad de bibliografía enfocada en el estudio de las estructuras digitales, en este trabajo se opt</w:t>
      </w:r>
      <w:r w:rsidR="00A9449E">
        <w:rPr>
          <w:rStyle w:val="apple-style-span"/>
          <w:rFonts w:cstheme="minorHAnsi"/>
        </w:rPr>
        <w:t>ó</w:t>
      </w:r>
      <w:r>
        <w:rPr>
          <w:rStyle w:val="apple-style-span"/>
          <w:rFonts w:cstheme="minorHAnsi"/>
        </w:rPr>
        <w:t xml:space="preserve"> por el estudio de los efectos transitorios en estructuras analógicas (Analog Single-Event Transient - ASET).</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Particularmente, se opt</w:t>
      </w:r>
      <w:r w:rsidR="00A9449E">
        <w:rPr>
          <w:rStyle w:val="apple-style-span"/>
          <w:rFonts w:cstheme="minorHAnsi"/>
        </w:rPr>
        <w:t>ó</w:t>
      </w:r>
      <w:r>
        <w:rPr>
          <w:rStyle w:val="apple-style-span"/>
          <w:rFonts w:cstheme="minorHAnsi"/>
        </w:rPr>
        <w:t xml:space="preserve"> por el análisis de un conversor analógico-digital (AD) del tipo flash, ya que suelen ser los elementos críticos de los sistemas mencionados y combinan una estructura analógica con otra digital permitiendo observar los efectos de los transitorios a lo largo de ambas etapas. A lo largo del segundo capítulo se explicar</w:t>
      </w:r>
      <w:r w:rsidR="00A9449E">
        <w:rPr>
          <w:rStyle w:val="apple-style-span"/>
          <w:rFonts w:cstheme="minorHAnsi"/>
        </w:rPr>
        <w:t>á</w:t>
      </w:r>
      <w:r>
        <w:rPr>
          <w:rStyle w:val="apple-style-span"/>
          <w:rFonts w:cstheme="minorHAnsi"/>
        </w:rPr>
        <w:t xml:space="preserve"> el sistema diseñado y sus especificaciones. </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t>El con</w:t>
      </w:r>
      <w:r w:rsidR="00A9449E">
        <w:rPr>
          <w:rStyle w:val="apple-style-span"/>
          <w:rFonts w:cstheme="minorHAnsi"/>
        </w:rPr>
        <w:t>versor flash utilizado se diseñó</w:t>
      </w:r>
      <w:r>
        <w:rPr>
          <w:rStyle w:val="apple-style-span"/>
          <w:rFonts w:cstheme="minorHAnsi"/>
        </w:rPr>
        <w:t xml:space="preserve"> con una palabra digital de salida de 6bits ya que este nivel de complejidad genera más de mil puntos de inyección posible. Con este nivel de puntos, y simulando para cada una de los posibles rangos de tensión de entrada, se tuvo que diseñar un sistema automatizado de inyección y simulación paralela para acortar los tiempos de simulaci</w:t>
      </w:r>
      <w:r w:rsidR="00A9449E">
        <w:rPr>
          <w:rStyle w:val="apple-style-span"/>
          <w:rFonts w:cstheme="minorHAnsi"/>
        </w:rPr>
        <w:t>ón. En el capí</w:t>
      </w:r>
      <w:r>
        <w:rPr>
          <w:rStyle w:val="apple-style-span"/>
          <w:rFonts w:cstheme="minorHAnsi"/>
        </w:rPr>
        <w:t>tulo numero tres se hace referencia al sistema de inyección utilizado.</w:t>
      </w:r>
    </w:p>
    <w:p w:rsidR="009162E4" w:rsidRDefault="009162E4" w:rsidP="009162E4">
      <w:pPr>
        <w:spacing w:before="120" w:after="120" w:line="360" w:lineRule="auto"/>
        <w:ind w:firstLine="709"/>
        <w:jc w:val="both"/>
        <w:rPr>
          <w:rStyle w:val="apple-style-span"/>
          <w:rFonts w:cstheme="minorHAnsi"/>
        </w:rPr>
      </w:pPr>
      <w:r>
        <w:rPr>
          <w:rStyle w:val="apple-style-span"/>
          <w:rFonts w:cstheme="minorHAnsi"/>
        </w:rPr>
        <w:lastRenderedPageBreak/>
        <w:t>Finalmente, el quinto capítulo se enfocar</w:t>
      </w:r>
      <w:r w:rsidR="00A9449E">
        <w:rPr>
          <w:rStyle w:val="apple-style-span"/>
          <w:rFonts w:cstheme="minorHAnsi"/>
        </w:rPr>
        <w:t>á</w:t>
      </w:r>
      <w:r>
        <w:rPr>
          <w:rStyle w:val="apple-style-span"/>
          <w:rFonts w:cstheme="minorHAnsi"/>
        </w:rPr>
        <w:t xml:space="preserve"> en el análisis de los dato</w:t>
      </w:r>
      <w:r w:rsidR="00A9449E">
        <w:rPr>
          <w:rStyle w:val="apple-style-span"/>
          <w:rFonts w:cstheme="minorHAnsi"/>
        </w:rPr>
        <w:t>s obtenidos, donde se presentará</w:t>
      </w:r>
      <w:r>
        <w:rPr>
          <w:rStyle w:val="apple-style-span"/>
          <w:rFonts w:cstheme="minorHAnsi"/>
        </w:rPr>
        <w:t>n los resultados de la campaña de inyección, y se tratar</w:t>
      </w:r>
      <w:r w:rsidR="00A9449E">
        <w:rPr>
          <w:rStyle w:val="apple-style-span"/>
          <w:rFonts w:cstheme="minorHAnsi"/>
        </w:rPr>
        <w:t>á</w:t>
      </w:r>
      <w:r>
        <w:rPr>
          <w:rStyle w:val="apple-style-span"/>
          <w:rFonts w:cstheme="minorHAnsi"/>
        </w:rPr>
        <w:t xml:space="preserve"> de determinar los nodos sensibles del diseño.</w:t>
      </w:r>
    </w:p>
    <w:p w:rsidR="009162E4" w:rsidRDefault="009162E4">
      <w:pPr>
        <w:rPr>
          <w:rFonts w:cstheme="minorHAnsi"/>
          <w:b/>
        </w:rPr>
      </w:pPr>
      <w:r>
        <w:rPr>
          <w:rFonts w:cstheme="minorHAnsi"/>
          <w:b/>
        </w:rPr>
        <w:br w:type="page"/>
      </w:r>
    </w:p>
    <w:p w:rsidR="003E03C8" w:rsidRPr="009162E4" w:rsidRDefault="00F772FD" w:rsidP="009162E4">
      <w:pPr>
        <w:pStyle w:val="Ttulo1"/>
        <w:rPr>
          <w:rStyle w:val="apple-style-span"/>
          <w:sz w:val="32"/>
        </w:rPr>
      </w:pPr>
      <w:bookmarkStart w:id="0" w:name="_Toc266474762"/>
      <w:r w:rsidRPr="009162E4">
        <w:rPr>
          <w:rStyle w:val="apple-style-span"/>
          <w:sz w:val="32"/>
        </w:rPr>
        <w:lastRenderedPageBreak/>
        <w:t>CAP</w:t>
      </w:r>
      <w:r w:rsidR="008F1A72">
        <w:rPr>
          <w:rStyle w:val="apple-style-span"/>
          <w:sz w:val="32"/>
        </w:rPr>
        <w:t>Í</w:t>
      </w:r>
      <w:r w:rsidRPr="009162E4">
        <w:rPr>
          <w:rStyle w:val="apple-style-span"/>
          <w:sz w:val="32"/>
        </w:rPr>
        <w:t>TULO</w:t>
      </w:r>
      <w:r w:rsidR="00702EF9" w:rsidRPr="009162E4">
        <w:rPr>
          <w:rStyle w:val="apple-style-span"/>
          <w:sz w:val="32"/>
        </w:rPr>
        <w:t xml:space="preserve"> 1</w:t>
      </w:r>
      <w:r w:rsidRPr="009162E4">
        <w:rPr>
          <w:rStyle w:val="apple-style-span"/>
          <w:sz w:val="32"/>
        </w:rPr>
        <w:t xml:space="preserve">: Evento transitorio </w:t>
      </w:r>
      <w:r w:rsidR="00D71289" w:rsidRPr="009162E4">
        <w:rPr>
          <w:rStyle w:val="apple-style-span"/>
          <w:sz w:val="32"/>
        </w:rPr>
        <w:t>único</w:t>
      </w:r>
      <w:r w:rsidRPr="009162E4">
        <w:rPr>
          <w:rStyle w:val="apple-style-span"/>
          <w:sz w:val="32"/>
        </w:rPr>
        <w:t xml:space="preserve"> en estructuras analógicas</w:t>
      </w:r>
      <w:bookmarkEnd w:id="0"/>
    </w:p>
    <w:p w:rsidR="00E30BD9" w:rsidRPr="007D445B" w:rsidRDefault="006C6271" w:rsidP="007D445B">
      <w:pPr>
        <w:pStyle w:val="IntroCAPTESIS"/>
      </w:pPr>
      <w:r w:rsidRPr="007D445B">
        <w:t xml:space="preserve">Varios años después de que las alteraciones por eventos </w:t>
      </w:r>
      <w:r w:rsidR="00440ADF" w:rsidRPr="007D445B">
        <w:t>únicos</w:t>
      </w:r>
      <w:r w:rsidRPr="007D445B">
        <w:t xml:space="preserve"> fueran descubiertas </w:t>
      </w:r>
      <w:r w:rsidR="004F3C3B" w:rsidRPr="007D445B">
        <w:t xml:space="preserve">en el espacio en 1975, </w:t>
      </w:r>
      <w:r w:rsidR="007F2C72" w:rsidRPr="007D445B">
        <w:t xml:space="preserve">el potencial de los rayos cósmicos en producir alteraciones a nivel del mar recibió poca atención. </w:t>
      </w:r>
      <w:r w:rsidR="008E34F9" w:rsidRPr="007D445B">
        <w:t xml:space="preserve">Años más tarde, el trabajo de J. Ziegler motivado por la labor de T. May y M. Woods, plantearon una nueva preocupación para los fabricantes de memorias de computadoras. Pero no fue hasta 1992 que estos efectos comenzaron a cobrar mayor importancia debido a sus </w:t>
      </w:r>
      <w:r w:rsidR="00E04AAD" w:rsidRPr="007D445B">
        <w:t>consecuencias</w:t>
      </w:r>
      <w:r w:rsidR="008E34F9" w:rsidRPr="007D445B">
        <w:t xml:space="preserve"> en la aviación </w:t>
      </w:r>
      <w:r w:rsidR="00785B1B" w:rsidRPr="007D445B">
        <w:t xml:space="preserve">demostradas en </w:t>
      </w:r>
      <w:r w:rsidR="00E04AAD" w:rsidRPr="003A4E79">
        <w:rPr>
          <w:highlight w:val="yellow"/>
        </w:rPr>
        <w:t>[NOTAS AL PIE]</w:t>
      </w:r>
      <w:r w:rsidR="00785B1B" w:rsidRPr="003A4E79">
        <w:rPr>
          <w:highlight w:val="yellow"/>
        </w:rPr>
        <w:t xml:space="preserve">  </w:t>
      </w:r>
      <w:r w:rsidR="00E04AAD" w:rsidRPr="003A4E79">
        <w:rPr>
          <w:rFonts w:ascii="Arial" w:hAnsi="Arial" w:cs="Arial"/>
          <w:sz w:val="20"/>
          <w:szCs w:val="20"/>
          <w:highlight w:val="yellow"/>
        </w:rPr>
        <w:t>A. Taber and E. Normand, "Investigation and Characterization of SEU Effects and Hardening Strategies in Avionics", IBM Report 92-L75-020-2, August, 1992, republished as DNA-Report DNA-TR-94-123, DNA, Feb, 1995</w:t>
      </w:r>
      <w:r w:rsidR="00785B1B" w:rsidRPr="003A4E79">
        <w:rPr>
          <w:rFonts w:ascii="Arial" w:hAnsi="Arial" w:cs="Arial"/>
          <w:sz w:val="20"/>
          <w:szCs w:val="20"/>
          <w:highlight w:val="yellow"/>
        </w:rPr>
        <w:t xml:space="preserve"> </w:t>
      </w:r>
      <w:r w:rsidR="00785B1B" w:rsidRPr="003A4E79">
        <w:rPr>
          <w:highlight w:val="yellow"/>
        </w:rPr>
        <w:t xml:space="preserve">[/NOTAS AL PIE] [NOTAS AL PIE] </w:t>
      </w:r>
      <w:r w:rsidR="00E04AAD" w:rsidRPr="003A4E79">
        <w:rPr>
          <w:rFonts w:ascii="Arial" w:hAnsi="Arial" w:cs="Arial"/>
          <w:sz w:val="20"/>
          <w:szCs w:val="20"/>
          <w:highlight w:val="yellow"/>
        </w:rPr>
        <w:t xml:space="preserve">Single Event Upset at Ground Level Eugene Normand, </w:t>
      </w:r>
      <w:r w:rsidR="00E04AAD" w:rsidRPr="003A4E79">
        <w:rPr>
          <w:rFonts w:ascii="Arial" w:hAnsi="Arial" w:cs="Arial"/>
          <w:iCs/>
          <w:sz w:val="20"/>
          <w:szCs w:val="20"/>
          <w:highlight w:val="yellow"/>
        </w:rPr>
        <w:t>Member, IEEE Boeing Defense &amp; Space Group, Seattle, WA 98124-2499</w:t>
      </w:r>
      <w:r w:rsidR="00785B1B" w:rsidRPr="003A4E79">
        <w:rPr>
          <w:rFonts w:ascii="Arial" w:hAnsi="Arial" w:cs="Arial"/>
          <w:iCs/>
          <w:sz w:val="20"/>
          <w:szCs w:val="20"/>
          <w:highlight w:val="yellow"/>
        </w:rPr>
        <w:t xml:space="preserve"> </w:t>
      </w:r>
      <w:r w:rsidR="00E30BD9" w:rsidRPr="003A4E79">
        <w:rPr>
          <w:highlight w:val="yellow"/>
        </w:rPr>
        <w:t>[/NOTAS AL PIE]</w:t>
      </w:r>
    </w:p>
    <w:p w:rsidR="00E04AAD" w:rsidRPr="007D445B" w:rsidRDefault="00E04AAD" w:rsidP="007D445B">
      <w:pPr>
        <w:pStyle w:val="IntroCAPTESIS"/>
      </w:pPr>
      <w:r w:rsidRPr="007D445B">
        <w:t>En este capí</w:t>
      </w:r>
      <w:r w:rsidR="004A52A5" w:rsidRPr="007D445B">
        <w:t xml:space="preserve">tulo se pretende brindar un marco de referencia sobre los efectos producidos por eventos únicos. Comenzando por una definición formal, </w:t>
      </w:r>
      <w:r w:rsidR="00B329BB" w:rsidRPr="007D445B">
        <w:t xml:space="preserve">luego continuaremos mencionando las principales causas para posteriormente pasar a una clasificación de los efectos. Por último, realizaremos una breve mención de los modelos empíricos más utilizados </w:t>
      </w:r>
      <w:r w:rsidR="00181D7B" w:rsidRPr="007D445B">
        <w:t xml:space="preserve">y los utilizados </w:t>
      </w:r>
      <w:r w:rsidR="00B076AE" w:rsidRPr="007D445B">
        <w:t xml:space="preserve">en </w:t>
      </w:r>
      <w:r w:rsidR="00181D7B" w:rsidRPr="007D445B">
        <w:t>este trabajo.</w:t>
      </w:r>
      <w:r w:rsidR="00B329BB" w:rsidRPr="007D445B">
        <w:t xml:space="preserve"> </w:t>
      </w:r>
    </w:p>
    <w:p w:rsidR="003E03C8" w:rsidRPr="0047682D" w:rsidRDefault="00E86273" w:rsidP="00E86273">
      <w:pPr>
        <w:pStyle w:val="Ttulo2"/>
      </w:pPr>
      <w:bookmarkStart w:id="1" w:name="_Toc266474763"/>
      <w:r w:rsidRPr="00E86273">
        <w:rPr>
          <w:b w:val="0"/>
          <w:bCs w:val="0"/>
        </w:rPr>
        <w:t>1.</w:t>
      </w:r>
      <w:r>
        <w:t xml:space="preserve">1) </w:t>
      </w:r>
      <w:r w:rsidR="00F772FD" w:rsidRPr="0047682D">
        <w:t>Concepto</w:t>
      </w:r>
      <w:bookmarkEnd w:id="1"/>
    </w:p>
    <w:p w:rsidR="003E03C8" w:rsidRPr="0047682D" w:rsidRDefault="00E86273" w:rsidP="009162E4">
      <w:pPr>
        <w:pStyle w:val="Ttulo3"/>
      </w:pPr>
      <w:bookmarkStart w:id="2" w:name="_Toc266474764"/>
      <w:r>
        <w:t xml:space="preserve">1.1.1) </w:t>
      </w:r>
      <w:r w:rsidR="00C16F66" w:rsidRPr="0047682D">
        <w:t>Definición</w:t>
      </w:r>
      <w:bookmarkEnd w:id="2"/>
    </w:p>
    <w:p w:rsidR="00460BA8" w:rsidRPr="0047682D" w:rsidRDefault="00702EF9" w:rsidP="007D445B">
      <w:pPr>
        <w:pStyle w:val="ParrafoTESIS"/>
        <w:rPr>
          <w:color w:val="4F81BD" w:themeColor="accent1"/>
          <w:lang w:eastAsia="es-AR"/>
        </w:rPr>
      </w:pPr>
      <w:r w:rsidRPr="0047682D">
        <w:rPr>
          <w:lang w:eastAsia="es-AR"/>
        </w:rPr>
        <w:t xml:space="preserve">Debido a la multiplicidad de definiciones, antes de comenzar con el análisis de los eventos transitorios, </w:t>
      </w:r>
      <w:r w:rsidR="001A3678" w:rsidRPr="0047682D">
        <w:rPr>
          <w:lang w:eastAsia="es-AR"/>
        </w:rPr>
        <w:t>se presentar</w:t>
      </w:r>
      <w:r w:rsidR="003A4E79">
        <w:rPr>
          <w:lang w:eastAsia="es-AR"/>
        </w:rPr>
        <w:t>á</w:t>
      </w:r>
      <w:r w:rsidR="001A3678" w:rsidRPr="0047682D">
        <w:rPr>
          <w:lang w:eastAsia="es-AR"/>
        </w:rPr>
        <w:t xml:space="preserve"> la definición adoptada en el trabajo. La siguiente</w:t>
      </w:r>
      <w:r w:rsidR="006C117D">
        <w:rPr>
          <w:lang w:eastAsia="es-AR"/>
        </w:rPr>
        <w:t>,</w:t>
      </w:r>
      <w:r w:rsidR="001A3678" w:rsidRPr="0047682D">
        <w:rPr>
          <w:lang w:eastAsia="es-AR"/>
        </w:rPr>
        <w:t xml:space="preserve"> es tomada de la especificación JESD 89A </w:t>
      </w:r>
      <w:r w:rsidR="008A71E2" w:rsidRPr="0047682D">
        <w:rPr>
          <w:lang w:eastAsia="es-AR"/>
        </w:rPr>
        <w:t xml:space="preserve">publicada por Consejo de </w:t>
      </w:r>
      <w:r w:rsidR="00F921DE" w:rsidRPr="0047682D">
        <w:rPr>
          <w:lang w:eastAsia="es-AR"/>
        </w:rPr>
        <w:t>Ingeniería</w:t>
      </w:r>
      <w:r w:rsidR="008A71E2" w:rsidRPr="0047682D">
        <w:rPr>
          <w:lang w:eastAsia="es-AR"/>
        </w:rPr>
        <w:t xml:space="preserve"> </w:t>
      </w:r>
      <w:r w:rsidR="00F921DE" w:rsidRPr="0047682D">
        <w:rPr>
          <w:lang w:eastAsia="es-AR"/>
        </w:rPr>
        <w:t>Electrónica</w:t>
      </w:r>
      <w:r w:rsidR="008A71E2" w:rsidRPr="0047682D">
        <w:rPr>
          <w:lang w:eastAsia="es-AR"/>
        </w:rPr>
        <w:t xml:space="preserve"> </w:t>
      </w:r>
      <w:r w:rsidR="00F921DE" w:rsidRPr="0047682D">
        <w:rPr>
          <w:lang w:eastAsia="es-AR"/>
        </w:rPr>
        <w:t>Común</w:t>
      </w:r>
      <w:r w:rsidR="008A71E2" w:rsidRPr="0047682D">
        <w:rPr>
          <w:lang w:eastAsia="es-AR"/>
        </w:rPr>
        <w:t xml:space="preserve"> (JEDEC por sus siglas en ingl</w:t>
      </w:r>
      <w:r w:rsidR="003A4E79">
        <w:rPr>
          <w:lang w:eastAsia="es-AR"/>
        </w:rPr>
        <w:t>é</w:t>
      </w:r>
      <w:r w:rsidR="008A71E2" w:rsidRPr="0047682D">
        <w:rPr>
          <w:lang w:eastAsia="es-AR"/>
        </w:rPr>
        <w:t>s):</w:t>
      </w:r>
    </w:p>
    <w:p w:rsidR="008A71E2" w:rsidRPr="00B97AEB" w:rsidRDefault="005C5B01" w:rsidP="007D445B">
      <w:pPr>
        <w:pStyle w:val="ParrafoTESIS"/>
        <w:rPr>
          <w:i/>
          <w:lang w:eastAsia="es-AR"/>
        </w:rPr>
      </w:pPr>
      <w:r w:rsidRPr="00B97AEB">
        <w:rPr>
          <w:i/>
          <w:lang w:eastAsia="es-AR"/>
        </w:rPr>
        <w:t>“</w:t>
      </w:r>
      <w:r w:rsidR="00F921DE" w:rsidRPr="00B97AEB">
        <w:rPr>
          <w:i/>
          <w:lang w:eastAsia="es-AR"/>
        </w:rPr>
        <w:t xml:space="preserve">Un  Evento de Efecto </w:t>
      </w:r>
      <w:r w:rsidR="00C16F66">
        <w:rPr>
          <w:i/>
          <w:lang w:eastAsia="es-AR"/>
        </w:rPr>
        <w:t>Único</w:t>
      </w:r>
      <w:r w:rsidR="00F921DE" w:rsidRPr="00B97AEB">
        <w:rPr>
          <w:i/>
          <w:lang w:eastAsia="es-AR"/>
        </w:rPr>
        <w:t xml:space="preserve"> (</w:t>
      </w:r>
      <w:r w:rsidR="004C4D1B" w:rsidRPr="00B97AEB">
        <w:rPr>
          <w:i/>
          <w:lang w:eastAsia="es-AR"/>
        </w:rPr>
        <w:t>SEE</w:t>
      </w:r>
      <w:r w:rsidR="00F921DE" w:rsidRPr="00B97AEB">
        <w:rPr>
          <w:i/>
          <w:lang w:eastAsia="es-AR"/>
        </w:rPr>
        <w:t xml:space="preserve">) es cualquier cambio medible u observable, en el estado o rendimiento, de un dispositivo, componente, subsistema o </w:t>
      </w:r>
      <w:r w:rsidR="004458A9" w:rsidRPr="00B97AEB">
        <w:rPr>
          <w:i/>
          <w:lang w:eastAsia="es-AR"/>
        </w:rPr>
        <w:t>sistema (</w:t>
      </w:r>
      <w:r w:rsidR="00F921DE" w:rsidRPr="00B97AEB">
        <w:rPr>
          <w:i/>
          <w:lang w:eastAsia="es-AR"/>
        </w:rPr>
        <w:t>analógico o digital) micro-electrónico</w:t>
      </w:r>
      <w:r w:rsidR="0047682D" w:rsidRPr="00B97AEB">
        <w:rPr>
          <w:i/>
          <w:lang w:eastAsia="es-AR"/>
        </w:rPr>
        <w:t>, resultado del impacto de una</w:t>
      </w:r>
      <w:r w:rsidR="00440ADF">
        <w:rPr>
          <w:i/>
          <w:lang w:eastAsia="es-AR"/>
        </w:rPr>
        <w:t xml:space="preserve"> </w:t>
      </w:r>
      <w:r w:rsidR="00C16F66">
        <w:rPr>
          <w:i/>
          <w:lang w:eastAsia="es-AR"/>
        </w:rPr>
        <w:t>única</w:t>
      </w:r>
      <w:r w:rsidR="0047682D" w:rsidRPr="00B97AEB">
        <w:rPr>
          <w:i/>
          <w:lang w:eastAsia="es-AR"/>
        </w:rPr>
        <w:t xml:space="preserve"> </w:t>
      </w:r>
      <w:r w:rsidR="00C05D62" w:rsidRPr="00B97AEB">
        <w:rPr>
          <w:i/>
          <w:lang w:eastAsia="es-AR"/>
        </w:rPr>
        <w:t>partícula</w:t>
      </w:r>
      <w:r w:rsidR="00440ADF">
        <w:rPr>
          <w:i/>
          <w:lang w:eastAsia="es-AR"/>
        </w:rPr>
        <w:t xml:space="preserve"> </w:t>
      </w:r>
      <w:r w:rsidR="0047682D" w:rsidRPr="00B97AEB">
        <w:rPr>
          <w:i/>
          <w:lang w:eastAsia="es-AR"/>
        </w:rPr>
        <w:t>de alta energía.</w:t>
      </w:r>
    </w:p>
    <w:p w:rsidR="00E30BD9" w:rsidRPr="0026113D" w:rsidRDefault="0060690F" w:rsidP="007D445B">
      <w:pPr>
        <w:pStyle w:val="ParrafoTESIS"/>
        <w:rPr>
          <w:lang w:val="en-US"/>
        </w:rPr>
      </w:pPr>
      <w:r w:rsidRPr="00B97AEB">
        <w:rPr>
          <w:i/>
          <w:lang w:eastAsia="es-AR"/>
        </w:rPr>
        <w:t xml:space="preserve">Los </w:t>
      </w:r>
      <w:r w:rsidR="005B376E" w:rsidRPr="00B97AEB">
        <w:rPr>
          <w:i/>
          <w:lang w:eastAsia="es-AR"/>
        </w:rPr>
        <w:t>S</w:t>
      </w:r>
      <w:r w:rsidRPr="00B97AEB">
        <w:rPr>
          <w:i/>
          <w:lang w:eastAsia="es-AR"/>
        </w:rPr>
        <w:t>EE incluyen</w:t>
      </w:r>
      <w:r w:rsidR="00B97AEB" w:rsidRPr="00B97AEB">
        <w:rPr>
          <w:i/>
          <w:lang w:eastAsia="es-AR"/>
        </w:rPr>
        <w:t>,</w:t>
      </w:r>
      <w:r w:rsidRPr="00B97AEB">
        <w:rPr>
          <w:i/>
          <w:lang w:eastAsia="es-AR"/>
        </w:rPr>
        <w:t xml:space="preserve"> alteraciones de evento </w:t>
      </w:r>
      <w:r w:rsidR="00C16F66">
        <w:rPr>
          <w:i/>
          <w:lang w:eastAsia="es-AR"/>
        </w:rPr>
        <w:t>único</w:t>
      </w:r>
      <w:r w:rsidRPr="00B97AEB">
        <w:rPr>
          <w:i/>
          <w:lang w:eastAsia="es-AR"/>
        </w:rPr>
        <w:t xml:space="preserve"> </w:t>
      </w:r>
      <w:r w:rsidR="005B376E" w:rsidRPr="00B97AEB">
        <w:rPr>
          <w:i/>
          <w:lang w:eastAsia="es-AR"/>
        </w:rPr>
        <w:t>(SEU</w:t>
      </w:r>
      <w:r w:rsidRPr="00B97AEB">
        <w:rPr>
          <w:i/>
          <w:lang w:eastAsia="es-AR"/>
        </w:rPr>
        <w:t xml:space="preserve">), alteraciones de </w:t>
      </w:r>
      <w:r w:rsidR="005B376E" w:rsidRPr="00B97AEB">
        <w:rPr>
          <w:i/>
          <w:lang w:eastAsia="es-AR"/>
        </w:rPr>
        <w:t>múltiples</w:t>
      </w:r>
      <w:r w:rsidRPr="00B97AEB">
        <w:rPr>
          <w:i/>
          <w:lang w:eastAsia="es-AR"/>
        </w:rPr>
        <w:t xml:space="preserve"> bits</w:t>
      </w:r>
      <w:r w:rsidR="005B376E" w:rsidRPr="00B97AEB">
        <w:rPr>
          <w:i/>
          <w:lang w:eastAsia="es-AR"/>
        </w:rPr>
        <w:t xml:space="preserve"> (</w:t>
      </w:r>
      <w:r w:rsidRPr="00B97AEB">
        <w:rPr>
          <w:i/>
          <w:lang w:eastAsia="es-AR"/>
        </w:rPr>
        <w:t>MB</w:t>
      </w:r>
      <w:r w:rsidR="005B376E" w:rsidRPr="00B97AEB">
        <w:rPr>
          <w:i/>
          <w:lang w:eastAsia="es-AR"/>
        </w:rPr>
        <w:t>U), a</w:t>
      </w:r>
      <w:r w:rsidRPr="00B97AEB">
        <w:rPr>
          <w:i/>
          <w:lang w:eastAsia="es-AR"/>
        </w:rPr>
        <w:t xml:space="preserve">lteraciones de </w:t>
      </w:r>
      <w:r w:rsidR="00B97AEB" w:rsidRPr="00B97AEB">
        <w:rPr>
          <w:i/>
          <w:lang w:eastAsia="es-AR"/>
        </w:rPr>
        <w:t>múltiples</w:t>
      </w:r>
      <w:r w:rsidRPr="00B97AEB">
        <w:rPr>
          <w:i/>
          <w:lang w:eastAsia="es-AR"/>
        </w:rPr>
        <w:t xml:space="preserve"> celdas (MC</w:t>
      </w:r>
      <w:r w:rsidR="005B376E" w:rsidRPr="00B97AEB">
        <w:rPr>
          <w:i/>
          <w:lang w:eastAsia="es-AR"/>
        </w:rPr>
        <w:t>U</w:t>
      </w:r>
      <w:r w:rsidRPr="00B97AEB">
        <w:rPr>
          <w:i/>
          <w:lang w:eastAsia="es-AR"/>
        </w:rPr>
        <w:t xml:space="preserve">), interrupciones funcionales de evento </w:t>
      </w:r>
      <w:r w:rsidR="00C16F66">
        <w:rPr>
          <w:i/>
          <w:lang w:eastAsia="es-AR"/>
        </w:rPr>
        <w:t>único</w:t>
      </w:r>
      <w:r w:rsidRPr="00B97AEB">
        <w:rPr>
          <w:i/>
          <w:lang w:eastAsia="es-AR"/>
        </w:rPr>
        <w:t xml:space="preserve"> (</w:t>
      </w:r>
      <w:r w:rsidR="005B376E" w:rsidRPr="00B97AEB">
        <w:rPr>
          <w:i/>
          <w:lang w:eastAsia="es-AR"/>
        </w:rPr>
        <w:t>SEFI</w:t>
      </w:r>
      <w:r w:rsidRPr="00B97AEB">
        <w:rPr>
          <w:i/>
          <w:lang w:eastAsia="es-AR"/>
        </w:rPr>
        <w:t>),</w:t>
      </w:r>
      <w:r w:rsidR="004C4D1B" w:rsidRPr="00B97AEB">
        <w:rPr>
          <w:i/>
          <w:lang w:eastAsia="es-AR"/>
        </w:rPr>
        <w:t xml:space="preserve"> latch-up</w:t>
      </w:r>
      <w:r w:rsidR="005B376E" w:rsidRPr="00B97AEB">
        <w:rPr>
          <w:i/>
          <w:lang w:eastAsia="es-AR"/>
        </w:rPr>
        <w:t xml:space="preserve"> de evento </w:t>
      </w:r>
      <w:r w:rsidR="00C16F66">
        <w:rPr>
          <w:i/>
          <w:lang w:eastAsia="es-AR"/>
        </w:rPr>
        <w:t>único</w:t>
      </w:r>
      <w:r w:rsidR="005B376E" w:rsidRPr="00B97AEB">
        <w:rPr>
          <w:i/>
          <w:lang w:eastAsia="es-AR"/>
        </w:rPr>
        <w:t xml:space="preserve"> </w:t>
      </w:r>
      <w:r w:rsidR="004C4D1B" w:rsidRPr="00B97AEB">
        <w:rPr>
          <w:i/>
          <w:lang w:eastAsia="es-AR"/>
        </w:rPr>
        <w:t xml:space="preserve">(SEL), </w:t>
      </w:r>
      <w:r w:rsidR="005B376E" w:rsidRPr="00B97AEB">
        <w:rPr>
          <w:i/>
          <w:lang w:eastAsia="es-AR"/>
        </w:rPr>
        <w:t xml:space="preserve">hard error de evento </w:t>
      </w:r>
      <w:r w:rsidR="00C16F66">
        <w:rPr>
          <w:i/>
          <w:lang w:eastAsia="es-AR"/>
        </w:rPr>
        <w:t>único</w:t>
      </w:r>
      <w:r w:rsidR="005B376E" w:rsidRPr="00B97AEB">
        <w:rPr>
          <w:i/>
          <w:lang w:eastAsia="es-AR"/>
        </w:rPr>
        <w:t xml:space="preserve"> (SHE), transitorio de evento </w:t>
      </w:r>
      <w:r w:rsidR="00C16F66">
        <w:rPr>
          <w:i/>
          <w:lang w:eastAsia="es-AR"/>
        </w:rPr>
        <w:t>único</w:t>
      </w:r>
      <w:r w:rsidR="005B376E" w:rsidRPr="00B97AEB">
        <w:rPr>
          <w:i/>
          <w:lang w:eastAsia="es-AR"/>
        </w:rPr>
        <w:t xml:space="preserve"> (SET), burnout de evento </w:t>
      </w:r>
      <w:r w:rsidR="00C16F66">
        <w:rPr>
          <w:i/>
          <w:lang w:eastAsia="es-AR"/>
        </w:rPr>
        <w:t>único</w:t>
      </w:r>
      <w:r w:rsidR="005B376E" w:rsidRPr="00B97AEB">
        <w:rPr>
          <w:i/>
          <w:lang w:eastAsia="es-AR"/>
        </w:rPr>
        <w:t xml:space="preserve"> (SEB), y ruptura de compuerta de evento </w:t>
      </w:r>
      <w:r w:rsidR="00C16F66">
        <w:rPr>
          <w:i/>
          <w:lang w:eastAsia="es-AR"/>
        </w:rPr>
        <w:t>único</w:t>
      </w:r>
      <w:r w:rsidR="005B376E" w:rsidRPr="00B97AEB">
        <w:rPr>
          <w:i/>
          <w:lang w:eastAsia="es-AR"/>
        </w:rPr>
        <w:t xml:space="preserve"> (SEGR).</w:t>
      </w:r>
      <w:r w:rsidR="00B97AEB" w:rsidRPr="00B97AEB">
        <w:rPr>
          <w:i/>
          <w:lang w:eastAsia="es-AR"/>
        </w:rPr>
        <w:t>”</w:t>
      </w:r>
      <w:r w:rsidR="0026113D">
        <w:rPr>
          <w:i/>
          <w:lang w:eastAsia="es-AR"/>
        </w:rPr>
        <w:t xml:space="preserve"> </w:t>
      </w:r>
      <w:r w:rsidR="00E30BD9" w:rsidRPr="003A4E79">
        <w:rPr>
          <w:highlight w:val="yellow"/>
          <w:lang w:val="en-US"/>
        </w:rPr>
        <w:t>[NOTAS AL PIE]</w:t>
      </w:r>
      <w:r w:rsidR="0026113D" w:rsidRPr="003A4E79">
        <w:rPr>
          <w:highlight w:val="yellow"/>
          <w:lang w:val="en-US"/>
        </w:rPr>
        <w:t xml:space="preserve"> </w:t>
      </w:r>
      <w:r w:rsidR="00B97AEB" w:rsidRPr="003A4E79">
        <w:rPr>
          <w:b/>
          <w:i/>
          <w:highlight w:val="yellow"/>
          <w:lang w:val="en-US" w:eastAsia="es-AR"/>
        </w:rPr>
        <w:t xml:space="preserve"> </w:t>
      </w:r>
      <w:r w:rsidR="00B97AEB" w:rsidRPr="003A4E79">
        <w:rPr>
          <w:i/>
          <w:highlight w:val="yellow"/>
          <w:lang w:val="en-US" w:eastAsia="es-AR"/>
        </w:rPr>
        <w:t xml:space="preserve">JEDEC </w:t>
      </w:r>
      <w:r w:rsidR="00B97AEB" w:rsidRPr="003A4E79">
        <w:rPr>
          <w:i/>
          <w:highlight w:val="yellow"/>
          <w:lang w:val="en-US" w:eastAsia="es-AR"/>
        </w:rPr>
        <w:lastRenderedPageBreak/>
        <w:t>Standard JESD 89A, “Measurement and Reporting of Alpha Particle and Terrestrial Cosmic Ray-Induced Soft Errors in Semiconductor Devices”, 2006</w:t>
      </w:r>
      <w:r w:rsidR="00B97AEB" w:rsidRPr="003A4E79">
        <w:rPr>
          <w:b/>
          <w:i/>
          <w:highlight w:val="yellow"/>
          <w:lang w:val="en-US" w:eastAsia="es-AR"/>
        </w:rPr>
        <w:t>.</w:t>
      </w:r>
      <w:r w:rsidR="00E30BD9" w:rsidRPr="003A4E79">
        <w:rPr>
          <w:highlight w:val="yellow"/>
          <w:lang w:val="en-US"/>
        </w:rPr>
        <w:t>[/NOTAS AL PIE]</w:t>
      </w:r>
    </w:p>
    <w:p w:rsidR="00BD0CF8" w:rsidRPr="0086269B" w:rsidRDefault="00E86273" w:rsidP="009162E4">
      <w:pPr>
        <w:pStyle w:val="Ttulo3"/>
      </w:pPr>
      <w:bookmarkStart w:id="3" w:name="_Toc266474765"/>
      <w:r>
        <w:t>1.1.2)</w:t>
      </w:r>
      <w:r w:rsidR="00AB4585" w:rsidRPr="00E86273">
        <w:t xml:space="preserve"> </w:t>
      </w:r>
      <w:r w:rsidR="00F772FD" w:rsidRPr="0086269B">
        <w:t>Causas</w:t>
      </w:r>
      <w:bookmarkEnd w:id="3"/>
    </w:p>
    <w:p w:rsidR="001A7FFA" w:rsidRDefault="0039506E" w:rsidP="007D445B">
      <w:pPr>
        <w:pStyle w:val="ParrafoTESIS"/>
        <w:rPr>
          <w:color w:val="548DD4" w:themeColor="text2" w:themeTint="99"/>
        </w:rPr>
      </w:pPr>
      <w:r>
        <w:t>La radiación es la principal fuente de partículas de alta energía que tiene por c</w:t>
      </w:r>
      <w:r w:rsidR="00F43C3D">
        <w:t xml:space="preserve">onsecuencia los SEEs. El sol es, por defecto, </w:t>
      </w:r>
      <w:r>
        <w:t xml:space="preserve">la fuente de </w:t>
      </w:r>
      <w:r w:rsidR="00F43C3D">
        <w:t xml:space="preserve">radiación en nuestro sistema solar. Dicha radiación </w:t>
      </w:r>
      <w:r w:rsidR="00806920">
        <w:t xml:space="preserve">se ve afectada por el </w:t>
      </w:r>
      <w:r w:rsidR="00F43C3D">
        <w:t>campo magnético</w:t>
      </w:r>
      <w:r w:rsidR="00806920">
        <w:t xml:space="preserve"> de la tierra.  </w:t>
      </w:r>
      <w:r w:rsidR="00806920" w:rsidRPr="00806920">
        <w:t xml:space="preserve">El </w:t>
      </w:r>
      <w:r w:rsidR="00806920" w:rsidRPr="00806920">
        <w:rPr>
          <w:i/>
        </w:rPr>
        <w:t>campo geomagnético</w:t>
      </w:r>
      <w:r w:rsidR="00806920" w:rsidRPr="00806920">
        <w:t xml:space="preserve"> influye en el movimiento de las partículas que intentan ingresar en la órbita de la Tierra, desviándolas de su trayectoria original.</w:t>
      </w:r>
    </w:p>
    <w:p w:rsidR="00806920" w:rsidRDefault="00806920" w:rsidP="007D445B">
      <w:pPr>
        <w:pStyle w:val="ParrafoTESIS"/>
      </w:pPr>
      <w:r>
        <w:t xml:space="preserve">Pensando a la tierra como un gran imán, se tendería a creer que la forma del campo seria como la de un gran dipolo, pero esto no es </w:t>
      </w:r>
      <w:r w:rsidR="00933602">
        <w:t>así,</w:t>
      </w:r>
      <w:r>
        <w:t xml:space="preserve"> debido a </w:t>
      </w:r>
      <w:r w:rsidRPr="00806920">
        <w:t>la influencia del viento solar que distorsiona el campo magnético en forma parabólica.</w:t>
      </w:r>
      <w:r w:rsidR="00426C7F">
        <w:t xml:space="preserve"> Esto crea una cavidad en la que se conforman dos cinturones conocidos como “cinturón de radiación de </w:t>
      </w:r>
      <w:r w:rsidRPr="00EB209D">
        <w:t>Van Allen</w:t>
      </w:r>
      <w:r w:rsidR="00426C7F" w:rsidRPr="00EB209D">
        <w:t>”, el cual es</w:t>
      </w:r>
      <w:r w:rsidRPr="00EB209D">
        <w:t xml:space="preserve"> el encargado de atrapar las partículas cargadas, como los electrones y protones</w:t>
      </w:r>
      <w:r w:rsidR="00EB209D" w:rsidRPr="00EB209D">
        <w:t>.  Estas partículas están altamente cargadas con energía desde los 10MeV hasta l</w:t>
      </w:r>
      <w:r w:rsidR="00EB209D">
        <w:t xml:space="preserve">os 100MeV, y se desplazan entre los polos </w:t>
      </w:r>
      <w:r w:rsidR="0022174B">
        <w:t>del campo magnético</w:t>
      </w:r>
      <w:r w:rsidR="00EB209D">
        <w:t xml:space="preserve"> con movimientos helicoidales. </w:t>
      </w:r>
      <w:r w:rsidR="001A7FFA">
        <w:t>Cuando un rayo cósmico impacta con estas partículas de alta energía se produce lo que conocemos como proceso de espalación. Liberando gran cantidad de partículas que penetran la tierra provocando los SEEs.</w:t>
      </w:r>
    </w:p>
    <w:p w:rsidR="001A7FFA" w:rsidRPr="00806920" w:rsidRDefault="001A7FFA" w:rsidP="00806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rsidR="00F43C3D" w:rsidRDefault="00D803E0" w:rsidP="007D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rPr>
      </w:pPr>
      <w:r w:rsidRPr="0047682D">
        <w:rPr>
          <w:rFonts w:cstheme="minorHAnsi"/>
          <w:noProof/>
          <w:color w:val="548DD4" w:themeColor="text2" w:themeTint="99"/>
          <w:lang w:eastAsia="es-AR"/>
        </w:rPr>
        <w:drawing>
          <wp:inline distT="0" distB="0" distL="0" distR="0">
            <wp:extent cx="4282606" cy="3105180"/>
            <wp:effectExtent l="19050" t="0" r="3644"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9" cstate="print"/>
                    <a:srcRect/>
                    <a:stretch>
                      <a:fillRect/>
                    </a:stretch>
                  </pic:blipFill>
                  <pic:spPr bwMode="auto">
                    <a:xfrm>
                      <a:off x="0" y="0"/>
                      <a:ext cx="4286861" cy="3108265"/>
                    </a:xfrm>
                    <a:prstGeom prst="rect">
                      <a:avLst/>
                    </a:prstGeom>
                    <a:noFill/>
                    <a:ln w="9525">
                      <a:noFill/>
                      <a:miter lim="800000"/>
                      <a:headEnd/>
                      <a:tailEnd/>
                    </a:ln>
                  </pic:spPr>
                </pic:pic>
              </a:graphicData>
            </a:graphic>
          </wp:inline>
        </w:drawing>
      </w:r>
    </w:p>
    <w:p w:rsidR="00D803E0" w:rsidRPr="004E1261" w:rsidRDefault="00D803E0" w:rsidP="00D803E0">
      <w:pPr>
        <w:pStyle w:val="Epgrafe"/>
        <w:jc w:val="center"/>
        <w:rPr>
          <w:color w:val="auto"/>
          <w:lang w:val="en-US"/>
        </w:rPr>
      </w:pPr>
      <w:r w:rsidRPr="004E1261">
        <w:rPr>
          <w:color w:val="auto"/>
          <w:lang w:val="en-US"/>
        </w:rPr>
        <w:t xml:space="preserve">Figura </w:t>
      </w:r>
      <w:r w:rsidR="00F716D1" w:rsidRPr="004E1261">
        <w:rPr>
          <w:color w:val="auto"/>
        </w:rPr>
        <w:fldChar w:fldCharType="begin"/>
      </w:r>
      <w:r w:rsidRPr="004E1261">
        <w:rPr>
          <w:color w:val="auto"/>
          <w:lang w:val="en-US"/>
        </w:rPr>
        <w:instrText xml:space="preserve"> SEQ Figura \* ARABIC </w:instrText>
      </w:r>
      <w:r w:rsidR="00F716D1" w:rsidRPr="004E1261">
        <w:rPr>
          <w:color w:val="auto"/>
        </w:rPr>
        <w:fldChar w:fldCharType="separate"/>
      </w:r>
      <w:r w:rsidRPr="004E1261">
        <w:rPr>
          <w:noProof/>
          <w:color w:val="auto"/>
          <w:lang w:val="en-US"/>
        </w:rPr>
        <w:t>6</w:t>
      </w:r>
      <w:r w:rsidR="00F716D1" w:rsidRPr="004E1261">
        <w:rPr>
          <w:color w:val="auto"/>
        </w:rPr>
        <w:fldChar w:fldCharType="end"/>
      </w:r>
      <w:r w:rsidRPr="004E1261">
        <w:rPr>
          <w:color w:val="auto"/>
          <w:lang w:val="en-US"/>
        </w:rPr>
        <w:t>)</w:t>
      </w:r>
      <w:r w:rsidRPr="004E1261">
        <w:rPr>
          <w:rFonts w:cstheme="minorHAnsi"/>
          <w:color w:val="auto"/>
          <w:sz w:val="22"/>
          <w:szCs w:val="22"/>
          <w:lang w:val="en-US"/>
        </w:rPr>
        <w:t xml:space="preserve"> </w:t>
      </w:r>
      <w:r w:rsidRPr="004E1261">
        <w:rPr>
          <w:rFonts w:cstheme="minorHAnsi"/>
          <w:color w:val="auto"/>
          <w:szCs w:val="22"/>
          <w:lang w:val="en-US"/>
        </w:rPr>
        <w:t>[Source:</w:t>
      </w:r>
      <w:r w:rsidRPr="004E1261">
        <w:rPr>
          <w:rStyle w:val="apple-converted-space"/>
          <w:rFonts w:cstheme="minorHAnsi"/>
          <w:color w:val="auto"/>
          <w:szCs w:val="22"/>
          <w:lang w:val="en-US"/>
        </w:rPr>
        <w:t> </w:t>
      </w:r>
      <w:hyperlink r:id="rId10" w:history="1">
        <w:r w:rsidRPr="004E1261">
          <w:rPr>
            <w:rStyle w:val="Hipervnculo"/>
            <w:rFonts w:cstheme="minorHAnsi"/>
            <w:color w:val="auto"/>
            <w:szCs w:val="22"/>
            <w:lang w:val="en-US"/>
          </w:rPr>
          <w:t>Space Environments &amp; Effects Program</w:t>
        </w:r>
      </w:hyperlink>
      <w:r w:rsidRPr="004E1261">
        <w:rPr>
          <w:rFonts w:cstheme="minorHAnsi"/>
          <w:color w:val="auto"/>
          <w:szCs w:val="22"/>
          <w:lang w:val="en-US"/>
        </w:rPr>
        <w:t>, NASA Marshall Space Flight Center].</w:t>
      </w:r>
    </w:p>
    <w:p w:rsidR="00F63ECF" w:rsidRDefault="006B237E" w:rsidP="007D445B">
      <w:pPr>
        <w:pStyle w:val="ParrafoTESIS"/>
      </w:pPr>
      <w:r>
        <w:lastRenderedPageBreak/>
        <w:t>L</w:t>
      </w:r>
      <w:r w:rsidR="00376A55">
        <w:t>o</w:t>
      </w:r>
      <w:r w:rsidR="00577EE2">
        <w:t>s primeros SEEs, observados en el trabajo de Ziegler no tuvieron tanta relevancia</w:t>
      </w:r>
      <w:r w:rsidR="00F63ECF">
        <w:t>, ya que para la tecnología de la época</w:t>
      </w:r>
      <w:r>
        <w:t xml:space="preserve">, la energía con la que impactaban las partículas no </w:t>
      </w:r>
      <w:r w:rsidR="00EC0BE4">
        <w:t xml:space="preserve">era comparable con las cargas </w:t>
      </w:r>
      <w:r w:rsidR="00044274">
        <w:t>intervinientes en</w:t>
      </w:r>
      <w:r w:rsidR="00EC0BE4">
        <w:t xml:space="preserve"> los circuitos integrados</w:t>
      </w:r>
      <w:r w:rsidR="00E051A7">
        <w:t>. Mu</w:t>
      </w:r>
      <w:r w:rsidR="007C61DE">
        <w:t>cho más importante</w:t>
      </w:r>
      <w:r w:rsidR="00E051A7">
        <w:t xml:space="preserve"> eran los efectos producidos por los encapsulados de </w:t>
      </w:r>
      <w:r w:rsidR="007C61DE">
        <w:t xml:space="preserve">circuitos </w:t>
      </w:r>
      <w:r w:rsidR="00E051A7">
        <w:t xml:space="preserve">que contenían entre sus materiales pequeñas cantidades de elementos radioactivos. Estos emitían </w:t>
      </w:r>
      <w:r w:rsidR="002A0DBD">
        <w:t xml:space="preserve">partículas cargadas </w:t>
      </w:r>
      <w:r w:rsidR="00E051A7">
        <w:t xml:space="preserve">que impactaban en los circuitos de las memorias </w:t>
      </w:r>
      <w:r w:rsidR="00FB34C8">
        <w:t>ocasionando una tasa de errores muy alta</w:t>
      </w:r>
      <w:r w:rsidR="00E051A7">
        <w:t xml:space="preserve">. </w:t>
      </w:r>
      <w:r w:rsidR="00F63ECF" w:rsidRPr="003A4E79">
        <w:rPr>
          <w:highlight w:val="yellow"/>
        </w:rPr>
        <w:t>[NOTA AL PIE]</w:t>
      </w:r>
      <w:r w:rsidR="00E051A7" w:rsidRPr="003A4E79">
        <w:rPr>
          <w:highlight w:val="yellow"/>
        </w:rPr>
        <w:t xml:space="preserve"> </w:t>
      </w:r>
      <w:r w:rsidR="00F63ECF" w:rsidRPr="003A4E79">
        <w:rPr>
          <w:highlight w:val="yellow"/>
        </w:rPr>
        <w:t>Buscar referencia d</w:t>
      </w:r>
      <w:r w:rsidR="00E051A7" w:rsidRPr="003A4E79">
        <w:rPr>
          <w:highlight w:val="yellow"/>
        </w:rPr>
        <w:t xml:space="preserve">el paper de Intel y los encapsulados de las memorias </w:t>
      </w:r>
      <w:r w:rsidR="00F63ECF" w:rsidRPr="003A4E79">
        <w:rPr>
          <w:highlight w:val="yellow"/>
        </w:rPr>
        <w:t>[/NOTA AL PIE]</w:t>
      </w:r>
      <w:r w:rsidR="00785B1B" w:rsidRPr="003A4E79">
        <w:rPr>
          <w:highlight w:val="yellow"/>
        </w:rPr>
        <w:t>.</w:t>
      </w:r>
    </w:p>
    <w:p w:rsidR="00CD35BE" w:rsidRDefault="00F43C3D" w:rsidP="007D445B">
      <w:pPr>
        <w:pStyle w:val="ParrafoTESIS"/>
      </w:pPr>
      <w:r>
        <w:t>Con</w:t>
      </w:r>
      <w:r w:rsidR="0086269B">
        <w:t xml:space="preserve"> el avance de </w:t>
      </w:r>
      <w:r w:rsidR="00EC0BE4">
        <w:t>los procesos litográficos</w:t>
      </w:r>
      <w:r w:rsidR="0086269B">
        <w:t xml:space="preserve"> y la disminución constante de las d</w:t>
      </w:r>
      <w:r w:rsidR="00EC0BE4">
        <w:t>imensiones de los transistores, las tensiones de alimentación han disminuido también al igual que las corrientes que circulan en los circuitos. Debido a esto los impactos de los SEEs tienen desde hace una década efectos importantes en los circuitos integrados</w:t>
      </w:r>
      <w:r w:rsidR="00CD35BE">
        <w:t xml:space="preserve">, que serán </w:t>
      </w:r>
      <w:r w:rsidR="00044274">
        <w:t>analizados</w:t>
      </w:r>
      <w:r w:rsidR="00CD35BE">
        <w:t xml:space="preserve"> en la sección siguiente.</w:t>
      </w:r>
    </w:p>
    <w:p w:rsidR="003E03C8" w:rsidRPr="007F28E6" w:rsidRDefault="00E86273" w:rsidP="009162E4">
      <w:pPr>
        <w:pStyle w:val="Ttulo2"/>
      </w:pPr>
      <w:bookmarkStart w:id="4" w:name="_Toc266474766"/>
      <w:r>
        <w:t xml:space="preserve">1.2) </w:t>
      </w:r>
      <w:r w:rsidR="00F772FD" w:rsidRPr="007F28E6">
        <w:t xml:space="preserve">Efectos y </w:t>
      </w:r>
      <w:r w:rsidR="00B77BBF" w:rsidRPr="007F28E6">
        <w:t>clasificación</w:t>
      </w:r>
      <w:bookmarkEnd w:id="4"/>
    </w:p>
    <w:p w:rsidR="003E03C8" w:rsidRPr="007F28E6" w:rsidRDefault="00E86273" w:rsidP="009162E4">
      <w:pPr>
        <w:pStyle w:val="Ttulo3"/>
      </w:pPr>
      <w:bookmarkStart w:id="5" w:name="_Toc266474767"/>
      <w:r>
        <w:t xml:space="preserve">1.2.1) </w:t>
      </w:r>
      <w:r w:rsidR="000721CE" w:rsidRPr="007F28E6">
        <w:t>Efectos en semiconductor</w:t>
      </w:r>
      <w:bookmarkEnd w:id="5"/>
    </w:p>
    <w:p w:rsidR="007F28E6" w:rsidRPr="007F28E6" w:rsidRDefault="007F28E6" w:rsidP="007D445B">
      <w:pPr>
        <w:pStyle w:val="ParrafoTESIS"/>
        <w:rPr>
          <w:b/>
        </w:rPr>
      </w:pPr>
      <w:r w:rsidRPr="007F28E6">
        <w:t>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peor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4371444 \h  \* MERGEFORMAT ">
        <w:r w:rsidRPr="007F28E6">
          <w:t xml:space="preserve">Figura </w:t>
        </w:r>
        <w:r w:rsidRPr="007F28E6">
          <w:rPr>
            <w:noProof/>
          </w:rPr>
          <w:t>4</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6254F3" w:rsidRPr="00920DEE" w:rsidRDefault="0013719B" w:rsidP="006254F3">
      <w:pPr>
        <w:pStyle w:val="NormalWeb"/>
        <w:keepNext/>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6254F3" w:rsidRPr="004E1261" w:rsidRDefault="006254F3" w:rsidP="006254F3">
      <w:pPr>
        <w:pStyle w:val="Epgrafe"/>
        <w:jc w:val="center"/>
        <w:rPr>
          <w:color w:val="auto"/>
        </w:rPr>
      </w:pPr>
      <w:r w:rsidRPr="004E1261">
        <w:rPr>
          <w:color w:val="auto"/>
        </w:rPr>
        <w:t xml:space="preserve">Figura </w:t>
      </w:r>
      <w:r w:rsidR="00F716D1" w:rsidRPr="004E1261">
        <w:rPr>
          <w:color w:val="auto"/>
        </w:rPr>
        <w:fldChar w:fldCharType="begin"/>
      </w:r>
      <w:r w:rsidRPr="004E1261">
        <w:rPr>
          <w:color w:val="auto"/>
        </w:rPr>
        <w:instrText xml:space="preserve"> SEQ Figura \* ARABIC </w:instrText>
      </w:r>
      <w:r w:rsidR="00F716D1" w:rsidRPr="004E1261">
        <w:rPr>
          <w:color w:val="auto"/>
        </w:rPr>
        <w:fldChar w:fldCharType="separate"/>
      </w:r>
      <w:r w:rsidRPr="004E1261">
        <w:rPr>
          <w:noProof/>
          <w:color w:val="auto"/>
        </w:rPr>
        <w:t>4</w:t>
      </w:r>
      <w:r w:rsidR="00F716D1" w:rsidRPr="004E1261">
        <w:rPr>
          <w:color w:val="auto"/>
        </w:rPr>
        <w:fldChar w:fldCharType="end"/>
      </w:r>
      <w:r w:rsidRPr="004E1261">
        <w:rPr>
          <w:color w:val="auto"/>
        </w:rPr>
        <w:t>)</w:t>
      </w:r>
      <w:r w:rsidRPr="004E1261">
        <w:rPr>
          <w:rFonts w:cstheme="minorHAnsi"/>
          <w:color w:val="auto"/>
          <w:sz w:val="20"/>
          <w:szCs w:val="22"/>
        </w:rPr>
        <w:t xml:space="preserve"> Generación de pares electrón-hueco y recolección durante una perturbación en una juntura.</w:t>
      </w:r>
    </w:p>
    <w:p w:rsidR="006254F3" w:rsidRPr="004E1261" w:rsidRDefault="006254F3" w:rsidP="007D445B">
      <w:pPr>
        <w:pStyle w:val="ParrafoTESIS"/>
      </w:pPr>
      <w:r w:rsidRPr="004E1261">
        <w:t xml:space="preserve">En la </w:t>
      </w:r>
      <w:fldSimple w:instr=" REF _Ref264371444 \h  \* MERGEFORMAT ">
        <w:r w:rsidRPr="004E1261">
          <w:t xml:space="preserve">Figura </w:t>
        </w:r>
        <w:r w:rsidRPr="004E1261">
          <w:rPr>
            <w:noProof/>
          </w:rPr>
          <w:t>4</w:t>
        </w:r>
      </w:fldSimple>
      <w:r w:rsidRPr="004E1261">
        <w:t>A se observa el ion atravesando la juntura y dejando en su recorrido pares electrón-hueco. Los pares generados en el choque son rápidamente recolectados por el campo eléctrico y generan un gran transitorio (corriente/voltaje) en el nodo (</w:t>
      </w:r>
      <w:fldSimple w:instr=" REF _Ref264371444 \h  \* MERGEFORMAT ">
        <w:r w:rsidRPr="004E1261">
          <w:t xml:space="preserve">Figura </w:t>
        </w:r>
        <w:r w:rsidRPr="004E1261">
          <w:rPr>
            <w:noProof/>
          </w:rPr>
          <w:t>4</w:t>
        </w:r>
      </w:fldSimple>
      <w:r w:rsidRPr="004E1261">
        <w:t>B). Esta fase de recolección usualmente es completada en nano</w:t>
      </w:r>
      <w:r w:rsidR="004E1261">
        <w:t xml:space="preserve"> </w:t>
      </w:r>
      <w:r w:rsidRPr="004E1261">
        <w:t>segundos seguida de una segunda fase de recolección dada en una difusión que es significativamente más lenta (cientos de nanosegundos) y menos intensa (</w:t>
      </w:r>
      <w:fldSimple w:instr=" REF _Ref264371444 \h  \* MERGEFORMAT ">
        <w:r w:rsidRPr="004E1261">
          <w:t xml:space="preserve">Figura </w:t>
        </w:r>
        <w:r w:rsidRPr="004E1261">
          <w:rPr>
            <w:noProof/>
          </w:rPr>
          <w:t>4</w:t>
        </w:r>
      </w:fldSimple>
      <w:r w:rsidRPr="004E1261">
        <w:t>C).</w:t>
      </w:r>
    </w:p>
    <w:p w:rsidR="006254F3" w:rsidRPr="0047682D" w:rsidRDefault="0013719B" w:rsidP="0026113D">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6254F3" w:rsidRPr="004E1261" w:rsidRDefault="006254F3" w:rsidP="006254F3">
      <w:pPr>
        <w:pStyle w:val="Epgrafe"/>
        <w:jc w:val="center"/>
        <w:rPr>
          <w:color w:val="auto"/>
          <w:sz w:val="16"/>
        </w:rPr>
      </w:pPr>
      <w:r w:rsidRPr="004E1261">
        <w:rPr>
          <w:color w:val="auto"/>
        </w:rPr>
        <w:t xml:space="preserve">Figura </w:t>
      </w:r>
      <w:r w:rsidR="00F716D1" w:rsidRPr="004E1261">
        <w:rPr>
          <w:color w:val="auto"/>
        </w:rPr>
        <w:fldChar w:fldCharType="begin"/>
      </w:r>
      <w:r w:rsidRPr="004E1261">
        <w:rPr>
          <w:color w:val="auto"/>
        </w:rPr>
        <w:instrText xml:space="preserve"> SEQ Figura \* ARABIC </w:instrText>
      </w:r>
      <w:r w:rsidR="00F716D1" w:rsidRPr="004E1261">
        <w:rPr>
          <w:color w:val="auto"/>
        </w:rPr>
        <w:fldChar w:fldCharType="separate"/>
      </w:r>
      <w:r w:rsidRPr="004E1261">
        <w:rPr>
          <w:noProof/>
          <w:color w:val="auto"/>
        </w:rPr>
        <w:t>5</w:t>
      </w:r>
      <w:r w:rsidR="00F716D1" w:rsidRPr="004E1261">
        <w:rPr>
          <w:color w:val="auto"/>
        </w:rPr>
        <w:fldChar w:fldCharType="end"/>
      </w:r>
      <w:r w:rsidRPr="004E1261">
        <w:rPr>
          <w:color w:val="auto"/>
        </w:rPr>
        <w:t>)</w:t>
      </w:r>
      <w:r w:rsidRPr="004E1261">
        <w:rPr>
          <w:rFonts w:cstheme="minorHAnsi"/>
          <w:color w:val="auto"/>
          <w:sz w:val="22"/>
          <w:szCs w:val="22"/>
        </w:rPr>
        <w:t xml:space="preserve"> </w:t>
      </w:r>
      <w:r w:rsidRPr="004E1261">
        <w:rPr>
          <w:rFonts w:cstheme="minorHAnsi"/>
          <w:color w:val="auto"/>
          <w:sz w:val="20"/>
          <w:szCs w:val="22"/>
        </w:rPr>
        <w:t>Corriente generada por el choque de un ion.</w:t>
      </w:r>
      <w:r w:rsidRPr="004E1261">
        <w:rPr>
          <w:rStyle w:val="Refdenotaalfinal"/>
          <w:rFonts w:cstheme="minorHAnsi"/>
          <w:color w:val="auto"/>
          <w:sz w:val="20"/>
          <w:szCs w:val="22"/>
        </w:rPr>
        <w:endnoteReference w:id="1"/>
      </w:r>
    </w:p>
    <w:p w:rsidR="003E03C8" w:rsidRPr="00C42594" w:rsidRDefault="006254F3" w:rsidP="007D445B">
      <w:pPr>
        <w:pStyle w:val="ParrafoTESIS"/>
      </w:pPr>
      <w:r w:rsidRPr="004E1261">
        <w:t xml:space="preserve">La curva de corriente resultante generada por el choque de un ion, puede ser dividida en dos secciones, como lo muestra la </w:t>
      </w:r>
      <w:fldSimple w:instr=" REF _Ref264371711 \h  \* MERGEFORMAT ">
        <w:r w:rsidRPr="004E1261">
          <w:t xml:space="preserve">Figura </w:t>
        </w:r>
        <w:r w:rsidRPr="004E1261">
          <w:rPr>
            <w:noProof/>
          </w:rPr>
          <w:t>5</w:t>
        </w:r>
      </w:fldSimple>
      <w:r w:rsidRPr="004E1261">
        <w:t>. El primer pico indica la primera fase de frenado (generación de pares electrón-hueco) y recolección mientras que el gradiente de la segunda parte resulta de la difusión de recolección de las cargas.</w:t>
      </w:r>
    </w:p>
    <w:p w:rsidR="003E03C8" w:rsidRPr="00C42594" w:rsidRDefault="00E86273" w:rsidP="009162E4">
      <w:pPr>
        <w:pStyle w:val="Ttulo3"/>
      </w:pPr>
      <w:bookmarkStart w:id="6" w:name="_Toc266474768"/>
      <w:r>
        <w:t xml:space="preserve">1.2.2) </w:t>
      </w:r>
      <w:r w:rsidR="000721CE" w:rsidRPr="00C42594">
        <w:t>Ionización directa e indirecta</w:t>
      </w:r>
      <w:bookmarkEnd w:id="6"/>
    </w:p>
    <w:p w:rsidR="00B55C21" w:rsidRPr="00C42594" w:rsidRDefault="0083789E" w:rsidP="007D445B">
      <w:pPr>
        <w:pStyle w:val="ParrafoTESIS"/>
      </w:pPr>
      <w:r>
        <w:lastRenderedPageBreak/>
        <w:t>La ionización es el método por el cual la radiación libera cargas en</w:t>
      </w:r>
      <w:r w:rsidR="003A4E79">
        <w:t xml:space="preserve"> un dispositivo semiconductor, é</w:t>
      </w:r>
      <w:r>
        <w:t>sta puede ser directa o indirecta.</w:t>
      </w:r>
    </w:p>
    <w:p w:rsidR="00B55C21" w:rsidRPr="00C42594" w:rsidRDefault="00B55C21" w:rsidP="007D445B">
      <w:pPr>
        <w:pStyle w:val="ParrafoTESIS"/>
      </w:pPr>
      <w:r w:rsidRPr="00C42594">
        <w:rPr>
          <w:b/>
          <w:i/>
        </w:rPr>
        <w:t>Ionización Directa</w:t>
      </w:r>
      <w:r w:rsidRPr="00C42594">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C42594">
        <w:rPr>
          <w:i/>
        </w:rPr>
        <w:t>rango de la partícula</w:t>
      </w:r>
      <w:r w:rsidRPr="00C42594">
        <w:t xml:space="preserve">. El termino </w:t>
      </w:r>
      <w:r w:rsidRPr="00C42594">
        <w:rPr>
          <w:i/>
        </w:rPr>
        <w:t>Linear Energy Transfer (LET)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 en el silicio, un LET de 97 MeV-cm</w:t>
      </w:r>
      <w:r w:rsidRPr="00C42594">
        <w:rPr>
          <w:vertAlign w:val="superscript"/>
        </w:rPr>
        <w:t>2</w:t>
      </w:r>
      <w:r w:rsidRPr="00C42594">
        <w:t xml:space="preserve">/mg corresponde a depositar una carga de 1pC/um. La </w:t>
      </w:r>
      <w:fldSimple w:instr=" REF _Ref264309708 \h  \* MERGEFORMAT ">
        <w:r w:rsidRPr="00C42594">
          <w:t xml:space="preserve">Figura </w:t>
        </w:r>
        <w:r w:rsidRPr="00C42594">
          <w:rPr>
            <w:noProof/>
          </w:rPr>
          <w:t>1</w:t>
        </w:r>
      </w:fldSimple>
      <w:r w:rsidRPr="00C42594">
        <w:t xml:space="preserve"> muestra una curva de un ion de cloro de 210 MeV viajando a través del silicio.</w:t>
      </w:r>
    </w:p>
    <w:p w:rsidR="00B55C21" w:rsidRPr="00C42594" w:rsidRDefault="00B55C21" w:rsidP="007D445B">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rsidR="003A4E79">
        <w:t>e</w:t>
      </w:r>
      <w:r w:rsidRPr="00C42594">
        <w:t>s).</w:t>
      </w:r>
      <w:r w:rsidRPr="00C42594">
        <w:rPr>
          <w:noProof/>
          <w:lang w:eastAsia="es-AR"/>
        </w:rPr>
        <w:t xml:space="preserve"> </w:t>
      </w:r>
    </w:p>
    <w:p w:rsidR="00B55C21" w:rsidRPr="0047682D" w:rsidRDefault="0013719B" w:rsidP="007D445B">
      <w:pPr>
        <w:pStyle w:val="ParrafoTESIS"/>
        <w:rPr>
          <w:color w:val="548DD4" w:themeColor="text2" w:themeTint="99"/>
        </w:rPr>
      </w:pPr>
      <w:r w:rsidRPr="0047682D">
        <w:rPr>
          <w:noProof/>
          <w:color w:val="548DD4" w:themeColor="text2" w:themeTint="99"/>
          <w:lang w:eastAsia="es-AR"/>
        </w:rPr>
        <w:drawing>
          <wp:inline distT="0" distB="0" distL="0" distR="0">
            <wp:extent cx="2471602" cy="1987369"/>
            <wp:effectExtent l="19050" t="0" r="4898"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474488" cy="1989689"/>
                    </a:xfrm>
                    <a:prstGeom prst="rect">
                      <a:avLst/>
                    </a:prstGeom>
                    <a:noFill/>
                    <a:ln w="9525">
                      <a:noFill/>
                      <a:miter lim="800000"/>
                      <a:headEnd/>
                      <a:tailEnd/>
                    </a:ln>
                  </pic:spPr>
                </pic:pic>
              </a:graphicData>
            </a:graphic>
          </wp:inline>
        </w:drawing>
      </w:r>
    </w:p>
    <w:p w:rsidR="00B55C21" w:rsidRPr="00C42594" w:rsidRDefault="00B55C21" w:rsidP="007D445B">
      <w:pPr>
        <w:pStyle w:val="ParrafoTESIS"/>
      </w:pPr>
      <w:r w:rsidRPr="00C42594">
        <w:t xml:space="preserve">Figura </w:t>
      </w:r>
      <w:r w:rsidR="00F716D1" w:rsidRPr="00C42594">
        <w:fldChar w:fldCharType="begin"/>
      </w:r>
      <w:r w:rsidRPr="00C42594">
        <w:instrText xml:space="preserve"> SEQ Figura \* ARABIC </w:instrText>
      </w:r>
      <w:r w:rsidR="00F716D1" w:rsidRPr="00C42594">
        <w:fldChar w:fldCharType="separate"/>
      </w:r>
      <w:r w:rsidRPr="00C42594">
        <w:rPr>
          <w:noProof/>
        </w:rPr>
        <w:t>1</w:t>
      </w:r>
      <w:r w:rsidR="00F716D1" w:rsidRPr="00C42594">
        <w:fldChar w:fldCharType="end"/>
      </w:r>
      <w:r w:rsidRPr="00C42594">
        <w:t>) Curva de un ion de cloro de 210 MeV viajando a través del silicio.</w:t>
      </w:r>
    </w:p>
    <w:p w:rsidR="00B55C21" w:rsidRPr="00C42594" w:rsidRDefault="00B55C21" w:rsidP="007D445B">
      <w:pPr>
        <w:pStyle w:val="ParrafoTESIS"/>
        <w:rPr>
          <w:b/>
          <w:i/>
        </w:rPr>
      </w:pPr>
      <w:r w:rsidRPr="00C42594">
        <w:rPr>
          <w:b/>
          <w:i/>
        </w:rPr>
        <w:t xml:space="preserve">Ionización Indirecta: </w:t>
      </w:r>
      <w:r w:rsidRPr="00C42594">
        <w:rPr>
          <w:i/>
        </w:rPr>
        <w:t xml:space="preserve">(La ionización directa con partículas ligeras generalmente no generan suficiente energía en su paso como para producir una perturbación, sin embargo Protones y Neutrones ambos pueden generar niveles </w:t>
      </w:r>
      <w:r w:rsidR="001B0797">
        <w:rPr>
          <w:i/>
        </w:rPr>
        <w:t>significativos</w:t>
      </w:r>
      <w:r w:rsidRPr="00C42594">
        <w:rPr>
          <w:i/>
        </w:rPr>
        <w:t xml:space="preserve"> de perturbación a través de la mecánica indirecta).</w:t>
      </w:r>
      <w:r w:rsidRPr="00C42594">
        <w:t xml:space="preserve"> Cuando un protón o un neutrón de alta energía entra a una red semiconductora pueden </w:t>
      </w:r>
      <w:r w:rsidRPr="00C42594">
        <w:lastRenderedPageBreak/>
        <w:t xml:space="preserve">sufrir </w:t>
      </w:r>
      <w:r w:rsidR="001B0797" w:rsidRPr="00C42594">
        <w:t>colisiones</w:t>
      </w:r>
      <w:r w:rsidRPr="00C42594">
        <w:t xml:space="preserve"> inelásticas con un núcleo blando. Esto puede desencadenar cualquiera de las siguientes reacciones nucleares posibles: </w:t>
      </w:r>
    </w:p>
    <w:p w:rsidR="00B55C21" w:rsidRPr="00C42594" w:rsidRDefault="00B55C21" w:rsidP="002D4DEF">
      <w:pPr>
        <w:pStyle w:val="ParrafoTESIS"/>
        <w:numPr>
          <w:ilvl w:val="0"/>
          <w:numId w:val="7"/>
        </w:numPr>
        <w:rPr>
          <w:b/>
          <w:i/>
        </w:rPr>
      </w:pPr>
      <w:r w:rsidRPr="00C42594">
        <w:rPr>
          <w:i/>
        </w:rPr>
        <w:t>Que la colisione inelástica que produzcan un retroceso de Si,</w:t>
      </w:r>
    </w:p>
    <w:p w:rsidR="00B55C21" w:rsidRPr="00C42594" w:rsidRDefault="00B55C21" w:rsidP="002D4DEF">
      <w:pPr>
        <w:pStyle w:val="ParrafoTESIS"/>
        <w:numPr>
          <w:ilvl w:val="0"/>
          <w:numId w:val="7"/>
        </w:numPr>
        <w:rPr>
          <w:b/>
          <w:i/>
        </w:rPr>
      </w:pPr>
      <w:r w:rsidRPr="00C42594">
        <w:rPr>
          <w:i/>
        </w:rPr>
        <w:t>La emisión de partículas alfa y gamma y el retroceso del núcleo hijo (ejemplo, Si emite partículas alfa y retroceso de un núcleo Mg),</w:t>
      </w:r>
    </w:p>
    <w:p w:rsidR="00B55C21" w:rsidRPr="00C42594" w:rsidRDefault="00B55C21" w:rsidP="002D4DEF">
      <w:pPr>
        <w:pStyle w:val="ParrafoTESIS"/>
        <w:numPr>
          <w:ilvl w:val="0"/>
          <w:numId w:val="7"/>
        </w:numPr>
        <w:rPr>
          <w:b/>
          <w:i/>
        </w:rPr>
      </w:pPr>
      <w:r w:rsidRPr="00C42594">
        <w:rPr>
          <w:i/>
        </w:rPr>
        <w:t>Reacciones de espalación (spallation reactions), donde el núcleo afectado se divide en dos fragmentos, cada uno de los cuales puede retroceder.</w:t>
      </w:r>
    </w:p>
    <w:p w:rsidR="00B55C21" w:rsidRPr="00C42594" w:rsidRDefault="00B55C21" w:rsidP="006C2467">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B55C21" w:rsidRPr="00C42594" w:rsidRDefault="00B55C21" w:rsidP="006C2467">
      <w:pPr>
        <w:pStyle w:val="ParrafoTESIS"/>
      </w:pPr>
      <w:r w:rsidRPr="00C42594">
        <w:t xml:space="preserve">El producto de estas </w:t>
      </w:r>
      <w:r w:rsidR="001B0797" w:rsidRPr="00C42594">
        <w:t>colisiones</w:t>
      </w:r>
      <w:r w:rsidRPr="00C42594">
        <w:t xml:space="preserve"> inelásticas típicamente tiene poca energía y no viajan más allá del sitio de impacto de la partícula. También tienden a dispersarse hacia adelante en la dirección de la partícula original. Como consecuencia, la sensibilidad del SEE pasaría a ser función del ángulo de incidencia de la partícula.</w:t>
      </w:r>
      <w:r w:rsidRPr="00C42594">
        <w:rPr>
          <w:rStyle w:val="Refdenotaalfinal"/>
        </w:rPr>
        <w:endnoteReference w:id="2"/>
      </w:r>
      <w:r w:rsidRPr="00C42594">
        <w:t xml:space="preserve"> </w:t>
      </w:r>
    </w:p>
    <w:p w:rsidR="00B55C21" w:rsidRDefault="0013719B" w:rsidP="00B55C21">
      <w:pPr>
        <w:pStyle w:val="NormalWeb"/>
        <w:keepNext/>
        <w:jc w:val="center"/>
      </w:pPr>
      <w:r>
        <w:rPr>
          <w:rFonts w:asciiTheme="minorHAnsi" w:hAnsiTheme="minorHAnsi" w:cstheme="minorHAnsi"/>
          <w:noProof/>
          <w:sz w:val="22"/>
          <w:szCs w:val="22"/>
        </w:rPr>
        <w:drawing>
          <wp:inline distT="0" distB="0" distL="0" distR="0">
            <wp:extent cx="2638425" cy="1076325"/>
            <wp:effectExtent l="19050" t="0" r="9525" b="0"/>
            <wp:docPr id="17"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4" cstate="print"/>
                    <a:srcRect t="9697" b="21818"/>
                    <a:stretch>
                      <a:fillRect/>
                    </a:stretch>
                  </pic:blipFill>
                  <pic:spPr bwMode="auto">
                    <a:xfrm>
                      <a:off x="0" y="0"/>
                      <a:ext cx="2638425" cy="1076325"/>
                    </a:xfrm>
                    <a:prstGeom prst="rect">
                      <a:avLst/>
                    </a:prstGeom>
                    <a:noFill/>
                    <a:ln w="9525">
                      <a:noFill/>
                      <a:miter lim="800000"/>
                      <a:headEnd/>
                      <a:tailEnd/>
                    </a:ln>
                  </pic:spPr>
                </pic:pic>
              </a:graphicData>
            </a:graphic>
          </wp:inline>
        </w:drawing>
      </w:r>
    </w:p>
    <w:p w:rsidR="00B55C21" w:rsidRPr="00C42594" w:rsidRDefault="00B55C21" w:rsidP="00B55C21">
      <w:pPr>
        <w:pStyle w:val="Epgrafe"/>
        <w:jc w:val="center"/>
        <w:rPr>
          <w:color w:val="auto"/>
          <w:lang w:val="en-US"/>
        </w:rPr>
      </w:pPr>
      <w:r w:rsidRPr="00C42594">
        <w:rPr>
          <w:color w:val="auto"/>
        </w:rPr>
        <w:t xml:space="preserve">Figura </w:t>
      </w:r>
      <w:r w:rsidR="00F716D1" w:rsidRPr="00C42594">
        <w:rPr>
          <w:color w:val="auto"/>
        </w:rPr>
        <w:fldChar w:fldCharType="begin"/>
      </w:r>
      <w:r w:rsidRPr="00C42594">
        <w:rPr>
          <w:color w:val="auto"/>
        </w:rPr>
        <w:instrText xml:space="preserve"> SEQ Figura \* ARABIC </w:instrText>
      </w:r>
      <w:r w:rsidR="00F716D1" w:rsidRPr="00C42594">
        <w:rPr>
          <w:color w:val="auto"/>
        </w:rPr>
        <w:fldChar w:fldCharType="separate"/>
      </w:r>
      <w:r w:rsidRPr="00C42594">
        <w:rPr>
          <w:noProof/>
          <w:color w:val="auto"/>
        </w:rPr>
        <w:t>2</w:t>
      </w:r>
      <w:r w:rsidR="00F716D1" w:rsidRPr="00C42594">
        <w:rPr>
          <w:color w:val="auto"/>
        </w:rPr>
        <w:fldChar w:fldCharType="end"/>
      </w:r>
      <w:r w:rsidRPr="00C42594">
        <w:rPr>
          <w:color w:val="auto"/>
        </w:rPr>
        <w:t>)</w:t>
      </w:r>
      <w:r w:rsidRPr="00C42594">
        <w:rPr>
          <w:rFonts w:cstheme="minorHAnsi"/>
          <w:color w:val="auto"/>
          <w:sz w:val="22"/>
          <w:szCs w:val="22"/>
        </w:rPr>
        <w:t xml:space="preserve"> </w:t>
      </w:r>
      <w:r w:rsidRPr="00C42594">
        <w:rPr>
          <w:rFonts w:cstheme="minorHAnsi"/>
          <w:color w:val="auto"/>
          <w:szCs w:val="22"/>
        </w:rPr>
        <w:t xml:space="preserve">Esquemático mostrando como un rayo cósmico deposita energía en un dispositivo electrónico. </w:t>
      </w:r>
      <w:r w:rsidRPr="00C42594">
        <w:rPr>
          <w:rFonts w:cstheme="minorHAnsi"/>
          <w:color w:val="auto"/>
          <w:szCs w:val="22"/>
          <w:lang w:val="en-US"/>
        </w:rPr>
        <w:t xml:space="preserve">(Source: </w:t>
      </w:r>
      <w:r w:rsidRPr="00C42594">
        <w:rPr>
          <w:rFonts w:cstheme="minorHAnsi"/>
          <w:i/>
          <w:iCs/>
          <w:color w:val="auto"/>
          <w:szCs w:val="22"/>
          <w:lang w:val="en-US"/>
        </w:rPr>
        <w:t>Spacecraft Anomalies due to Radiation Environment in Space</w:t>
      </w:r>
      <w:r w:rsidRPr="00C42594">
        <w:rPr>
          <w:rStyle w:val="apple-converted-space"/>
          <w:rFonts w:cstheme="minorHAnsi"/>
          <w:color w:val="auto"/>
          <w:szCs w:val="22"/>
          <w:lang w:val="en-US"/>
        </w:rPr>
        <w:t> </w:t>
      </w:r>
      <w:r w:rsidRPr="00C42594">
        <w:rPr>
          <w:rFonts w:cstheme="minorHAnsi"/>
          <w:color w:val="auto"/>
          <w:szCs w:val="22"/>
          <w:lang w:val="en-US"/>
        </w:rPr>
        <w:t>by Lauriente and Vampola</w:t>
      </w:r>
      <w:r w:rsidRPr="00C42594">
        <w:rPr>
          <w:rStyle w:val="Refdenotaalfinal"/>
          <w:rFonts w:cstheme="minorHAnsi"/>
          <w:color w:val="auto"/>
          <w:szCs w:val="22"/>
          <w:lang w:val="en-US"/>
        </w:rPr>
        <w:endnoteReference w:id="3"/>
      </w:r>
      <w:r w:rsidRPr="00C42594">
        <w:rPr>
          <w:rFonts w:cstheme="minorHAnsi"/>
          <w:color w:val="auto"/>
          <w:szCs w:val="22"/>
          <w:lang w:val="en-US"/>
        </w:rPr>
        <w:t>).</w:t>
      </w:r>
    </w:p>
    <w:p w:rsidR="003E03C8" w:rsidRPr="00C42594" w:rsidRDefault="00E86273" w:rsidP="009162E4">
      <w:pPr>
        <w:pStyle w:val="Ttulo3"/>
      </w:pPr>
      <w:bookmarkStart w:id="7" w:name="_Toc266474769"/>
      <w:r>
        <w:t xml:space="preserve">1.2.3) </w:t>
      </w:r>
      <w:r w:rsidR="000721CE" w:rsidRPr="00C42594">
        <w:t>Duración del evento</w:t>
      </w:r>
      <w:bookmarkEnd w:id="7"/>
    </w:p>
    <w:p w:rsidR="00B55C21" w:rsidRPr="00C42594" w:rsidRDefault="00B55C21" w:rsidP="006C2467">
      <w:pPr>
        <w:pStyle w:val="ParrafoTESIS"/>
        <w:rPr>
          <w:lang w:eastAsia="es-AR"/>
        </w:rPr>
      </w:pPr>
      <w:r w:rsidRPr="00C42594">
        <w:rPr>
          <w:lang w:eastAsia="es-AR"/>
        </w:rPr>
        <w:t>Single Event Efect (SEE) pueden ser calificados en 3 tipos de efecto dependiendo del orden de permanencia de cada uno:</w:t>
      </w:r>
    </w:p>
    <w:p w:rsidR="00B55C21" w:rsidRPr="006C2467" w:rsidRDefault="00B55C21" w:rsidP="006C2467">
      <w:pPr>
        <w:pStyle w:val="Prrafodelista"/>
        <w:numPr>
          <w:ilvl w:val="0"/>
          <w:numId w:val="8"/>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(soft error / erro</w:t>
      </w:r>
      <w:r w:rsidR="001B0797">
        <w:rPr>
          <w:rFonts w:eastAsia="Times New Roman" w:cstheme="minorHAnsi"/>
          <w:lang w:eastAsia="es-AR"/>
        </w:rPr>
        <w:t>re</w:t>
      </w:r>
      <w:r w:rsidRPr="006C2467">
        <w:rPr>
          <w:rFonts w:eastAsia="Times New Roman" w:cstheme="minorHAnsi"/>
          <w:lang w:eastAsia="es-AR"/>
        </w:rPr>
        <w:t>s temporarios de funcionamiento)</w:t>
      </w:r>
    </w:p>
    <w:p w:rsidR="00B55C21" w:rsidRPr="006C2467" w:rsidRDefault="00B55C21" w:rsidP="006C2467">
      <w:pPr>
        <w:pStyle w:val="Prrafodelista"/>
        <w:numPr>
          <w:ilvl w:val="0"/>
          <w:numId w:val="8"/>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Latchup</w:t>
      </w:r>
      <w:r w:rsidRPr="006C2467">
        <w:rPr>
          <w:rFonts w:eastAsia="Times New Roman" w:cstheme="minorHAnsi"/>
          <w:lang w:val="en-US" w:eastAsia="es-AR"/>
        </w:rPr>
        <w:t xml:space="preserve"> (soft or hard error / temporaries o permanents de funcionamiento)</w:t>
      </w:r>
    </w:p>
    <w:p w:rsidR="00B55C21" w:rsidRPr="006C2467" w:rsidRDefault="00B55C21" w:rsidP="006C2467">
      <w:pPr>
        <w:pStyle w:val="Prrafodelista"/>
        <w:numPr>
          <w:ilvl w:val="0"/>
          <w:numId w:val="8"/>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(hard failure / err</w:t>
      </w:r>
      <w:r w:rsidR="001B0797">
        <w:rPr>
          <w:rFonts w:eastAsia="Times New Roman" w:cstheme="minorHAnsi"/>
          <w:lang w:val="en-US" w:eastAsia="es-AR"/>
        </w:rPr>
        <w:t>or a nivel hardware, sin solució</w:t>
      </w:r>
      <w:r w:rsidRPr="006C2467">
        <w:rPr>
          <w:rFonts w:eastAsia="Times New Roman" w:cstheme="minorHAnsi"/>
          <w:lang w:val="en-US" w:eastAsia="es-AR"/>
        </w:rPr>
        <w:t>n)</w:t>
      </w:r>
    </w:p>
    <w:p w:rsidR="00B55C21" w:rsidRPr="001F1F48" w:rsidRDefault="00B55C21" w:rsidP="009162E4">
      <w:pPr>
        <w:pStyle w:val="Subttulo"/>
        <w:rPr>
          <w:rFonts w:eastAsia="Times New Roman"/>
          <w:lang w:val="en-US" w:eastAsia="es-AR"/>
        </w:rPr>
      </w:pPr>
      <w:r w:rsidRPr="001F1F48">
        <w:rPr>
          <w:rFonts w:eastAsia="Times New Roman"/>
          <w:lang w:val="en-US" w:eastAsia="es-AR"/>
        </w:rPr>
        <w:t>Single Event Upset</w:t>
      </w:r>
    </w:p>
    <w:p w:rsidR="00B55C21" w:rsidRPr="00C42594" w:rsidRDefault="00B55C21" w:rsidP="006C2467">
      <w:pPr>
        <w:pStyle w:val="ParrafoTESIS"/>
        <w:rPr>
          <w:lang w:eastAsia="es-AR"/>
        </w:rPr>
      </w:pPr>
      <w:r w:rsidRPr="00C42594">
        <w:rPr>
          <w:lang w:val="en-US" w:eastAsia="es-AR"/>
        </w:rPr>
        <w:lastRenderedPageBreak/>
        <w:t xml:space="preserve">Single Event Upset (SEU) es </w:t>
      </w:r>
      <w:r w:rsidRPr="00A9449E">
        <w:rPr>
          <w:lang w:val="en-US" w:eastAsia="es-AR"/>
        </w:rPr>
        <w:t>definido</w:t>
      </w:r>
      <w:r w:rsidRPr="00C42594">
        <w:rPr>
          <w:lang w:val="en-US" w:eastAsia="es-AR"/>
        </w:rPr>
        <w:t xml:space="preserve"> por la NASA como “</w:t>
      </w:r>
      <w:r w:rsidRPr="001B0797">
        <w:rPr>
          <w:highlight w:val="yellow"/>
          <w:lang w:val="en-US" w:eastAsia="es-AR"/>
        </w:rPr>
        <w:t xml:space="preserve">radiation-induced errors in microelectronic circuits caused when charged particles (usually from the radiation belts or from cosmic rays) lose energy by ionizing the medium through which they pass, leaving behind a wake of electron-hole pairs”. </w:t>
      </w:r>
      <w:r w:rsidRPr="001B0797">
        <w:rPr>
          <w:highlight w:val="yellow"/>
          <w:lang w:eastAsia="es-AR"/>
        </w:rPr>
        <w:t>[Ref: NASA Thesaurus] (</w:t>
      </w:r>
      <w:r w:rsidR="00953869" w:rsidRPr="001B0797">
        <w:rPr>
          <w:highlight w:val="yellow"/>
          <w:lang w:eastAsia="es-AR"/>
        </w:rPr>
        <w:t>Errores</w:t>
      </w:r>
      <w:r w:rsidRPr="001B0797">
        <w:rPr>
          <w:highlight w:val="yellow"/>
          <w:lang w:eastAsia="es-AR"/>
        </w:rPr>
        <w:t xml:space="preserve"> inducidos por radiación en circuitos </w:t>
      </w:r>
      <w:r w:rsidR="00953869" w:rsidRPr="001B0797">
        <w:rPr>
          <w:highlight w:val="yellow"/>
          <w:lang w:eastAsia="es-AR"/>
        </w:rPr>
        <w:t>micro-electrónicos</w:t>
      </w:r>
      <w:r w:rsidRPr="001B0797">
        <w:rPr>
          <w:highlight w:val="yellow"/>
          <w:lang w:eastAsia="es-AR"/>
        </w:rPr>
        <w:t xml:space="preserve"> causados por partículas </w:t>
      </w:r>
      <w:r w:rsidR="00953869" w:rsidRPr="001B0797">
        <w:rPr>
          <w:highlight w:val="yellow"/>
          <w:lang w:eastAsia="es-AR"/>
        </w:rPr>
        <w:t>pérdidas</w:t>
      </w:r>
      <w:r w:rsidRPr="001B0797">
        <w:rPr>
          <w:highlight w:val="yellow"/>
          <w:lang w:eastAsia="es-AR"/>
        </w:rPr>
        <w:t xml:space="preserve"> cargadas de energía que ioniza el medio a medida que lo atraviesa, dejando en su recorrido un sendero de pares electrón-hueco).</w:t>
      </w:r>
    </w:p>
    <w:p w:rsidR="00B55C21" w:rsidRPr="00C42594" w:rsidRDefault="00B55C21" w:rsidP="006C2467">
      <w:pPr>
        <w:pStyle w:val="ParrafoTESIS"/>
        <w:rPr>
          <w:lang w:eastAsia="es-AR"/>
        </w:rPr>
      </w:pPr>
      <w:r w:rsidRPr="00C42594">
        <w:rPr>
          <w:lang w:eastAsia="es-AR"/>
        </w:rPr>
        <w:t xml:space="preserve">SEUs son errores transitorios de software y no destructivos para el circuito, tan solo afectan a su funcionamiento temporalmente, por lo cual, un reseteo o </w:t>
      </w:r>
      <w:r w:rsidR="00953869" w:rsidRPr="00C42594">
        <w:rPr>
          <w:lang w:eastAsia="es-AR"/>
        </w:rPr>
        <w:t>un</w:t>
      </w:r>
      <w:r w:rsidR="00953869">
        <w:rPr>
          <w:lang w:eastAsia="es-AR"/>
        </w:rPr>
        <w:t>a</w:t>
      </w:r>
      <w:r w:rsidRPr="00C42594">
        <w:rPr>
          <w:lang w:eastAsia="es-AR"/>
        </w:rPr>
        <w:t xml:space="preserve"> sobre-escritura en el dispositivo son necesarios para volverlo a su funcionamiento normal.</w:t>
      </w:r>
    </w:p>
    <w:p w:rsidR="00B55C21" w:rsidRPr="00C42594" w:rsidRDefault="00B55C21" w:rsidP="006C2467">
      <w:pPr>
        <w:pStyle w:val="ParrafoTESIS"/>
        <w:rPr>
          <w:lang w:eastAsia="es-AR"/>
        </w:rPr>
      </w:pPr>
      <w:r w:rsidRPr="00C42594">
        <w:rPr>
          <w:lang w:eastAsia="es-AR"/>
        </w:rPr>
        <w:t>Los SEUs pueden ocurrir en circuitos analógicos, digitales o en componentes ópticos, también generar un efecto no deseado en las zonas que rodean al circuito. Típicamente aparecen en el circuito como un pulso transitorio en la lógica o un cambio de estado lógico de algún bit en celdas de memoria o registros. En algunas ocasiones, un ion puede afectar dos o múltiples bits ocasionando varios cambios de registro o de memoria, a lo cual llamamos Multiple Bit SEU o MBU (Multiple Bit Upset), lo cual es un gran problema para el sistema de detección y corrección de errores EDAC (error detection and correction).</w:t>
      </w:r>
    </w:p>
    <w:p w:rsidR="00B55C21" w:rsidRPr="00C42594" w:rsidRDefault="00B55C21" w:rsidP="006C2467">
      <w:pPr>
        <w:pStyle w:val="ParrafoTESIS"/>
        <w:rPr>
          <w:lang w:eastAsia="es-AR"/>
        </w:rPr>
      </w:pPr>
      <w:r w:rsidRPr="00C42594">
        <w:rPr>
          <w:lang w:eastAsia="es-AR"/>
        </w:rPr>
        <w:t>Un SEU de severa gravedad es un Single Event Functional interrupt (SEFI) en el cual el SEU afecta el sistema de control del circuito pudiendo configurarlo en un modo de testo, de cambio de estado de trabajo, o simplemente a uno no definido en el sistema. El SEFI saca al dispositivo de su funcionamient</w:t>
      </w:r>
      <w:r w:rsidR="008F1A72">
        <w:rPr>
          <w:lang w:eastAsia="es-AR"/>
        </w:rPr>
        <w:t>o normal, por lo requiere de un reinicio (</w:t>
      </w:r>
      <w:r w:rsidRPr="00C42594">
        <w:rPr>
          <w:lang w:eastAsia="es-AR"/>
        </w:rPr>
        <w:t>power</w:t>
      </w:r>
      <w:r w:rsidR="008F1A72">
        <w:rPr>
          <w:lang w:eastAsia="es-AR"/>
        </w:rPr>
        <w:t>-</w:t>
      </w:r>
      <w:r w:rsidRPr="00C42594">
        <w:rPr>
          <w:lang w:eastAsia="es-AR"/>
        </w:rPr>
        <w:t>reset</w:t>
      </w:r>
      <w:r w:rsidR="008F1A72">
        <w:rPr>
          <w:lang w:eastAsia="es-AR"/>
        </w:rPr>
        <w:t>)</w:t>
      </w:r>
      <w:r w:rsidRPr="00C42594">
        <w:rPr>
          <w:lang w:eastAsia="es-AR"/>
        </w:rPr>
        <w:t xml:space="preserve"> para recuperar su funcionamiento normal.</w:t>
      </w:r>
    </w:p>
    <w:p w:rsidR="00B55C21" w:rsidRPr="001F1F48" w:rsidRDefault="00B55C21" w:rsidP="009162E4">
      <w:pPr>
        <w:pStyle w:val="Subttulo"/>
        <w:rPr>
          <w:rFonts w:eastAsia="Times New Roman"/>
          <w:lang w:eastAsia="es-AR"/>
        </w:rPr>
      </w:pPr>
      <w:r w:rsidRPr="001F1F48">
        <w:rPr>
          <w:rFonts w:eastAsia="Times New Roman"/>
          <w:lang w:eastAsia="es-AR"/>
        </w:rPr>
        <w:t>Single Event Latchup</w:t>
      </w:r>
    </w:p>
    <w:p w:rsidR="00B55C21" w:rsidRPr="00C42594" w:rsidRDefault="00B55C21" w:rsidP="006C2467">
      <w:pPr>
        <w:pStyle w:val="ParrafoTESIS"/>
        <w:rPr>
          <w:lang w:eastAsia="es-AR"/>
        </w:rPr>
      </w:pPr>
      <w:r w:rsidRPr="00C42594">
        <w:rPr>
          <w:lang w:eastAsia="es-AR"/>
        </w:rPr>
        <w:t xml:space="preserve">Single Event Latchup (SEL) </w:t>
      </w:r>
      <w:r w:rsidR="008F1A72">
        <w:rPr>
          <w:lang w:eastAsia="es-AR"/>
        </w:rPr>
        <w:t>es una condición que causa pé</w:t>
      </w:r>
      <w:r w:rsidRPr="00C42594">
        <w:rPr>
          <w:lang w:eastAsia="es-AR"/>
        </w:rPr>
        <w:t xml:space="preserve">rdida de funcionalidad del dispositivo debido a un SEU llevándolo a un estado estacionario. Los SELs se clasifican como Hard Errors y son potencialmente destructivos, pudiendo causar daños permanentes como consecuencia de provocar un estado de alta corriente de funcionamiento, por arriba de las especificaciones. Esta condición de </w:t>
      </w:r>
      <w:r w:rsidR="008F1A72">
        <w:rPr>
          <w:lang w:eastAsia="es-AR"/>
        </w:rPr>
        <w:t>enclavamiento</w:t>
      </w:r>
      <w:r w:rsidRPr="00C42594">
        <w:rPr>
          <w:lang w:eastAsia="es-AR"/>
        </w:rPr>
        <w:t xml:space="preserve"> puede destruir los dispositivos, arrastrar la tensión del bus a cero, o dañar la fuente de alimentación. Originalmente, el concepto de </w:t>
      </w:r>
      <w:r w:rsidR="008F1A72">
        <w:rPr>
          <w:lang w:eastAsia="es-AR"/>
        </w:rPr>
        <w:t>enclavamiento</w:t>
      </w:r>
      <w:r w:rsidRPr="00C42594">
        <w:rPr>
          <w:lang w:eastAsia="es-AR"/>
        </w:rPr>
        <w:t xml:space="preserve"> era causado por un ion pesado, pero en dispositivos muy sensibles, puede ser originado por protones.</w:t>
      </w:r>
    </w:p>
    <w:p w:rsidR="00B55C21" w:rsidRPr="00C42594" w:rsidRDefault="00B55C21" w:rsidP="006C2467">
      <w:pPr>
        <w:pStyle w:val="ParrafoTESIS"/>
        <w:rPr>
          <w:lang w:eastAsia="es-AR"/>
        </w:rPr>
      </w:pPr>
      <w:r w:rsidRPr="00C42594">
        <w:rPr>
          <w:lang w:eastAsia="es-AR"/>
        </w:rPr>
        <w:lastRenderedPageBreak/>
        <w:t xml:space="preserve">Un SEL puede ser eliminado del circuito a través de un power off-on (reset) del mismo. Si dicho reset no es realizado en brevedad, el calentamiento del dispositivo por condiciones no favorables de funcionamiento podría concluir en una falla permanente. Los SELs son fuertemente dependientes de la temperatura, el umbral para el latchup disminuye con el aumento de la temperatura, así como con el aumento de la sección </w:t>
      </w:r>
      <w:r w:rsidR="008F1A72" w:rsidRPr="00C42594">
        <w:rPr>
          <w:lang w:eastAsia="es-AR"/>
        </w:rPr>
        <w:t>transversal</w:t>
      </w:r>
      <w:r w:rsidRPr="00C42594">
        <w:rPr>
          <w:rStyle w:val="Refdenotaalfinal"/>
          <w:rFonts w:eastAsia="Times New Roman"/>
          <w:lang w:eastAsia="es-AR"/>
        </w:rPr>
        <w:endnoteReference w:id="4"/>
      </w:r>
      <w:r w:rsidRPr="00C42594">
        <w:rPr>
          <w:lang w:eastAsia="es-AR"/>
        </w:rPr>
        <w:t>.</w:t>
      </w:r>
    </w:p>
    <w:p w:rsidR="00B55C21" w:rsidRPr="001F1F48" w:rsidRDefault="00B55C21" w:rsidP="009162E4">
      <w:pPr>
        <w:pStyle w:val="Subttulo"/>
        <w:rPr>
          <w:rFonts w:eastAsia="Times New Roman"/>
          <w:lang w:eastAsia="es-AR"/>
        </w:rPr>
      </w:pPr>
      <w:r w:rsidRPr="001F1F48">
        <w:rPr>
          <w:rFonts w:eastAsia="Times New Roman"/>
          <w:lang w:eastAsia="es-AR"/>
        </w:rPr>
        <w:t>Single Event Burnout</w:t>
      </w:r>
    </w:p>
    <w:p w:rsidR="00B55C21" w:rsidRPr="00C42594" w:rsidRDefault="00B55C21" w:rsidP="006C2467">
      <w:pPr>
        <w:pStyle w:val="ParrafoTESIS"/>
      </w:pPr>
      <w:r w:rsidRPr="00C42594">
        <w:t xml:space="preserve">Single Event Burnout (SEB) es una condición que puede causar la destrucción </w:t>
      </w:r>
      <w:r w:rsidR="008F1A72" w:rsidRPr="00C42594">
        <w:t>del dispositivo</w:t>
      </w:r>
      <w:r w:rsidRPr="00C42594">
        <w:t xml:space="preserve"> por un estado de alta corriente en un transistor de potencia. SEB causa que el dispositivo falle permanentemente, incluyendo destrucción de MOSFET de potencia, ruptura de compuertas (Gates), congelamiento de bits, ruido en CCDs (charge-couple devices). Un SEB puede desencadenar un estado de bias de un MOSFET de potencia que haya estado en OFF state (estado inactivo) cuando un ion pesado que lo atraviese deposite suficiente carga como para encender dicho dispositivo. Fue demostrado que la susceptibilidad de los dispositivos a los SEB disminuye con el aumente a la </w:t>
      </w:r>
      <w:r w:rsidR="006C2467" w:rsidRPr="00C42594">
        <w:t>temperatura</w:t>
      </w:r>
      <w:r w:rsidRPr="00C42594">
        <w:rPr>
          <w:rStyle w:val="Refdenotaalfinal"/>
        </w:rPr>
        <w:endnoteReference w:id="5"/>
      </w:r>
      <w:r w:rsidRPr="00C42594">
        <w:t>.</w:t>
      </w:r>
    </w:p>
    <w:p w:rsidR="00B55C21" w:rsidRPr="00C42594" w:rsidRDefault="00B55C21" w:rsidP="006C2467">
      <w:pPr>
        <w:pStyle w:val="ParrafoTESIS"/>
      </w:pPr>
      <w:r w:rsidRPr="00C42594">
        <w:t xml:space="preserve">Un MOSFET de potencia puede sufrir un Single Event Gate Rupture (SEGR) que es la formación de un camino conductor (ruptura dieléctrica localizada) en la Gate Oxide originando la destrucción del </w:t>
      </w:r>
      <w:r w:rsidR="006C2467" w:rsidRPr="00C42594">
        <w:t>dispositivo</w:t>
      </w:r>
      <w:r w:rsidRPr="00C42594">
        <w:rPr>
          <w:rStyle w:val="Refdenotaalfinal"/>
        </w:rPr>
        <w:endnoteReference w:id="6"/>
      </w:r>
      <w:r w:rsidRPr="00C42594">
        <w:t>.</w:t>
      </w:r>
    </w:p>
    <w:p w:rsidR="003E03C8" w:rsidRPr="008F1A72" w:rsidRDefault="00E86273" w:rsidP="009162E4">
      <w:pPr>
        <w:pStyle w:val="Ttulo3"/>
        <w:rPr>
          <w:highlight w:val="yellow"/>
        </w:rPr>
      </w:pPr>
      <w:bookmarkStart w:id="8" w:name="_Toc266474770"/>
      <w:r w:rsidRPr="008F1A72">
        <w:rPr>
          <w:highlight w:val="yellow"/>
        </w:rPr>
        <w:t xml:space="preserve">1.2.4) </w:t>
      </w:r>
      <w:r w:rsidR="008F1A72" w:rsidRPr="008F1A72">
        <w:rPr>
          <w:highlight w:val="yellow"/>
        </w:rPr>
        <w:t>Carga crí</w:t>
      </w:r>
      <w:r w:rsidR="000721CE" w:rsidRPr="008F1A72">
        <w:rPr>
          <w:highlight w:val="yellow"/>
        </w:rPr>
        <w:t>tica</w:t>
      </w:r>
      <w:bookmarkEnd w:id="8"/>
    </w:p>
    <w:p w:rsidR="000A12FA" w:rsidRPr="008F1A72" w:rsidRDefault="000A12FA" w:rsidP="00635BF4">
      <w:pPr>
        <w:pStyle w:val="ParrafoTESIS"/>
        <w:rPr>
          <w:highlight w:val="yellow"/>
        </w:rPr>
      </w:pPr>
      <w:r w:rsidRPr="008F1A72">
        <w:rPr>
          <w:highlight w:val="yellow"/>
        </w:rPr>
        <w:t>Los efectos de los SEUs empeoraron a causa de la reducción de la “carga critica” de los dispositivos, por la reducción de su tamaño, el aumento de transistores por chip y su alta complejidad.</w:t>
      </w:r>
    </w:p>
    <w:p w:rsidR="000A12FA" w:rsidRPr="008F1A72" w:rsidRDefault="000A12FA" w:rsidP="00635BF4">
      <w:pPr>
        <w:pStyle w:val="ParrafoTESIS"/>
        <w:rPr>
          <w:highlight w:val="yellow"/>
        </w:rPr>
      </w:pPr>
      <w:r w:rsidRPr="008F1A72">
        <w:rPr>
          <w:highlight w:val="yellow"/>
        </w:rPr>
        <w:t>Podemos clasificar la susceptibilidad a los SEUs según la tecnología de los dispositivos:</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CMOS/SOS (menos susceptibilidad)</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CMOS</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ESTÁNDAR BIPOLAR</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BIPOLARES SCHOTTKY DE BAJAS TENSIONES</w:t>
      </w:r>
    </w:p>
    <w:p w:rsidR="000A12FA" w:rsidRPr="008F1A72" w:rsidRDefault="000A12FA" w:rsidP="00635BF4">
      <w:pPr>
        <w:pStyle w:val="Prrafodelista"/>
        <w:numPr>
          <w:ilvl w:val="0"/>
          <w:numId w:val="10"/>
        </w:numPr>
        <w:spacing w:after="0" w:line="240" w:lineRule="auto"/>
        <w:rPr>
          <w:rFonts w:cstheme="minorHAnsi"/>
          <w:highlight w:val="yellow"/>
        </w:rPr>
      </w:pPr>
      <w:r w:rsidRPr="008F1A72">
        <w:rPr>
          <w:rFonts w:cstheme="minorHAnsi"/>
          <w:highlight w:val="yellow"/>
        </w:rPr>
        <w:t>NMOS DRAMs (más susceptibles)</w:t>
      </w:r>
    </w:p>
    <w:p w:rsidR="000A12FA" w:rsidRPr="008F1A72" w:rsidRDefault="000A12FA" w:rsidP="00635BF4">
      <w:pPr>
        <w:pStyle w:val="ParrafoTESIS"/>
        <w:rPr>
          <w:highlight w:val="yellow"/>
        </w:rPr>
      </w:pPr>
      <w:r w:rsidRPr="008F1A72">
        <w:rPr>
          <w:highlight w:val="yellow"/>
        </w:rPr>
        <w:t xml:space="preserve">Latchup y destrucción de circuitos no suelen ocurrir cuando los dispositivos están fabricados con GaAs, pero su susceptibilidad a los SEUs aumenta en una pequeña </w:t>
      </w:r>
      <w:r w:rsidR="001F1F48" w:rsidRPr="008F1A72">
        <w:rPr>
          <w:highlight w:val="yellow"/>
        </w:rPr>
        <w:t>proporción</w:t>
      </w:r>
      <w:r w:rsidRPr="008F1A72">
        <w:rPr>
          <w:rStyle w:val="Refdenotaalfinal"/>
          <w:highlight w:val="yellow"/>
        </w:rPr>
        <w:endnoteReference w:id="7"/>
      </w:r>
      <w:r w:rsidRPr="008F1A72">
        <w:rPr>
          <w:highlight w:val="yellow"/>
        </w:rPr>
        <w:t>.</w:t>
      </w:r>
    </w:p>
    <w:p w:rsidR="000A12FA" w:rsidRPr="008F1A72" w:rsidRDefault="000A12FA" w:rsidP="00635BF4">
      <w:pPr>
        <w:pStyle w:val="ParrafoTESIS"/>
        <w:rPr>
          <w:highlight w:val="yellow"/>
        </w:rPr>
      </w:pPr>
      <w:r w:rsidRPr="008F1A72">
        <w:rPr>
          <w:highlight w:val="yellow"/>
        </w:rPr>
        <w:t xml:space="preserve">La inmunidad del dispositivo está determinado por su </w:t>
      </w:r>
      <w:r w:rsidRPr="008F1A72">
        <w:rPr>
          <w:i/>
          <w:highlight w:val="yellow"/>
        </w:rPr>
        <w:t>Linear Energy Transfer Threshold</w:t>
      </w:r>
      <w:r w:rsidRPr="008F1A72">
        <w:rPr>
          <w:highlight w:val="yellow"/>
        </w:rPr>
        <w:t xml:space="preserve">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oMath>
      <w:r w:rsidRPr="008F1A72">
        <w:rPr>
          <w:highlight w:val="yellow"/>
        </w:rPr>
        <w:t xml:space="preserve">). El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oMath>
      <w:r w:rsidRPr="008F1A72">
        <w:rPr>
          <w:highlight w:val="yellow"/>
        </w:rPr>
        <w:t xml:space="preserve">está definido como el minino LET capaz de causar un SEE en un flujo de de </w:t>
      </w:r>
      <w:r w:rsidRPr="008F1A72">
        <w:rPr>
          <w:highlight w:val="yellow"/>
        </w:rPr>
        <w:lastRenderedPageBreak/>
        <w:t>partículas de 10</w:t>
      </w:r>
      <w:r w:rsidRPr="008F1A72">
        <w:rPr>
          <w:highlight w:val="yellow"/>
          <w:vertAlign w:val="superscript"/>
        </w:rPr>
        <w:t xml:space="preserve">7 </w:t>
      </w:r>
      <w:r w:rsidRPr="008F1A72">
        <w:rPr>
          <w:highlight w:val="yellow"/>
        </w:rPr>
        <w:t>ions/cm</w:t>
      </w:r>
      <w:r w:rsidRPr="008F1A72">
        <w:rPr>
          <w:highlight w:val="yellow"/>
          <w:vertAlign w:val="superscript"/>
        </w:rPr>
        <w:t>2</w:t>
      </w:r>
      <w:r w:rsidRPr="008F1A72">
        <w:rPr>
          <w:highlight w:val="yellow"/>
        </w:rPr>
        <w:t xml:space="preserve">. Aquellos dispositivos inmunes a los SEE están definidos por tener un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r>
          <w:rPr>
            <w:rFonts w:ascii="Cambria Math"/>
            <w:highlight w:val="yellow"/>
          </w:rPr>
          <m:t>&gt;100</m:t>
        </m:r>
        <m:r>
          <w:rPr>
            <w:rFonts w:ascii="Cambria Math" w:hAnsi="Cambria Math"/>
            <w:highlight w:val="yellow"/>
          </w:rPr>
          <m:t>MeV*</m:t>
        </m:r>
        <m:f>
          <m:fPr>
            <m:ctrlPr>
              <w:rPr>
                <w:rFonts w:ascii="Cambria Math" w:hAnsi="Cambria Math"/>
                <w:i/>
                <w:highlight w:val="yellow"/>
              </w:rPr>
            </m:ctrlPr>
          </m:fPr>
          <m:num>
            <m:sSup>
              <m:sSupPr>
                <m:ctrlPr>
                  <w:rPr>
                    <w:rFonts w:ascii="Cambria Math" w:hAnsi="Cambria Math"/>
                    <w:i/>
                    <w:highlight w:val="yellow"/>
                  </w:rPr>
                </m:ctrlPr>
              </m:sSupPr>
              <m:e>
                <m:r>
                  <w:rPr>
                    <w:rFonts w:ascii="Cambria Math" w:hAnsi="Cambria Math"/>
                    <w:highlight w:val="yellow"/>
                  </w:rPr>
                  <m:t>cm</m:t>
                </m:r>
              </m:e>
              <m:sup>
                <m:r>
                  <w:rPr>
                    <w:rFonts w:ascii="Cambria Math"/>
                    <w:highlight w:val="yellow"/>
                  </w:rPr>
                  <m:t>2</m:t>
                </m:r>
              </m:sup>
            </m:sSup>
          </m:num>
          <m:den>
            <m:r>
              <w:rPr>
                <w:rFonts w:ascii="Cambria Math" w:hAnsi="Cambria Math"/>
                <w:highlight w:val="yellow"/>
              </w:rPr>
              <m:t>mg</m:t>
            </m:r>
          </m:den>
        </m:f>
      </m:oMath>
      <w:r w:rsidRPr="008F1A72">
        <w:rPr>
          <w:highlight w:val="yellow"/>
        </w:rPr>
        <w:t xml:space="preserve"> </w:t>
      </w:r>
      <w:r w:rsidRPr="008F1A72">
        <w:rPr>
          <w:rStyle w:val="Refdenotaalfinal"/>
          <w:highlight w:val="yellow"/>
        </w:rPr>
        <w:endnoteReference w:id="8"/>
      </w:r>
      <w:r w:rsidRPr="008F1A72">
        <w:rPr>
          <w:highlight w:val="yellow"/>
        </w:rPr>
        <w:t xml:space="preserve">. Un bajo </w:t>
      </w:r>
      <m:oMath>
        <m:sSub>
          <m:sSubPr>
            <m:ctrlPr>
              <w:rPr>
                <w:rFonts w:ascii="Cambria Math" w:hAnsi="Cambria Math"/>
                <w:i/>
                <w:highlight w:val="yellow"/>
              </w:rPr>
            </m:ctrlPr>
          </m:sSubPr>
          <m:e>
            <m:r>
              <w:rPr>
                <w:rFonts w:ascii="Cambria Math" w:hAnsi="Cambria Math"/>
                <w:highlight w:val="yellow"/>
              </w:rPr>
              <m:t>LET</m:t>
            </m:r>
          </m:e>
          <m:sub>
            <m:r>
              <w:rPr>
                <w:rFonts w:ascii="Cambria Math" w:hAnsi="Cambria Math"/>
                <w:highlight w:val="yellow"/>
              </w:rPr>
              <m:t>th</m:t>
            </m:r>
          </m:sub>
        </m:sSub>
      </m:oMath>
      <w:r w:rsidRPr="008F1A72">
        <w:rPr>
          <w:highlight w:val="yellow"/>
        </w:rPr>
        <w:t xml:space="preserve"> implica sensibilidad a protones.</w:t>
      </w:r>
    </w:p>
    <w:p w:rsidR="000A12FA" w:rsidRPr="008F1A72" w:rsidRDefault="000A12FA" w:rsidP="00635BF4">
      <w:pPr>
        <w:pStyle w:val="ParrafoTESIS"/>
        <w:rPr>
          <w:highlight w:val="yellow"/>
        </w:rPr>
      </w:pPr>
      <w:r w:rsidRPr="008F1A72">
        <w:rPr>
          <w:highlight w:val="yellow"/>
        </w:rPr>
        <w:t>Si un dispositivo no es inmune a SEU, se analiza el promedio y efectos causados por SEU en este de la siguiente manera:</w:t>
      </w:r>
    </w:p>
    <w:tbl>
      <w:tblPr>
        <w:tblStyle w:val="Listaclara-nfasis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6"/>
        <w:gridCol w:w="5442"/>
      </w:tblGrid>
      <w:tr w:rsidR="000A12FA" w:rsidRPr="008F1A72" w:rsidTr="001B0797">
        <w:trPr>
          <w:cnfStyle w:val="100000000000"/>
          <w:trHeight w:val="327"/>
          <w:jc w:val="center"/>
        </w:trPr>
        <w:tc>
          <w:tcPr>
            <w:cnfStyle w:val="001000000000"/>
            <w:tcW w:w="0" w:type="auto"/>
            <w:hideMark/>
          </w:tcPr>
          <w:p w:rsidR="000A12FA" w:rsidRPr="008F1A72" w:rsidRDefault="000A12FA" w:rsidP="001B0797">
            <w:pPr>
              <w:jc w:val="center"/>
              <w:rPr>
                <w:rFonts w:cstheme="minorHAnsi"/>
                <w:b w:val="0"/>
                <w:bCs w:val="0"/>
                <w:color w:val="auto"/>
                <w:highlight w:val="yellow"/>
              </w:rPr>
            </w:pPr>
            <w:r w:rsidRPr="008F1A72">
              <w:rPr>
                <w:rFonts w:cstheme="minorHAnsi"/>
                <w:color w:val="auto"/>
                <w:highlight w:val="yellow"/>
              </w:rPr>
              <w:t>Device LET</w:t>
            </w:r>
            <w:r w:rsidRPr="008F1A72">
              <w:rPr>
                <w:rFonts w:cstheme="minorHAnsi"/>
                <w:color w:val="auto"/>
                <w:highlight w:val="yellow"/>
                <w:vertAlign w:val="subscript"/>
              </w:rPr>
              <w:t>th</w:t>
            </w:r>
          </w:p>
        </w:tc>
        <w:tc>
          <w:tcPr>
            <w:tcW w:w="5442" w:type="dxa"/>
            <w:hideMark/>
          </w:tcPr>
          <w:p w:rsidR="000A12FA" w:rsidRPr="008F1A72" w:rsidRDefault="000A12FA" w:rsidP="001B0797">
            <w:pPr>
              <w:jc w:val="center"/>
              <w:cnfStyle w:val="100000000000"/>
              <w:rPr>
                <w:rFonts w:cstheme="minorHAnsi"/>
                <w:b w:val="0"/>
                <w:bCs w:val="0"/>
                <w:color w:val="auto"/>
                <w:highlight w:val="yellow"/>
              </w:rPr>
            </w:pPr>
            <w:r w:rsidRPr="008F1A72">
              <w:rPr>
                <w:rFonts w:cstheme="minorHAnsi"/>
                <w:color w:val="auto"/>
                <w:highlight w:val="yellow"/>
              </w:rPr>
              <w:t>Environment to be Assessed</w:t>
            </w:r>
          </w:p>
        </w:tc>
      </w:tr>
      <w:tr w:rsidR="000A12FA" w:rsidRPr="008F1A72" w:rsidTr="001B0797">
        <w:trPr>
          <w:cnfStyle w:val="000000100000"/>
          <w:jc w:val="center"/>
        </w:trPr>
        <w:tc>
          <w:tcPr>
            <w:cnfStyle w:val="001000000000"/>
            <w:tcW w:w="0" w:type="auto"/>
            <w:tcBorders>
              <w:top w:val="none" w:sz="0" w:space="0" w:color="auto"/>
              <w:left w:val="none" w:sz="0" w:space="0" w:color="auto"/>
              <w:bottom w:val="none" w:sz="0" w:space="0" w:color="auto"/>
            </w:tcBorders>
            <w:hideMark/>
          </w:tcPr>
          <w:p w:rsidR="000A12FA" w:rsidRPr="008F1A72" w:rsidRDefault="000A12FA" w:rsidP="001B0797">
            <w:pPr>
              <w:rPr>
                <w:rFonts w:cstheme="minorHAnsi"/>
                <w:highlight w:val="yellow"/>
              </w:rPr>
            </w:pPr>
            <w:r w:rsidRPr="008F1A72">
              <w:rPr>
                <w:rFonts w:cstheme="minorHAnsi"/>
                <w:highlight w:val="yellow"/>
              </w:rPr>
              <w:t>&lt; 10 MeV·cm²/mg</w:t>
            </w:r>
          </w:p>
        </w:tc>
        <w:tc>
          <w:tcPr>
            <w:tcW w:w="5442" w:type="dxa"/>
            <w:tcBorders>
              <w:top w:val="none" w:sz="0" w:space="0" w:color="auto"/>
              <w:bottom w:val="none" w:sz="0" w:space="0" w:color="auto"/>
              <w:right w:val="none" w:sz="0" w:space="0" w:color="auto"/>
            </w:tcBorders>
            <w:hideMark/>
          </w:tcPr>
          <w:p w:rsidR="000A12FA" w:rsidRPr="008F1A72" w:rsidRDefault="000A12FA" w:rsidP="001B0797">
            <w:pPr>
              <w:cnfStyle w:val="000000100000"/>
              <w:rPr>
                <w:rFonts w:cstheme="minorHAnsi"/>
                <w:highlight w:val="yellow"/>
                <w:lang w:val="en-US"/>
              </w:rPr>
            </w:pPr>
            <w:r w:rsidRPr="008F1A72">
              <w:rPr>
                <w:rFonts w:cstheme="minorHAnsi"/>
                <w:highlight w:val="yellow"/>
                <w:lang w:val="en-US"/>
              </w:rPr>
              <w:t>Cosmic ray ions, trapped protons, solar flare protons</w:t>
            </w:r>
          </w:p>
        </w:tc>
      </w:tr>
      <w:tr w:rsidR="000A12FA" w:rsidRPr="008F1A72" w:rsidTr="001B0797">
        <w:trPr>
          <w:jc w:val="center"/>
        </w:trPr>
        <w:tc>
          <w:tcPr>
            <w:cnfStyle w:val="001000000000"/>
            <w:tcW w:w="0" w:type="auto"/>
            <w:hideMark/>
          </w:tcPr>
          <w:p w:rsidR="000A12FA" w:rsidRPr="008F1A72" w:rsidRDefault="000A12FA" w:rsidP="001B0797">
            <w:pPr>
              <w:rPr>
                <w:rFonts w:cstheme="minorHAnsi"/>
                <w:highlight w:val="yellow"/>
              </w:rPr>
            </w:pPr>
            <w:r w:rsidRPr="008F1A72">
              <w:rPr>
                <w:rFonts w:cstheme="minorHAnsi"/>
                <w:highlight w:val="yellow"/>
              </w:rPr>
              <w:t>10 - 100 MeV·cm²/mg</w:t>
            </w:r>
          </w:p>
        </w:tc>
        <w:tc>
          <w:tcPr>
            <w:tcW w:w="5442" w:type="dxa"/>
            <w:hideMark/>
          </w:tcPr>
          <w:p w:rsidR="000A12FA" w:rsidRPr="008F1A72" w:rsidRDefault="000A12FA" w:rsidP="001B0797">
            <w:pPr>
              <w:cnfStyle w:val="000000000000"/>
              <w:rPr>
                <w:rFonts w:cstheme="minorHAnsi"/>
                <w:highlight w:val="yellow"/>
              </w:rPr>
            </w:pPr>
            <w:r w:rsidRPr="008F1A72">
              <w:rPr>
                <w:rFonts w:cstheme="minorHAnsi"/>
                <w:highlight w:val="yellow"/>
              </w:rPr>
              <w:t>Cosmic ray ions</w:t>
            </w:r>
          </w:p>
        </w:tc>
      </w:tr>
      <w:tr w:rsidR="000A12FA" w:rsidRPr="008F1A72" w:rsidTr="001B0797">
        <w:trPr>
          <w:cnfStyle w:val="000000100000"/>
          <w:trHeight w:val="35"/>
          <w:jc w:val="center"/>
        </w:trPr>
        <w:tc>
          <w:tcPr>
            <w:cnfStyle w:val="001000000000"/>
            <w:tcW w:w="0" w:type="auto"/>
            <w:tcBorders>
              <w:top w:val="none" w:sz="0" w:space="0" w:color="auto"/>
              <w:left w:val="none" w:sz="0" w:space="0" w:color="auto"/>
              <w:bottom w:val="none" w:sz="0" w:space="0" w:color="auto"/>
            </w:tcBorders>
            <w:hideMark/>
          </w:tcPr>
          <w:p w:rsidR="000A12FA" w:rsidRPr="008F1A72" w:rsidRDefault="000A12FA" w:rsidP="001B0797">
            <w:pPr>
              <w:rPr>
                <w:rFonts w:cstheme="minorHAnsi"/>
                <w:highlight w:val="yellow"/>
              </w:rPr>
            </w:pPr>
            <w:r w:rsidRPr="008F1A72">
              <w:rPr>
                <w:rFonts w:cstheme="minorHAnsi"/>
                <w:highlight w:val="yellow"/>
              </w:rPr>
              <w:t>&gt; 100 MeV·cm²/mg</w:t>
            </w:r>
          </w:p>
        </w:tc>
        <w:tc>
          <w:tcPr>
            <w:tcW w:w="5442" w:type="dxa"/>
            <w:tcBorders>
              <w:top w:val="none" w:sz="0" w:space="0" w:color="auto"/>
              <w:bottom w:val="none" w:sz="0" w:space="0" w:color="auto"/>
              <w:right w:val="none" w:sz="0" w:space="0" w:color="auto"/>
            </w:tcBorders>
            <w:hideMark/>
          </w:tcPr>
          <w:p w:rsidR="000A12FA" w:rsidRPr="008F1A72" w:rsidRDefault="000A12FA" w:rsidP="001B0797">
            <w:pPr>
              <w:cnfStyle w:val="000000100000"/>
              <w:rPr>
                <w:rFonts w:cstheme="minorHAnsi"/>
                <w:highlight w:val="yellow"/>
              </w:rPr>
            </w:pPr>
            <w:r w:rsidRPr="008F1A72">
              <w:rPr>
                <w:rFonts w:cstheme="minorHAnsi"/>
                <w:highlight w:val="yellow"/>
              </w:rPr>
              <w:t>No analysis required</w:t>
            </w:r>
          </w:p>
        </w:tc>
      </w:tr>
    </w:tbl>
    <w:p w:rsidR="000A12FA" w:rsidRPr="008F1A72" w:rsidRDefault="000A12FA" w:rsidP="00635BF4">
      <w:pPr>
        <w:pStyle w:val="ParrafoTESIS"/>
        <w:rPr>
          <w:highlight w:val="yellow"/>
        </w:rPr>
      </w:pPr>
      <w:r w:rsidRPr="008F1A72">
        <w:rPr>
          <w:rStyle w:val="apple-style-span"/>
          <w:highlight w:val="yellow"/>
          <w:shd w:val="clear" w:color="auto" w:fill="FFFFFF"/>
        </w:rPr>
        <w:t>Las tendencias actuales (por ejemplo, la reducción de tamaño y energía del dispositivo, aumento de resolución, de memoria y velocidad) sólo aumentan la susceptibilidad a SEUs.</w:t>
      </w:r>
      <w:r w:rsidRPr="008F1A72">
        <w:rPr>
          <w:rStyle w:val="apple-style-span"/>
          <w:highlight w:val="yellow"/>
        </w:rPr>
        <w:t xml:space="preserve"> </w:t>
      </w:r>
      <w:r w:rsidRPr="008F1A72">
        <w:rPr>
          <w:rStyle w:val="apple-style-span"/>
          <w:highlight w:val="yellow"/>
          <w:shd w:val="clear" w:color="auto" w:fill="FFFFFF"/>
        </w:rPr>
        <w:t>Esto se ve fácilmente cuando se considera el dispositivo como un simple condensador (C) sobre el cual las partículas ionizadas depositan suficientes cargas (Q) para dar lugar a una tensión (es decir, un estado lógico). El SEU</w:t>
      </w:r>
      <w:r w:rsidRPr="008F1A72">
        <w:rPr>
          <w:rStyle w:val="apple-style-span"/>
          <w:highlight w:val="yellow"/>
        </w:rPr>
        <w:t xml:space="preserve"> se produce cuando LET&gt; Q</w:t>
      </w:r>
      <w:r w:rsidRPr="008F1A72">
        <w:rPr>
          <w:rStyle w:val="apple-style-span"/>
          <w:highlight w:val="yellow"/>
          <w:vertAlign w:val="subscript"/>
        </w:rPr>
        <w:t>crit</w:t>
      </w:r>
      <w:r w:rsidRPr="008F1A72">
        <w:rPr>
          <w:rStyle w:val="apple-style-span"/>
          <w:highlight w:val="yellow"/>
        </w:rPr>
        <w:t>.</w:t>
      </w:r>
    </w:p>
    <w:p w:rsidR="000A12FA" w:rsidRPr="008F1A72" w:rsidRDefault="00F716D1" w:rsidP="00635BF4">
      <w:pPr>
        <w:pStyle w:val="ParrafoTESIS"/>
        <w:rPr>
          <w:highlight w:val="yellow"/>
          <w:lang w:val="en-US"/>
        </w:rPr>
      </w:pPr>
      <m:oMathPara>
        <m:oMath>
          <m:sSub>
            <m:sSubPr>
              <m:ctrlPr>
                <w:rPr>
                  <w:rFonts w:ascii="Cambria Math" w:hAnsi="Cambria Math"/>
                  <w:i/>
                  <w:highlight w:val="yellow"/>
                  <w:lang w:val="en-US"/>
                </w:rPr>
              </m:ctrlPr>
            </m:sSubPr>
            <m:e>
              <m:r>
                <w:rPr>
                  <w:rFonts w:ascii="Cambria Math" w:hAnsi="Cambria Math"/>
                  <w:highlight w:val="yellow"/>
                  <w:lang w:val="en-US"/>
                </w:rPr>
                <m:t>LET</m:t>
              </m:r>
            </m:e>
            <m:sub>
              <m:r>
                <w:rPr>
                  <w:rFonts w:ascii="Cambria Math" w:hAnsi="Cambria Math"/>
                  <w:highlight w:val="yellow"/>
                  <w:lang w:val="en-US"/>
                </w:rPr>
                <m:t>th</m:t>
              </m:r>
            </m:sub>
          </m:sSub>
          <m:r>
            <w:rPr>
              <w:rFonts w:ascii="Cambria Math"/>
              <w:highlight w:val="yellow"/>
              <w:lang w:val="en-US"/>
            </w:rPr>
            <m:t xml:space="preserve"> </m:t>
          </m:r>
          <m:r>
            <w:rPr>
              <w:rFonts w:ascii="Cambria Math" w:hAnsi="Cambria Math"/>
              <w:highlight w:val="yellow"/>
              <w:lang w:val="en-US"/>
            </w:rPr>
            <m:t>∝</m:t>
          </m:r>
          <m:r>
            <w:rPr>
              <w:rFonts w:ascii="Cambria Math"/>
              <w:highlight w:val="yellow"/>
              <w:lang w:val="en-US"/>
            </w:rPr>
            <m:t xml:space="preserve"> </m:t>
          </m:r>
          <m:r>
            <w:rPr>
              <w:rFonts w:ascii="Cambria Math"/>
              <w:highlight w:val="yellow"/>
              <w:lang w:val="en-US"/>
            </w:rPr>
            <m:t>∆</m:t>
          </m:r>
          <m:r>
            <w:rPr>
              <w:rFonts w:ascii="Cambria Math" w:hAnsi="Cambria Math"/>
              <w:highlight w:val="yellow"/>
              <w:lang w:val="en-US"/>
            </w:rPr>
            <m:t>V</m:t>
          </m:r>
          <m:r>
            <w:rPr>
              <w:rFonts w:ascii="Cambria Math"/>
              <w:highlight w:val="yellow"/>
              <w:lang w:val="en-US"/>
            </w:rPr>
            <m:t>=</m:t>
          </m:r>
          <m:f>
            <m:fPr>
              <m:ctrlPr>
                <w:rPr>
                  <w:rFonts w:ascii="Cambria Math" w:hAnsi="Cambria Math"/>
                  <w:i/>
                  <w:highlight w:val="yellow"/>
                  <w:lang w:val="en-US"/>
                </w:rPr>
              </m:ctrlPr>
            </m:fPr>
            <m:num>
              <m:r>
                <w:rPr>
                  <w:rFonts w:ascii="Cambria Math" w:hAnsi="Cambria Math"/>
                  <w:highlight w:val="yellow"/>
                  <w:lang w:val="en-US"/>
                </w:rPr>
                <m:t>Q</m:t>
              </m:r>
            </m:num>
            <m:den>
              <m:r>
                <w:rPr>
                  <w:rFonts w:ascii="Cambria Math" w:hAnsi="Cambria Math"/>
                  <w:highlight w:val="yellow"/>
                  <w:lang w:val="en-US"/>
                </w:rPr>
                <m:t>C</m:t>
              </m:r>
            </m:den>
          </m:f>
        </m:oMath>
      </m:oMathPara>
    </w:p>
    <w:p w:rsidR="000A12FA" w:rsidRPr="008F1A72" w:rsidRDefault="000A12FA" w:rsidP="00635BF4">
      <w:pPr>
        <w:pStyle w:val="ParrafoTESIS"/>
        <w:rPr>
          <w:rStyle w:val="apple-style-span"/>
          <w:highlight w:val="yellow"/>
          <w:shd w:val="clear" w:color="auto" w:fill="FFFFFF"/>
        </w:rPr>
      </w:pPr>
      <w:r w:rsidRPr="008F1A72">
        <w:rPr>
          <w:rStyle w:val="apple-style-span"/>
          <w:highlight w:val="yellow"/>
          <w:shd w:val="clear" w:color="auto" w:fill="FFFFFF"/>
        </w:rPr>
        <w:t xml:space="preserve">Como el tamaño de las zonas activas de los dispositivos disminuye, la capacidad también lo hace y por lo tanto la carga necesaria para inducir el SEU disminuye con estos. La profundidad de los dispositivos no </w:t>
      </w:r>
      <w:r w:rsidR="008F1A72" w:rsidRPr="008F1A72">
        <w:rPr>
          <w:rStyle w:val="apple-style-span"/>
          <w:highlight w:val="yellow"/>
          <w:shd w:val="clear" w:color="auto" w:fill="FFFFFF"/>
        </w:rPr>
        <w:t>ha</w:t>
      </w:r>
      <w:r w:rsidR="008F1A72">
        <w:rPr>
          <w:rStyle w:val="apple-style-span"/>
          <w:highlight w:val="yellow"/>
          <w:shd w:val="clear" w:color="auto" w:fill="FFFFFF"/>
        </w:rPr>
        <w:t>n</w:t>
      </w:r>
      <w:r w:rsidRPr="008F1A72">
        <w:rPr>
          <w:rStyle w:val="apple-style-span"/>
          <w:highlight w:val="yellow"/>
          <w:shd w:val="clear" w:color="auto" w:fill="FFFFFF"/>
        </w:rPr>
        <w:t xml:space="preserve"> sido prácticamente afectada, sino su longitud y anchura son los que fueron reducidos. Si consideramos un dispositivo cuadrado de tamaño característico L x L, la carga crítica para el cambio de estado del mismo es proporcional su tamaño cuadrado (</w:t>
      </w:r>
      <m:oMath>
        <m:sSub>
          <m:sSubPr>
            <m:ctrlPr>
              <w:rPr>
                <w:rStyle w:val="apple-style-span"/>
                <w:rFonts w:ascii="Cambria Math"/>
                <w:i/>
                <w:highlight w:val="yellow"/>
                <w:shd w:val="clear" w:color="auto" w:fill="FFFFFF"/>
              </w:rPr>
            </m:ctrlPr>
          </m:sSubPr>
          <m:e>
            <m:r>
              <w:rPr>
                <w:rStyle w:val="apple-style-span"/>
                <w:rFonts w:ascii="Cambria Math" w:hAnsi="Cambria Math"/>
                <w:highlight w:val="yellow"/>
                <w:shd w:val="clear" w:color="auto" w:fill="FFFFFF"/>
              </w:rPr>
              <m:t>Q</m:t>
            </m:r>
          </m:e>
          <m:sub>
            <m:r>
              <w:rPr>
                <w:rStyle w:val="apple-style-span"/>
                <w:rFonts w:ascii="Cambria Math" w:hAnsi="Cambria Math"/>
                <w:highlight w:val="yellow"/>
                <w:shd w:val="clear" w:color="auto" w:fill="FFFFFF"/>
              </w:rPr>
              <m:t>crit</m:t>
            </m:r>
          </m:sub>
        </m:sSub>
        <m:r>
          <w:rPr>
            <w:rStyle w:val="apple-style-span"/>
            <w:rFonts w:ascii="Cambria Math"/>
            <w:highlight w:val="yellow"/>
            <w:shd w:val="clear" w:color="auto" w:fill="FFFFFF"/>
          </w:rPr>
          <m:t xml:space="preserve"> </m:t>
        </m:r>
        <m:r>
          <w:rPr>
            <w:rStyle w:val="apple-style-span"/>
            <w:rFonts w:ascii="Cambria Math" w:hAnsi="Cambria Math"/>
            <w:highlight w:val="yellow"/>
            <w:shd w:val="clear" w:color="auto" w:fill="FFFFFF"/>
          </w:rPr>
          <m:t>∝</m:t>
        </m:r>
        <m:r>
          <w:rPr>
            <w:rStyle w:val="apple-style-span"/>
            <w:rFonts w:ascii="Cambria Math"/>
            <w:highlight w:val="yellow"/>
            <w:shd w:val="clear" w:color="auto" w:fill="FFFFFF"/>
          </w:rPr>
          <m:t xml:space="preserve"> </m:t>
        </m:r>
        <m:sSup>
          <m:sSupPr>
            <m:ctrlPr>
              <w:rPr>
                <w:rStyle w:val="apple-style-span"/>
                <w:rFonts w:ascii="Cambria Math"/>
                <w:i/>
                <w:highlight w:val="yellow"/>
                <w:shd w:val="clear" w:color="auto" w:fill="FFFFFF"/>
              </w:rPr>
            </m:ctrlPr>
          </m:sSupPr>
          <m:e>
            <m:r>
              <w:rPr>
                <w:rStyle w:val="apple-style-span"/>
                <w:rFonts w:ascii="Cambria Math" w:hAnsi="Cambria Math"/>
                <w:highlight w:val="yellow"/>
                <w:shd w:val="clear" w:color="auto" w:fill="FFFFFF"/>
              </w:rPr>
              <m:t>L</m:t>
            </m:r>
          </m:e>
          <m:sup>
            <m:r>
              <w:rPr>
                <w:rStyle w:val="apple-style-span"/>
                <w:rFonts w:ascii="Cambria Math"/>
                <w:highlight w:val="yellow"/>
                <w:shd w:val="clear" w:color="auto" w:fill="FFFFFF"/>
              </w:rPr>
              <m:t>2</m:t>
            </m:r>
          </m:sup>
        </m:sSup>
      </m:oMath>
      <w:r w:rsidRPr="008F1A72">
        <w:rPr>
          <w:rStyle w:val="apple-style-span"/>
          <w:highlight w:val="yellow"/>
          <w:shd w:val="clear" w:color="auto" w:fill="FFFFFF"/>
        </w:rPr>
        <w:t>).</w:t>
      </w:r>
    </w:p>
    <w:p w:rsidR="000A12FA" w:rsidRPr="008F1A72" w:rsidRDefault="00F716D1" w:rsidP="00635BF4">
      <w:pPr>
        <w:pStyle w:val="ParrafoTESIS"/>
        <w:rPr>
          <w:iCs/>
          <w:highlight w:val="yellow"/>
          <w:lang w:val="en-US"/>
        </w:rPr>
      </w:pPr>
      <m:oMathPara>
        <m:oMath>
          <m:sSub>
            <m:sSubPr>
              <m:ctrlPr>
                <w:rPr>
                  <w:rFonts w:ascii="Cambria Math" w:hAnsi="Cambria Math"/>
                  <w:i/>
                  <w:iCs/>
                  <w:highlight w:val="yellow"/>
                  <w:lang w:val="en-US"/>
                </w:rPr>
              </m:ctrlPr>
            </m:sSubPr>
            <m:e>
              <m:r>
                <w:rPr>
                  <w:rFonts w:ascii="Cambria Math" w:hAnsi="Cambria Math"/>
                  <w:highlight w:val="yellow"/>
                  <w:lang w:val="en-US"/>
                </w:rPr>
                <m:t>Q</m:t>
              </m:r>
            </m:e>
            <m:sub>
              <m:r>
                <w:rPr>
                  <w:rFonts w:ascii="Cambria Math" w:hAnsi="Cambria Math"/>
                  <w:highlight w:val="yellow"/>
                  <w:lang w:val="en-US"/>
                </w:rPr>
                <m:t>crit</m:t>
              </m:r>
            </m:sub>
          </m:sSub>
          <m:r>
            <w:rPr>
              <w:rFonts w:ascii="Cambria Math"/>
              <w:highlight w:val="yellow"/>
              <w:lang w:val="en-US"/>
            </w:rPr>
            <m:t>=</m:t>
          </m:r>
          <m:d>
            <m:dPr>
              <m:ctrlPr>
                <w:rPr>
                  <w:rFonts w:ascii="Cambria Math" w:hAnsi="Cambria Math"/>
                  <w:i/>
                  <w:iCs/>
                  <w:highlight w:val="yellow"/>
                  <w:lang w:val="en-US"/>
                </w:rPr>
              </m:ctrlPr>
            </m:dPr>
            <m:e>
              <m:r>
                <w:rPr>
                  <w:rFonts w:ascii="Cambria Math"/>
                  <w:highlight w:val="yellow"/>
                  <w:lang w:val="en-US"/>
                </w:rPr>
                <m:t xml:space="preserve">0.023 </m:t>
              </m:r>
              <m:r>
                <w:rPr>
                  <w:rFonts w:ascii="Cambria Math" w:hAnsi="Cambria Math"/>
                  <w:highlight w:val="yellow"/>
                  <w:lang w:val="en-US"/>
                </w:rPr>
                <m:t>pC</m:t>
              </m:r>
              <m:r>
                <w:rPr>
                  <w:rFonts w:ascii="Cambria Math"/>
                  <w:highlight w:val="yellow"/>
                  <w:lang w:val="en-US"/>
                </w:rPr>
                <m:t>/</m:t>
              </m:r>
              <m:sSup>
                <m:sSupPr>
                  <m:ctrlPr>
                    <w:rPr>
                      <w:rFonts w:ascii="Cambria Math" w:hAnsi="Cambria Math"/>
                      <w:i/>
                      <w:iCs/>
                      <w:highlight w:val="yellow"/>
                      <w:lang w:val="en-US"/>
                    </w:rPr>
                  </m:ctrlPr>
                </m:sSupPr>
                <m:e>
                  <m:r>
                    <w:rPr>
                      <w:rFonts w:ascii="Cambria Math" w:hAnsi="Cambria Math"/>
                      <w:highlight w:val="yellow"/>
                      <w:lang w:val="en-US"/>
                    </w:rPr>
                    <m:t>μm</m:t>
                  </m:r>
                </m:e>
                <m:sup>
                  <m:r>
                    <w:rPr>
                      <w:rFonts w:ascii="Cambria Math"/>
                      <w:highlight w:val="yellow"/>
                      <w:lang w:val="en-US"/>
                    </w:rPr>
                    <m:t>2</m:t>
                  </m:r>
                </m:sup>
              </m:sSup>
            </m:e>
          </m:d>
          <m:r>
            <w:rPr>
              <w:rFonts w:ascii="Cambria Math" w:hAnsi="Cambria Math"/>
              <w:highlight w:val="yellow"/>
              <w:lang w:val="en-US"/>
            </w:rPr>
            <m:t>*</m:t>
          </m:r>
          <m:sSup>
            <m:sSupPr>
              <m:ctrlPr>
                <w:rPr>
                  <w:rFonts w:ascii="Cambria Math" w:hAnsi="Cambria Math"/>
                  <w:i/>
                  <w:iCs/>
                  <w:highlight w:val="yellow"/>
                  <w:lang w:val="en-US"/>
                </w:rPr>
              </m:ctrlPr>
            </m:sSupPr>
            <m:e>
              <m:r>
                <w:rPr>
                  <w:rFonts w:ascii="Cambria Math" w:hAnsi="Cambria Math"/>
                  <w:highlight w:val="yellow"/>
                  <w:lang w:val="en-US"/>
                </w:rPr>
                <m:t>L</m:t>
              </m:r>
            </m:e>
            <m:sup>
              <m:r>
                <w:rPr>
                  <w:rFonts w:ascii="Cambria Math"/>
                  <w:highlight w:val="yellow"/>
                  <w:lang w:val="en-US"/>
                </w:rPr>
                <m:t>2</m:t>
              </m:r>
            </m:sup>
          </m:sSup>
        </m:oMath>
      </m:oMathPara>
    </w:p>
    <w:p w:rsidR="000A12FA" w:rsidRPr="0026113D" w:rsidRDefault="000A12FA" w:rsidP="00635BF4">
      <w:pPr>
        <w:pStyle w:val="ParrafoTESIS"/>
        <w:rPr>
          <w:shd w:val="clear" w:color="auto" w:fill="EBEFF9"/>
        </w:rPr>
      </w:pPr>
      <w:r w:rsidRPr="008F1A72">
        <w:rPr>
          <w:rStyle w:val="apple-style-span"/>
          <w:highlight w:val="yellow"/>
          <w:shd w:val="clear" w:color="auto" w:fill="FFFFFF"/>
        </w:rPr>
        <w:t>Esta carga crítica es la necesaria para generar un cambio de estado binario "1" a "0" o viceversa en una memoria, pero es menor que la carga total almacenada. En concreto, Q</w:t>
      </w:r>
      <w:r w:rsidRPr="008F1A72">
        <w:rPr>
          <w:rStyle w:val="apple-style-span"/>
          <w:highlight w:val="yellow"/>
          <w:shd w:val="clear" w:color="auto" w:fill="FFFFFF"/>
          <w:vertAlign w:val="subscript"/>
        </w:rPr>
        <w:t>crit</w:t>
      </w:r>
      <w:r w:rsidRPr="008F1A72">
        <w:rPr>
          <w:rStyle w:val="apple-style-span"/>
          <w:highlight w:val="yellow"/>
          <w:shd w:val="clear" w:color="auto" w:fill="FFFFFF"/>
        </w:rPr>
        <w:t xml:space="preserve"> es entonces la diferencia entre la carga de nodo almacenada y la carga mínima requerida para que el amplificador de censado pueda leer correctamente el dato. En los circuitos de SRAM, Q</w:t>
      </w:r>
      <w:r w:rsidRPr="008F1A72">
        <w:rPr>
          <w:rStyle w:val="apple-style-span"/>
          <w:highlight w:val="yellow"/>
          <w:shd w:val="clear" w:color="auto" w:fill="FFFFFF"/>
          <w:vertAlign w:val="subscript"/>
        </w:rPr>
        <w:t>crit</w:t>
      </w:r>
      <w:r w:rsidRPr="008F1A72">
        <w:rPr>
          <w:rStyle w:val="apple-style-span"/>
          <w:highlight w:val="yellow"/>
          <w:shd w:val="clear" w:color="auto" w:fill="FFFFFF"/>
        </w:rPr>
        <w:t xml:space="preserve"> depende no sólo de los niveles de cargas acumulados, sino también de la forma temporal de los impulsos de corriente</w:t>
      </w:r>
      <w:r w:rsidRPr="008F1A72">
        <w:rPr>
          <w:rStyle w:val="apple-style-span"/>
          <w:highlight w:val="yellow"/>
          <w:shd w:val="clear" w:color="auto" w:fill="FFFFFF"/>
        </w:rPr>
        <w:endnoteReference w:id="9"/>
      </w:r>
      <w:r w:rsidRPr="008F1A72">
        <w:rPr>
          <w:rStyle w:val="apple-style-span"/>
          <w:highlight w:val="yellow"/>
          <w:shd w:val="clear" w:color="auto" w:fill="FFFFFF"/>
        </w:rPr>
        <w:t>.</w:t>
      </w:r>
    </w:p>
    <w:p w:rsidR="003E03C8" w:rsidRPr="00CA268A" w:rsidRDefault="00E86273" w:rsidP="009162E4">
      <w:pPr>
        <w:pStyle w:val="Ttulo2"/>
      </w:pPr>
      <w:bookmarkStart w:id="9" w:name="_Toc266474771"/>
      <w:r>
        <w:t xml:space="preserve">1.3) </w:t>
      </w:r>
      <w:r w:rsidR="00F772FD" w:rsidRPr="00CA268A">
        <w:t>Modelado de la falla</w:t>
      </w:r>
      <w:bookmarkEnd w:id="9"/>
    </w:p>
    <w:p w:rsidR="003E03C8" w:rsidRPr="00CA268A" w:rsidRDefault="00E86273" w:rsidP="009162E4">
      <w:pPr>
        <w:pStyle w:val="Ttulo3"/>
      </w:pPr>
      <w:bookmarkStart w:id="10" w:name="_Toc266474772"/>
      <w:r>
        <w:t xml:space="preserve">1.3.1) </w:t>
      </w:r>
      <w:r w:rsidR="000721CE" w:rsidRPr="00CA268A">
        <w:t>Modelos utilizados</w:t>
      </w:r>
      <w:bookmarkEnd w:id="10"/>
    </w:p>
    <w:p w:rsidR="006254F3" w:rsidRPr="00CA268A" w:rsidRDefault="006254F3" w:rsidP="00635BF4">
      <w:pPr>
        <w:pStyle w:val="ParrafoTESIS"/>
      </w:pPr>
      <w:r w:rsidRPr="00CA268A">
        <w:lastRenderedPageBreak/>
        <w:t xml:space="preserve">El impacto en el circuito depende de la sensibilidad a generar cargas. El efecto es difícil de simular debido a que el impacto del circuito depende del pulso tanto como de la respuesta dinámica del circuito en </w:t>
      </w:r>
      <w:r w:rsidR="00783DE5" w:rsidRPr="00CA268A">
        <w:t>sí</w:t>
      </w:r>
      <w:r w:rsidRPr="00CA268A">
        <w:t>. El transitorio puede ser modelado como una inyección de tipo doble exponencial de corriente</w:t>
      </w:r>
      <w:r w:rsidR="00E5129A" w:rsidRPr="00CA268A">
        <w:t xml:space="preserve">, según </w:t>
      </w:r>
      <w:r w:rsidR="00E5129A" w:rsidRPr="008F1A72">
        <w:rPr>
          <w:highlight w:val="yellow"/>
        </w:rPr>
        <w:t>[NOTA AL PIE]</w:t>
      </w:r>
      <w:r w:rsidRPr="008F1A72">
        <w:rPr>
          <w:rStyle w:val="Refdenotaalfinal"/>
          <w:highlight w:val="yellow"/>
        </w:rPr>
        <w:endnoteReference w:id="10"/>
      </w:r>
      <w:r w:rsidR="00E5129A" w:rsidRPr="008F1A72">
        <w:rPr>
          <w:highlight w:val="yellow"/>
        </w:rPr>
        <w:t>[/NOTA AL PIE]</w:t>
      </w:r>
    </w:p>
    <w:p w:rsidR="006254F3" w:rsidRPr="00CA268A" w:rsidRDefault="00CA268A" w:rsidP="00635BF4">
      <w:pPr>
        <w:pStyle w:val="ParrafoTESIS"/>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τ</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τ</m:t>
                  </m:r>
                </m:e>
                <m:sub>
                  <m:r>
                    <w:rPr>
                      <w:rFonts w:ascii="Cambria Math"/>
                    </w:rPr>
                    <m:t>2</m:t>
                  </m:r>
                </m:sub>
              </m:sSub>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1</m:t>
                          </m:r>
                        </m:sub>
                      </m:sSub>
                    </m:den>
                  </m:f>
                </m:sup>
              </m:sSup>
              <m:r>
                <w:rPr>
                  <w:rFonts w:asci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2</m:t>
                          </m:r>
                        </m:sub>
                      </m:sSub>
                    </m:den>
                  </m:f>
                </m:sup>
              </m:sSup>
            </m:e>
          </m:d>
        </m:oMath>
      </m:oMathPara>
    </w:p>
    <w:p w:rsidR="006254F3" w:rsidRPr="00CA268A" w:rsidRDefault="00F716D1" w:rsidP="00635BF4">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6254F3"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6254F3" w:rsidRPr="00CA268A">
        <w:t xml:space="preserve"> la constante de tiempo de la inicialmente establecida dirección del ion. Estas dos constantes dependen de varios factores relacionados con el proceso y por lo tanto con la tecnología. </w:t>
      </w:r>
    </w:p>
    <w:p w:rsidR="00CA268A" w:rsidRPr="008F1A72" w:rsidRDefault="00E86273" w:rsidP="0026113D">
      <w:pPr>
        <w:pStyle w:val="Ttulo3"/>
        <w:rPr>
          <w:highlight w:val="yellow"/>
        </w:rPr>
      </w:pPr>
      <w:bookmarkStart w:id="11" w:name="_Toc266474773"/>
      <w:r w:rsidRPr="008F1A72">
        <w:rPr>
          <w:highlight w:val="yellow"/>
        </w:rPr>
        <w:t xml:space="preserve">1.3.2) </w:t>
      </w:r>
      <w:r w:rsidR="000721CE" w:rsidRPr="008F1A72">
        <w:rPr>
          <w:highlight w:val="yellow"/>
        </w:rPr>
        <w:t>Modelo a utilizar</w:t>
      </w:r>
      <w:bookmarkEnd w:id="11"/>
    </w:p>
    <w:p w:rsidR="00CA268A" w:rsidRPr="00CA268A" w:rsidRDefault="00CA268A" w:rsidP="00635BF4">
      <w:pPr>
        <w:pStyle w:val="ParrafoTESIS"/>
      </w:pPr>
      <w:r w:rsidRPr="008F1A72">
        <w:rPr>
          <w:highlight w:val="yellow"/>
        </w:rPr>
        <w:t>Como el modelo del transitorio de doble exponencial llevara mucho tiempo y procesamiento computacional complejo, optamos por reemplazar dicho modelo por una aproximación lineal más simple.</w:t>
      </w:r>
    </w:p>
    <w:p w:rsidR="00813F38" w:rsidRDefault="00813F38">
      <w:pPr>
        <w:rPr>
          <w:rFonts w:cstheme="minorHAnsi"/>
          <w:color w:val="548DD4" w:themeColor="text2" w:themeTint="99"/>
        </w:rPr>
      </w:pPr>
      <w:r>
        <w:rPr>
          <w:rFonts w:cstheme="minorHAnsi"/>
          <w:color w:val="548DD4" w:themeColor="text2" w:themeTint="99"/>
        </w:rPr>
        <w:br w:type="page"/>
      </w:r>
    </w:p>
    <w:p w:rsidR="00813F38" w:rsidRPr="00323B0A" w:rsidRDefault="00813F38" w:rsidP="00323B0A">
      <w:pPr>
        <w:pStyle w:val="Ttulo1"/>
      </w:pPr>
      <w:bookmarkStart w:id="12" w:name="_Toc266474774"/>
      <w:r w:rsidRPr="00323B0A">
        <w:lastRenderedPageBreak/>
        <w:t>CAP</w:t>
      </w:r>
      <w:r w:rsidR="008F1A72">
        <w:t>Í</w:t>
      </w:r>
      <w:r w:rsidRPr="00323B0A">
        <w:t>TULO 2: Conversor</w:t>
      </w:r>
      <w:bookmarkEnd w:id="12"/>
    </w:p>
    <w:p w:rsidR="00813F38" w:rsidRPr="006D79EE" w:rsidRDefault="00813F38" w:rsidP="00323B0A">
      <w:pPr>
        <w:pStyle w:val="IntroCAPTESIS"/>
        <w:rPr>
          <w:rFonts w:asciiTheme="majorHAnsi" w:eastAsiaTheme="majorEastAsia" w:hAnsiTheme="majorHAnsi" w:cstheme="majorBidi"/>
          <w:color w:val="365F91" w:themeColor="accent1" w:themeShade="BF"/>
          <w:sz w:val="28"/>
          <w:szCs w:val="28"/>
        </w:rPr>
      </w:pPr>
      <w:r>
        <w:t xml:space="preserve">En este capítulo se describirá el proceso de selección del conversor, que arquitectura se eligió para realizar la campaña de inyección, cuáles son sus ventajas y desventajas, y que requisitos se deben de cumplir para su futuro funcionamiento. Luego se detallaran los componentes que conforman parte del mismo, como fue el diseño y verificación del comportamiento tanto individual como en conjunto en el conversor. </w:t>
      </w:r>
    </w:p>
    <w:p w:rsidR="00813F38" w:rsidRPr="00323B0A" w:rsidRDefault="00813F38" w:rsidP="00323B0A">
      <w:pPr>
        <w:pStyle w:val="Ttulo2"/>
      </w:pPr>
      <w:bookmarkStart w:id="13" w:name="_Toc266474775"/>
      <w:r w:rsidRPr="00323B0A">
        <w:t>2.1) SELECCIÓN Y REQUERIMIENTOS</w:t>
      </w:r>
      <w:bookmarkEnd w:id="13"/>
    </w:p>
    <w:p w:rsidR="00813F38" w:rsidRPr="00323B0A" w:rsidRDefault="00813F38" w:rsidP="00323B0A">
      <w:pPr>
        <w:pStyle w:val="Ttulo3"/>
      </w:pPr>
      <w:bookmarkStart w:id="14" w:name="_Toc266474776"/>
      <w:r w:rsidRPr="00323B0A">
        <w:t>2.1.1) Selección</w:t>
      </w:r>
      <w:bookmarkEnd w:id="14"/>
    </w:p>
    <w:p w:rsidR="00813F38" w:rsidRPr="00323B0A" w:rsidRDefault="00813F38" w:rsidP="00323B0A">
      <w:pPr>
        <w:pStyle w:val="ParrafoTESIS"/>
      </w:pPr>
      <w:r w:rsidRPr="00323B0A">
        <w:t>La arquitectura con la que se opta trabajar es una arquitectura de conversión paralela tipo Flash de 6 bits de resolución</w:t>
      </w:r>
      <w:r w:rsidRPr="00323B0A">
        <w:rPr>
          <w:noProof/>
          <w:lang w:eastAsia="es-AR"/>
        </w:rPr>
        <w:t>, la cual combina partes de fucionamiento Analogico y Digital.</w:t>
      </w:r>
      <w:r w:rsidRPr="00323B0A">
        <w:t xml:space="preserve"> Este conversor (usualmente abreviado ADC o A/D converter) es un bloque esencial en gran cantidad de sistemas de procesamiento de señales digitales; provee una conexión entre el procesador de señales digitales y el transductor de señales analógicas. </w:t>
      </w:r>
    </w:p>
    <w:p w:rsidR="00813F38" w:rsidRPr="00323B0A" w:rsidRDefault="00813F38" w:rsidP="00323B0A">
      <w:pPr>
        <w:pStyle w:val="ParrafoTESIS"/>
      </w:pPr>
      <w:r w:rsidRPr="00323B0A">
        <w:t>Se considera un dispositivo codificador, convirtiendo una muestra analógica en una señal digital de determinado número cuantificado de bits. Su gran ventaja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813F38" w:rsidRDefault="00813F38" w:rsidP="00323B0A">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813F38" w:rsidRDefault="00813F38" w:rsidP="00813F38">
      <w:pPr>
        <w:keepNext/>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13F38" w:rsidRDefault="00813F38" w:rsidP="00813F38">
      <w:pPr>
        <w:pStyle w:val="Epgrafe"/>
      </w:pPr>
      <w:bookmarkStart w:id="15" w:name="_Ref266295298"/>
      <w:r>
        <w:t xml:space="preserve">Figura </w:t>
      </w:r>
      <w:fldSimple w:instr=" SEQ Figura \* ARABIC ">
        <w:r>
          <w:rPr>
            <w:noProof/>
          </w:rPr>
          <w:t>1</w:t>
        </w:r>
      </w:fldSimple>
      <w:bookmarkEnd w:id="15"/>
      <w:r>
        <w:t>) Diagrama en bloques del Converso Flash realizado.</w:t>
      </w:r>
    </w:p>
    <w:p w:rsidR="00813F38" w:rsidRDefault="00813F38" w:rsidP="00323B0A">
      <w:pPr>
        <w:pStyle w:val="Ttulo3"/>
      </w:pPr>
      <w:bookmarkStart w:id="16" w:name="_Toc266474777"/>
      <w:r>
        <w:t>2.1.2) Requerimientos</w:t>
      </w:r>
      <w:bookmarkEnd w:id="16"/>
    </w:p>
    <w:p w:rsidR="008F1A72" w:rsidRDefault="008F1A72" w:rsidP="008F1A72">
      <w:pPr>
        <w:pStyle w:val="ParrafoTESIS"/>
      </w:pPr>
      <w:r w:rsidRPr="004F0F58">
        <w:rPr>
          <w:color w:val="FF0000"/>
        </w:rPr>
        <w:t xml:space="preserve">Se adopta como caso de estudio a una estructura Flash de 6 bits operando a una </w:t>
      </w:r>
      <w:r>
        <w:rPr>
          <w:color w:val="FF0000"/>
        </w:rPr>
        <w:t>frecuencia de muestreo de 100KHz</w:t>
      </w:r>
      <w:r w:rsidRPr="004F0F58">
        <w:rPr>
          <w:color w:val="FF0000"/>
        </w:rPr>
        <w:t>.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Pr="008F1A72">
        <w:t xml:space="preserve"> </w:t>
      </w:r>
      <w:r>
        <w:t>Esto permite abarcar el uso del mismo tanto en redes de “Voice Comm” como en “ISDN” o “Instrumentación y medición.</w:t>
      </w:r>
    </w:p>
    <w:p w:rsidR="00813F38" w:rsidRDefault="00813F38" w:rsidP="00813F38">
      <w:r w:rsidRPr="004912A3">
        <w:rPr>
          <w:noProof/>
          <w:lang w:eastAsia="es-AR"/>
        </w:rPr>
        <w:drawing>
          <wp:inline distT="0" distB="0" distL="0" distR="0">
            <wp:extent cx="3215856" cy="2277353"/>
            <wp:effectExtent l="19050" t="0" r="3594"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813F38" w:rsidRDefault="00813F38" w:rsidP="00323B0A">
      <w:pPr>
        <w:pStyle w:val="ParrafoTESIS"/>
      </w:pPr>
      <w:r>
        <w:lastRenderedPageBreak/>
        <w:t>En relación a la tecnología utilizada en el diseño, se busc</w:t>
      </w:r>
      <w:r w:rsidR="008F1A72">
        <w:t>ó</w:t>
      </w:r>
      <w:r>
        <w:t xml:space="preserve">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134"/>
      </w:tblGrid>
      <w:tr w:rsidR="00813F38" w:rsidRPr="00762AEB" w:rsidTr="001B0797">
        <w:tc>
          <w:tcPr>
            <w:tcW w:w="4920" w:type="dxa"/>
          </w:tcPr>
          <w:p w:rsidR="00813F38" w:rsidRPr="00762AEB" w:rsidRDefault="00813F38" w:rsidP="001B0797">
            <w:pPr>
              <w:rPr>
                <w:lang w:val="en-US"/>
              </w:rPr>
            </w:pPr>
            <w:r w:rsidRPr="00762AEB">
              <w:rPr>
                <w:rStyle w:val="Textoennegrita"/>
                <w:color w:val="333399"/>
                <w:sz w:val="28"/>
                <w:lang w:val="en-US"/>
              </w:rPr>
              <w:t>IBM Semiconductor</w:t>
            </w:r>
            <w:r w:rsidRPr="00762AEB">
              <w:rPr>
                <w:rStyle w:val="apple-converted-space"/>
                <w:b/>
                <w:bCs/>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b/>
                <w:bCs/>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813F38" w:rsidRPr="00762AEB" w:rsidRDefault="00813F38" w:rsidP="001B0797">
            <w:pPr>
              <w:jc w:val="center"/>
              <w:rPr>
                <w:sz w:val="14"/>
                <w:lang w:val="en-US"/>
              </w:rPr>
            </w:pPr>
            <w:r w:rsidRPr="00762AEB">
              <w:rPr>
                <w:sz w:val="14"/>
                <w:lang w:val="en-US"/>
              </w:rPr>
              <w:t>MOSIS WAFER ACCEPTANCE TESTS</w:t>
            </w:r>
          </w:p>
          <w:p w:rsidR="00813F38" w:rsidRPr="00762AEB" w:rsidRDefault="00813F38" w:rsidP="001B0797">
            <w:pPr>
              <w:jc w:val="center"/>
              <w:rPr>
                <w:sz w:val="14"/>
                <w:lang w:val="en-US"/>
              </w:rPr>
            </w:pPr>
            <w:r w:rsidRPr="00762AEB">
              <w:rPr>
                <w:sz w:val="14"/>
                <w:lang w:val="en-US"/>
              </w:rPr>
              <w:t>RUN: T96T (7RF_5LM_MA)</w:t>
            </w:r>
          </w:p>
          <w:p w:rsidR="00813F38" w:rsidRPr="00762AEB" w:rsidRDefault="00813F38" w:rsidP="001B0797">
            <w:pPr>
              <w:jc w:val="center"/>
              <w:rPr>
                <w:sz w:val="14"/>
                <w:lang w:val="en-US"/>
              </w:rPr>
            </w:pPr>
            <w:r w:rsidRPr="00762AEB">
              <w:rPr>
                <w:sz w:val="14"/>
                <w:lang w:val="en-US"/>
              </w:rPr>
              <w:t>VENDOR: IBM-BURLINGTON</w:t>
            </w:r>
          </w:p>
          <w:p w:rsidR="00813F38" w:rsidRPr="00762AEB" w:rsidRDefault="00813F38" w:rsidP="001B0797">
            <w:pPr>
              <w:jc w:val="center"/>
              <w:rPr>
                <w:sz w:val="14"/>
                <w:lang w:val="en-US"/>
              </w:rPr>
            </w:pPr>
            <w:r w:rsidRPr="00762AEB">
              <w:rPr>
                <w:sz w:val="14"/>
                <w:lang w:val="en-US"/>
              </w:rPr>
              <w:t>TECHNOLOGY: SCN018</w:t>
            </w:r>
          </w:p>
          <w:p w:rsidR="00813F38" w:rsidRPr="00762AEB" w:rsidRDefault="00813F38" w:rsidP="001B0797">
            <w:pPr>
              <w:jc w:val="center"/>
              <w:rPr>
                <w:sz w:val="14"/>
                <w:lang w:val="en-US"/>
              </w:rPr>
            </w:pPr>
            <w:r w:rsidRPr="00762AEB">
              <w:rPr>
                <w:sz w:val="14"/>
                <w:lang w:val="en-US"/>
              </w:rPr>
              <w:t>FEATURE SIZE: 0.18 microns</w:t>
            </w:r>
          </w:p>
          <w:p w:rsidR="00813F38" w:rsidRPr="00762AEB" w:rsidRDefault="00813F38" w:rsidP="001B0797">
            <w:pPr>
              <w:jc w:val="center"/>
              <w:rPr>
                <w:rStyle w:val="Textoennegrita"/>
                <w:b w:val="0"/>
                <w:bCs w:val="0"/>
                <w:sz w:val="14"/>
              </w:rPr>
            </w:pPr>
            <w:r w:rsidRPr="00762AEB">
              <w:rPr>
                <w:sz w:val="14"/>
              </w:rPr>
              <w:t>Run type: SKD</w:t>
            </w:r>
          </w:p>
        </w:tc>
      </w:tr>
    </w:tbl>
    <w:p w:rsidR="00813F38" w:rsidRPr="00D03DDD" w:rsidRDefault="00813F38" w:rsidP="00813F38">
      <w:pPr>
        <w:spacing w:after="0" w:line="240" w:lineRule="auto"/>
        <w:jc w:val="center"/>
        <w:rPr>
          <w:sz w:val="16"/>
        </w:rPr>
      </w:pPr>
    </w:p>
    <w:p w:rsidR="00813F38" w:rsidRDefault="00813F38" w:rsidP="00323B0A">
      <w:pPr>
        <w:pStyle w:val="ParrafoTESIS"/>
        <w:rPr>
          <w:rStyle w:val="apple-style-span"/>
        </w:rPr>
      </w:pPr>
      <w:r w:rsidRPr="00616107">
        <w:t>Esta tecnología es brindada por IBM para fines de prototipos y bajo volumen de producción. El</w:t>
      </w:r>
      <w:r>
        <w:t xml:space="preserve"> proceso de fabricación CMOS cuenta con 6 capas de metal (M1,M2,M3,M4,MT,ML) con DV </w:t>
      </w:r>
      <w:r w:rsidRPr="001B230B">
        <w:rPr>
          <w:b/>
          <w:i/>
          <w:color w:val="FF0000"/>
        </w:rPr>
        <w:t>(</w:t>
      </w:r>
      <w:r w:rsidRPr="001B230B">
        <w:rPr>
          <w:rStyle w:val="apple-style-span"/>
          <w:b/>
          <w:color w:val="FF0000"/>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extras </w:t>
      </w:r>
      <w:r w:rsidRPr="00762AEB">
        <w:rPr>
          <w:rStyle w:val="apple-style-span"/>
          <w:color w:val="FF0000"/>
        </w:rPr>
        <w:t>[</w:t>
      </w:r>
      <w:r>
        <w:rPr>
          <w:rStyle w:val="apple-style-span"/>
          <w:color w:val="FF0000"/>
        </w:rPr>
        <w:t>Ref.: http://</w:t>
      </w:r>
      <w:r w:rsidRPr="00762AEB">
        <w:rPr>
          <w:rStyle w:val="apple-style-span"/>
          <w:color w:val="FF0000"/>
        </w:rPr>
        <w:t>www.mosis.com]</w:t>
      </w:r>
      <w:r>
        <w:rPr>
          <w:rStyle w:val="apple-style-span"/>
        </w:rPr>
        <w:t>.</w:t>
      </w:r>
    </w:p>
    <w:p w:rsidR="00813F38" w:rsidRDefault="00813F38" w:rsidP="00323B0A">
      <w:pPr>
        <w:pStyle w:val="ParrafoTESIS"/>
        <w:rPr>
          <w:rStyle w:val="apple-style-span"/>
        </w:rPr>
      </w:pPr>
      <w:r>
        <w:rPr>
          <w:rStyle w:val="apple-style-span"/>
        </w:rPr>
        <w:t xml:space="preserve">Como se aprecia en la </w:t>
      </w:r>
      <w:fldSimple w:instr=" REF _Ref266295298 \h  \* MERGEFORMAT ">
        <w:r>
          <w:t xml:space="preserve">Figura </w:t>
        </w:r>
        <w:r>
          <w:rPr>
            <w:noProof/>
          </w:rPr>
          <w:t>1</w:t>
        </w:r>
      </w:fldSimple>
      <w:r>
        <w:rPr>
          <w:rStyle w:val="apple-style-span"/>
        </w:rPr>
        <w:t>, para el diseño del conversor vamos a necesitar diseñar componentes analógicos y digitales que van a interactuar. Para ambos se utilizar</w:t>
      </w:r>
      <w:r w:rsidR="008F1A72">
        <w:rPr>
          <w:rStyle w:val="apple-style-span"/>
        </w:rPr>
        <w:t>á</w:t>
      </w:r>
      <w:r>
        <w:rPr>
          <w:rStyle w:val="apple-style-span"/>
        </w:rPr>
        <w:t xml:space="preserve"> la tecnología arriba mencionada, con una alimentación general de 3.3 voltios y niveles de referencia de tensión para los cuales se utilizar</w:t>
      </w:r>
      <w:r w:rsidR="008F1A72">
        <w:rPr>
          <w:rStyle w:val="apple-style-span"/>
        </w:rPr>
        <w:t>á</w:t>
      </w:r>
      <w:r>
        <w:rPr>
          <w:rStyle w:val="apple-style-span"/>
        </w:rPr>
        <w:t xml:space="preserve"> fuentes de tensión DC para facilitar el diseño.</w:t>
      </w:r>
    </w:p>
    <w:p w:rsidR="00813F38" w:rsidRDefault="00813F38" w:rsidP="00323B0A">
      <w:pPr>
        <w:pStyle w:val="Ttulo2"/>
      </w:pPr>
      <w:bookmarkStart w:id="17" w:name="_Toc266474778"/>
      <w:r>
        <w:t>2.2) DISEÑO</w:t>
      </w:r>
      <w:bookmarkEnd w:id="17"/>
    </w:p>
    <w:p w:rsidR="00813F38" w:rsidRDefault="00813F38" w:rsidP="00323B0A">
      <w:pPr>
        <w:pStyle w:val="IntroCAPTESIS"/>
        <w:rPr>
          <w:color w:val="FF0000"/>
        </w:rPr>
      </w:pPr>
      <w:r>
        <w:t xml:space="preserve">Para el diseño del conversor, se analizaron distintas opciones de arquitecturas y resultaron ser elegidas una arquitectura tipo Miley de dos etapas sin compensación para el Comparador </w:t>
      </w:r>
      <w:r w:rsidRPr="0024023A">
        <w:rPr>
          <w:color w:val="FF0000"/>
        </w:rPr>
        <w:t>[Ref.:</w:t>
      </w:r>
      <w:r>
        <w:rPr>
          <w:color w:val="FF0000"/>
        </w:rPr>
        <w:t xml:space="preserve"> “</w:t>
      </w:r>
      <w:r w:rsidRPr="0024023A">
        <w:rPr>
          <w:color w:val="FF0000"/>
        </w:rPr>
        <w:t>CMOS Analog Circuit Design”- Philip E. Allen, Douglas R. Holberg ]</w:t>
      </w:r>
      <w:r>
        <w:t xml:space="preserve"> y un decodificador lógico alta velocidad formado por compuertas </w:t>
      </w:r>
      <w:r w:rsidRPr="00CE66AE">
        <w:rPr>
          <w:color w:val="FF0000"/>
        </w:rPr>
        <w:t>[Ref.: “CIRCUITOS ELECTRONICOS Discretos e integrados”- Donald Schilling]</w:t>
      </w:r>
      <w:r>
        <w:rPr>
          <w:color w:val="FF0000"/>
        </w:rPr>
        <w:t>.</w:t>
      </w:r>
    </w:p>
    <w:p w:rsidR="00813F38" w:rsidRPr="00CE66AE" w:rsidRDefault="00813F38" w:rsidP="00323B0A">
      <w:pPr>
        <w:pStyle w:val="IntroCAPTESIS"/>
      </w:pPr>
      <w:r>
        <w:t>El proceso de diseño fue iterativo. Se realizaron cálculos matemáticos para la primer aproximación del esquemático, se pusieron a prueba, se ajustaron de repetidamente las dimensiones de los transistores y se obtuvieron, al final, diseños que satisfacían los distintos requisitos de funcionamiento del sistema.</w:t>
      </w:r>
    </w:p>
    <w:p w:rsidR="00813F38" w:rsidRDefault="00813F38" w:rsidP="00323B0A">
      <w:pPr>
        <w:pStyle w:val="Ttulo3"/>
      </w:pPr>
      <w:bookmarkStart w:id="18" w:name="_Toc266474779"/>
      <w:r>
        <w:t>2.2.1) Comparador</w:t>
      </w:r>
      <w:bookmarkEnd w:id="18"/>
    </w:p>
    <w:p w:rsidR="00813F38" w:rsidRDefault="00813F38" w:rsidP="00323B0A">
      <w:pPr>
        <w:pStyle w:val="ParrafoTESIS"/>
      </w:pPr>
      <w:r w:rsidRPr="00C45001">
        <w:t>El diseño del conversor requiere de 63 comparadores que cumplan con los requisitos de sistema, para generar los 64 niveles de código termómetro</w:t>
      </w:r>
      <w:r>
        <w:t xml:space="preserve"> a partir de la comparación de la señal </w:t>
      </w:r>
      <w:r>
        <w:lastRenderedPageBreak/>
        <w:t>de entrada contra la las 63 señales de referencias obtenidas de la cadena de resistencias</w:t>
      </w:r>
      <w:r w:rsidRPr="00C45001">
        <w:t>.</w:t>
      </w:r>
      <w:r>
        <w:t xml:space="preserve"> El diagrama de conexiones se observa en la </w:t>
      </w:r>
      <w:fldSimple w:instr=" REF _Ref266389201 \h  \* MERGEFORMAT ">
        <w:r>
          <w:t xml:space="preserve">Figura </w:t>
        </w:r>
        <w:r>
          <w:rPr>
            <w:noProof/>
          </w:rPr>
          <w:t>2</w:t>
        </w:r>
      </w:fldSimple>
      <w:r>
        <w:t>.</w:t>
      </w:r>
    </w:p>
    <w:p w:rsidR="00813F38" w:rsidRDefault="00F716D1" w:rsidP="00813F38">
      <w:r>
        <w:rPr>
          <w:noProof/>
          <w:lang w:eastAsia="es-AR"/>
        </w:rPr>
        <w:pict>
          <v:oval id="_x0000_s1035" style="position:absolute;margin-left:296.35pt;margin-top:125.15pt;width:7.15pt;height:7.15pt;z-index:251669504" fillcolor="#d99594 [1941]" strokecolor="#c0504d [3205]" strokeweight="1pt">
            <v:fill color2="#c0504d [3205]" focus="50%" type="gradient"/>
            <v:shadow type="perspective" color="#622423 [1605]" offset="1pt" offset2="-3pt"/>
          </v:oval>
        </w:pict>
      </w:r>
      <w:r>
        <w:rPr>
          <w:noProof/>
          <w:lang w:eastAsia="es-AR"/>
        </w:rPr>
        <w:pict>
          <v:oval id="_x0000_s1037" style="position:absolute;margin-left:296.35pt;margin-top:147.45pt;width:7.15pt;height:7.15pt;z-index:251671552" fillcolor="#d99594 [1941]" strokecolor="#c0504d [3205]" strokeweight="1pt">
            <v:fill color2="#c0504d [3205]" focus="50%" type="gradient"/>
            <v:shadow type="perspective" color="#622423 [1605]" offset="1pt" offset2="-3pt"/>
          </v:oval>
        </w:pict>
      </w:r>
      <w:r>
        <w:rPr>
          <w:noProof/>
          <w:lang w:eastAsia="es-AR"/>
        </w:rPr>
        <w:pict>
          <v:oval id="_x0000_s1036" style="position:absolute;margin-left:296.35pt;margin-top:137.15pt;width:7.15pt;height:7.15pt;z-index:251670528" fillcolor="#d99594 [1941]" strokecolor="#c0504d [3205]" strokeweight="1pt">
            <v:fill color2="#c0504d [3205]" focus="50%" type="gradient"/>
            <v:shadow type="perspective" color="#622423 [1605]" offset="1pt" offset2="-3pt"/>
          </v:oval>
        </w:pict>
      </w:r>
      <w:r>
        <w:rPr>
          <w:noProof/>
          <w:lang w:eastAsia="es-AR"/>
        </w:rPr>
        <w:pict>
          <v:oval id="_x0000_s1032" style="position:absolute;margin-left:126.55pt;margin-top:159.6pt;width:7.15pt;height:7.15pt;z-index:251666432" fillcolor="#95b3d7 [1940]" strokecolor="#4f81bd [3204]" strokeweight="1pt">
            <v:fill color2="#4f81bd [3204]" focus="50%" type="gradient"/>
            <v:shadow type="perspective" color="#243f60 [1604]" offset="1pt" offset2="-3pt"/>
          </v:oval>
        </w:pict>
      </w:r>
      <w:r>
        <w:rPr>
          <w:noProof/>
          <w:lang w:eastAsia="es-AR"/>
        </w:rPr>
        <w:pict>
          <v:oval id="_x0000_s1034" style="position:absolute;margin-left:126.55pt;margin-top:181.9pt;width:7.15pt;height:7.15pt;z-index:251668480" fillcolor="#95b3d7 [1940]" strokecolor="#4f81bd [3204]" strokeweight="1pt">
            <v:fill color2="#4f81bd [3204]" focus="50%" type="gradient"/>
            <v:shadow type="perspective" color="#243f60 [1604]" offset="1pt" offset2="-3pt"/>
          </v:oval>
        </w:pict>
      </w:r>
      <w:r>
        <w:rPr>
          <w:noProof/>
          <w:lang w:eastAsia="es-AR"/>
        </w:rPr>
        <w:pict>
          <v:oval id="_x0000_s1033" style="position:absolute;margin-left:126.55pt;margin-top:171.6pt;width:7.15pt;height:7.15pt;z-index:251667456" fillcolor="#95b3d7 [1940]" strokecolor="#4f81bd [3204]" strokeweight="1pt">
            <v:fill color2="#4f81bd [3204]" focus="50%" type="gradient"/>
            <v:shadow type="perspective" color="#243f60 [1604]" offset="1pt" offset2="-3pt"/>
          </v:oval>
        </w:pict>
      </w:r>
      <w:r w:rsidR="00813F38">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813F38">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813F38" w:rsidRPr="00F527F6">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r w:rsidR="00813F38" w:rsidRPr="00F527F6">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813F38" w:rsidRDefault="00813F38" w:rsidP="00813F38">
      <w:pPr>
        <w:pStyle w:val="Epgrafe"/>
      </w:pPr>
      <w:bookmarkStart w:id="19" w:name="_Ref266389201"/>
      <w:r>
        <w:t xml:space="preserve">Figura </w:t>
      </w:r>
      <w:fldSimple w:instr=" SEQ Figura \* ARABIC ">
        <w:r>
          <w:rPr>
            <w:noProof/>
          </w:rPr>
          <w:t>2</w:t>
        </w:r>
      </w:fldSimple>
      <w:bookmarkEnd w:id="19"/>
      <w:r>
        <w:t>) Diagrama en bloques del Comparador.</w:t>
      </w:r>
    </w:p>
    <w:p w:rsidR="00813F38" w:rsidRDefault="00813F38" w:rsidP="00323B0A">
      <w:pPr>
        <w:pStyle w:val="ParrafoTESIS"/>
      </w:pPr>
      <w:r>
        <w:t xml:space="preserve">Cada comparador tiene conectado a su terminal diferencial negativa la señal de entrada VIN y a su terminal diferencial positivo una de las 63 tensiones de referencia que le corresponda según el nivel jerárquico que ocupe en la generación del código termómetro. Cuando el valor de tensión de la señal de entrada VIN es mayor que la señal de referencia conectada al comparador, este </w:t>
      </w:r>
      <w:r w:rsidR="008F1A72">
        <w:t>genera</w:t>
      </w:r>
      <w:r>
        <w:t xml:space="preserve"> como resultado de la comparación un valor 0 (cero), y si VIN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los las salidas en alto (1…111) del código termómetro por salidas en bajo (1…110), como se ve la </w:t>
      </w:r>
      <w:fldSimple w:instr=" REF _Ref266437635 \h  \* MERGEFORMAT ">
        <w:r>
          <w:t xml:space="preserve">Tabla </w:t>
        </w:r>
        <w:r>
          <w:rPr>
            <w:noProof/>
          </w:rPr>
          <w:t>1</w:t>
        </w:r>
      </w:fldSimple>
      <w:r>
        <w:t>.</w:t>
      </w:r>
    </w:p>
    <w:tbl>
      <w:tblPr>
        <w:tblStyle w:val="Tablaconcuadrcula"/>
        <w:tblW w:w="5747" w:type="dxa"/>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
        <w:gridCol w:w="340"/>
        <w:gridCol w:w="340"/>
        <w:gridCol w:w="340"/>
        <w:gridCol w:w="340"/>
        <w:gridCol w:w="4047"/>
      </w:tblGrid>
      <w:tr w:rsidR="00813F38" w:rsidTr="001B0797">
        <w:trPr>
          <w:trHeight w:val="340"/>
        </w:trPr>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Máximo nivel del código</w:t>
            </w: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VIN &gt; VREF 62</w:t>
            </w:r>
          </w:p>
        </w:tc>
      </w:tr>
      <w:tr w:rsidR="00813F38" w:rsidTr="001B0797">
        <w:trPr>
          <w:trHeight w:val="340"/>
        </w:trPr>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340" w:type="dxa"/>
            <w:vAlign w:val="center"/>
          </w:tcPr>
          <w:p w:rsidR="00813F38" w:rsidRDefault="00813F38" w:rsidP="001B0797">
            <w:pPr>
              <w:jc w:val="center"/>
            </w:pPr>
            <w:r>
              <w:t>.</w:t>
            </w:r>
          </w:p>
        </w:tc>
        <w:tc>
          <w:tcPr>
            <w:tcW w:w="4047" w:type="dxa"/>
            <w:shd w:val="clear" w:color="auto" w:fill="FFFFFF" w:themeFill="background1"/>
          </w:tcPr>
          <w:p w:rsidR="00813F38" w:rsidRDefault="00813F38" w:rsidP="001B0797">
            <w:pPr>
              <w:jc w:val="center"/>
            </w:pP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E5B8B7" w:themeFill="accent2" w:themeFillTint="66"/>
            <w:vAlign w:val="center"/>
          </w:tcPr>
          <w:p w:rsidR="00813F38" w:rsidRDefault="00813F38" w:rsidP="001B0797">
            <w:pPr>
              <w:jc w:val="center"/>
            </w:pPr>
            <w:r>
              <w:t>0</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VIN &gt; VREF 02</w:t>
            </w: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E5B8B7" w:themeFill="accent2" w:themeFillTint="66"/>
            <w:vAlign w:val="center"/>
          </w:tcPr>
          <w:p w:rsidR="00813F38" w:rsidRDefault="00813F38" w:rsidP="001B0797">
            <w:pPr>
              <w:jc w:val="center"/>
            </w:pPr>
            <w:r>
              <w:t>0</w:t>
            </w:r>
          </w:p>
        </w:tc>
        <w:tc>
          <w:tcPr>
            <w:tcW w:w="4047" w:type="dxa"/>
            <w:shd w:val="clear" w:color="auto" w:fill="FFFFFF" w:themeFill="background1"/>
          </w:tcPr>
          <w:p w:rsidR="00813F38" w:rsidRDefault="00813F38" w:rsidP="001B0797">
            <w:r>
              <w:t>VIN &gt; VREF 01</w:t>
            </w:r>
          </w:p>
        </w:tc>
      </w:tr>
      <w:tr w:rsidR="00813F38" w:rsidTr="001B0797">
        <w:trPr>
          <w:trHeight w:val="340"/>
        </w:trPr>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340" w:type="dxa"/>
            <w:shd w:val="clear" w:color="auto" w:fill="95B3D7" w:themeFill="accent1" w:themeFillTint="99"/>
            <w:vAlign w:val="center"/>
          </w:tcPr>
          <w:p w:rsidR="00813F38" w:rsidRDefault="00813F38" w:rsidP="001B0797">
            <w:pPr>
              <w:jc w:val="center"/>
            </w:pPr>
            <w:r>
              <w:t>1</w:t>
            </w:r>
          </w:p>
        </w:tc>
        <w:tc>
          <w:tcPr>
            <w:tcW w:w="4047" w:type="dxa"/>
            <w:shd w:val="clear" w:color="auto" w:fill="FFFFFF" w:themeFill="background1"/>
          </w:tcPr>
          <w:p w:rsidR="00813F38" w:rsidRDefault="00813F38" w:rsidP="001B0797">
            <w:r>
              <w:t>Mínimo nivel del código</w:t>
            </w:r>
          </w:p>
        </w:tc>
      </w:tr>
    </w:tbl>
    <w:p w:rsidR="00813F38" w:rsidRDefault="00813F38" w:rsidP="00813F38">
      <w:pPr>
        <w:pStyle w:val="Epgrafe"/>
        <w:keepNext/>
        <w:jc w:val="center"/>
      </w:pPr>
      <w:bookmarkStart w:id="20" w:name="_Ref266437635"/>
      <w:r>
        <w:lastRenderedPageBreak/>
        <w:t xml:space="preserve">Tabla </w:t>
      </w:r>
      <w:fldSimple w:instr=" SEQ Tabla \* ARABIC ">
        <w:r>
          <w:rPr>
            <w:noProof/>
          </w:rPr>
          <w:t>1</w:t>
        </w:r>
      </w:fldSimple>
      <w:bookmarkEnd w:id="20"/>
      <w:r>
        <w:t>) Representación del avance del Código Termómetro.</w:t>
      </w:r>
    </w:p>
    <w:p w:rsidR="00813F38" w:rsidRDefault="00813F38" w:rsidP="00323B0A">
      <w:pPr>
        <w:pStyle w:val="Ttulo3"/>
      </w:pPr>
      <w:bookmarkStart w:id="21" w:name="_Toc266474780"/>
      <w:r>
        <w:t>2.2.2) Decodificador</w:t>
      </w:r>
      <w:bookmarkEnd w:id="21"/>
    </w:p>
    <w:p w:rsidR="00813F38" w:rsidRDefault="00813F38" w:rsidP="00323B0A">
      <w:pPr>
        <w:pStyle w:val="ParrafoTESIS"/>
      </w:pPr>
      <w:r w:rsidRPr="00A55854">
        <w:t>En el extremo digital del conversor</w:t>
      </w:r>
      <w:r>
        <w:t xml:space="preserve"> se </w:t>
      </w:r>
      <w:r w:rsidRPr="00A55854">
        <w:t>enc</w:t>
      </w:r>
      <w:r>
        <w:t>ue</w:t>
      </w:r>
      <w:r w:rsidRPr="00A55854">
        <w:t>ntr</w:t>
      </w:r>
      <w:r>
        <w:t>a</w:t>
      </w:r>
      <w:r w:rsidRPr="00A55854">
        <w:t xml:space="preserve"> el decodificador lógico de alta velocidad conformado por compuertas NAND de 2 a 8 entradas y compuertas NEGADORAS, ambas lógicas CMOS clásica, que decodifican la entrada de código termómetro</w:t>
      </w:r>
      <w:r>
        <w:t xml:space="preserve"> (64 niveles)</w:t>
      </w:r>
      <w:r w:rsidRPr="00A55854">
        <w:t xml:space="preserve"> en una salida de código binario de 6 bits</w:t>
      </w:r>
      <w:r>
        <w:t xml:space="preserve"> (XXX)</w:t>
      </w:r>
      <w:r w:rsidRPr="00A55854">
        <w:t>.</w:t>
      </w:r>
    </w:p>
    <w:p w:rsidR="00813F38" w:rsidRDefault="00F716D1" w:rsidP="00813F38">
      <w:r>
        <w:rPr>
          <w:noProof/>
          <w:lang w:eastAsia="es-AR"/>
        </w:rPr>
        <w:pict>
          <v:oval id="_x0000_s1026" style="position:absolute;margin-left:40.8pt;margin-top:68.7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7" style="position:absolute;margin-left:40.8pt;margin-top:80.7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28" style="position:absolute;margin-left:40.8pt;margin-top:91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29" style="position:absolute;margin-left:40.8pt;margin-top:155.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31" style="position:absolute;margin-left:40.8pt;margin-top:177.75pt;width:7.15pt;height:7.15pt;z-index:251665408" fillcolor="#d99594 [1941]" strokecolor="#c0504d [3205]" strokeweight="1pt">
            <v:fill color2="#c0504d [3205]" focus="50%" type="gradient"/>
            <v:shadow type="perspective" color="#622423 [1605]" offset="1pt" offset2="-3pt"/>
          </v:oval>
        </w:pict>
      </w:r>
      <w:r>
        <w:rPr>
          <w:noProof/>
          <w:lang w:eastAsia="es-AR"/>
        </w:rPr>
        <w:pict>
          <v:oval id="_x0000_s1030" style="position:absolute;margin-left:40.8pt;margin-top:167.45pt;width:7.15pt;height:7.15pt;z-index:251664384" fillcolor="#d99594 [1941]" strokecolor="#c0504d [3205]" strokeweight="1pt">
            <v:fill color2="#c0504d [3205]" focus="50%" type="gradient"/>
            <v:shadow type="perspective" color="#622423 [1605]" offset="1pt" offset2="-3pt"/>
          </v:oval>
        </w:pict>
      </w:r>
      <w:r w:rsidR="00813F38"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00813F38"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r w:rsidR="00813F38"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813F38" w:rsidRDefault="00813F38" w:rsidP="00323B0A">
      <w:pPr>
        <w:pStyle w:val="ParrafoTESIS"/>
      </w:pPr>
      <w:r w:rsidRPr="00A55854">
        <w:t xml:space="preserve"> </w:t>
      </w:r>
      <w:r>
        <w:t>Para el diseño se analizaron las diferentes condiciones de entrada generadas a partir de los comparadores, se realiz</w:t>
      </w:r>
      <w:r w:rsidR="00F56F2E">
        <w:t xml:space="preserve">ó una tabla de verdad </w:t>
      </w:r>
      <w:r w:rsidR="00F56F2E" w:rsidRPr="00F56F2E">
        <w:rPr>
          <w:highlight w:val="yellow"/>
        </w:rPr>
        <w:t>[EN EL APÉ</w:t>
      </w:r>
      <w:r w:rsidRPr="00F56F2E">
        <w:rPr>
          <w:highlight w:val="yellow"/>
        </w:rPr>
        <w:t>DICE]</w:t>
      </w:r>
      <w:r>
        <w:t xml:space="preserve"> y luego de aplicar reducción por Karnaugh se obtuvieron las siguientes funciones lógicas que determinan la salida de código binario:</w:t>
      </w:r>
    </w:p>
    <w:p w:rsidR="00813F38" w:rsidRPr="00674B12" w:rsidRDefault="00813F38" w:rsidP="00813F38">
      <w:pPr>
        <w:rPr>
          <w:rFonts w:eastAsiaTheme="minorEastAsia"/>
          <w:i/>
        </w:rPr>
      </w:pPr>
      <m:oMathPara>
        <m:oMathParaPr>
          <m:jc m:val="left"/>
        </m:oMathParaPr>
        <m:oMath>
          <m:r>
            <w:rPr>
              <w:rFonts w:ascii="Cambria Math" w:hAnsi="Cambria Math"/>
            </w:rPr>
            <m:t>MSB=C3</m:t>
          </m:r>
          <m:r>
            <w:rPr>
              <w:rFonts w:ascii="Cambria Math" w:hAnsi="Cambria Math"/>
            </w:rPr>
            <m:t>2</m:t>
          </m:r>
        </m:oMath>
      </m:oMathPara>
    </w:p>
    <w:p w:rsidR="00813F38" w:rsidRPr="00674B12" w:rsidRDefault="00813F38" w:rsidP="00813F38">
      <w:pPr>
        <w:rPr>
          <w:rFonts w:eastAsiaTheme="minorEastAsia"/>
          <w:i/>
        </w:rPr>
      </w:pPr>
      <m:oMathPara>
        <m:oMathParaPr>
          <m:jc m:val="left"/>
        </m:oMathParaPr>
        <m:oMath>
          <m:r>
            <w:rPr>
              <w:rFonts w:ascii="Cambria Math" w:hAnsi="Cambria Math"/>
            </w:rPr>
            <m:t>5SB=C16+</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m:t>
          </m:r>
          <m:r>
            <w:rPr>
              <w:rFonts w:ascii="Cambria Math" w:eastAsiaTheme="minorEastAsia" w:hAnsi="Cambria Math"/>
            </w:rPr>
            <m:t>8</m:t>
          </m:r>
        </m:oMath>
      </m:oMathPara>
    </w:p>
    <w:p w:rsidR="00813F38" w:rsidRPr="00674B12" w:rsidRDefault="00813F38" w:rsidP="00813F38">
      <w:pPr>
        <w:rPr>
          <w:rFonts w:eastAsiaTheme="minorEastAsia"/>
          <w:i/>
        </w:rPr>
      </w:pPr>
      <m:oMathPara>
        <m:oMathParaPr>
          <m:jc m:val="left"/>
        </m:oMathParaPr>
        <m:oMath>
          <m:r>
            <w:rPr>
              <w:rFonts w:ascii="Cambria Math" w:hAnsi="Cambria Math"/>
            </w:rPr>
            <m:t>4SB=C8+</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C24+</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C40+</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m:t>
          </m:r>
          <m:r>
            <w:rPr>
              <w:rFonts w:ascii="Cambria Math" w:eastAsiaTheme="minorEastAsia" w:hAnsi="Cambria Math"/>
            </w:rPr>
            <m:t>6</m:t>
          </m:r>
        </m:oMath>
      </m:oMathPara>
    </w:p>
    <w:p w:rsidR="00813F38" w:rsidRPr="00674B12" w:rsidRDefault="00813F38" w:rsidP="00813F38">
      <w:pPr>
        <w:rPr>
          <w:rFonts w:eastAsiaTheme="minorEastAsia"/>
          <w:i/>
        </w:rPr>
      </w:pPr>
      <m:oMathPara>
        <m:oMathParaPr>
          <m:jc m:val="left"/>
        </m:oMathParaPr>
        <m:oMath>
          <m:r>
            <w:rPr>
              <w:rFonts w:ascii="Cambria Math" w:hAnsi="Cambria Math"/>
            </w:rPr>
            <m:t>3SB=C4+</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C12+</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C20+</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C28+</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C36+</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C44+</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C52+</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C6</m:t>
          </m:r>
          <m:r>
            <w:rPr>
              <w:rFonts w:ascii="Cambria Math" w:eastAsiaTheme="minorEastAsia" w:hAnsi="Cambria Math"/>
            </w:rPr>
            <m:t>0</m:t>
          </m:r>
        </m:oMath>
      </m:oMathPara>
    </w:p>
    <w:p w:rsidR="00813F38" w:rsidRPr="00674B12" w:rsidRDefault="00813F38" w:rsidP="00813F38">
      <w:pPr>
        <w:rPr>
          <w:rFonts w:eastAsiaTheme="minorEastAsia"/>
          <w:i/>
        </w:rPr>
      </w:pPr>
      <m:oMathPara>
        <m:oMathParaPr>
          <m:jc m:val="left"/>
        </m:oMathParaPr>
        <m:oMath>
          <m:r>
            <w:rPr>
              <w:rFonts w:ascii="Cambria Math" w:hAnsi="Cambria Math"/>
            </w:rPr>
            <m:t>2SB=C2+</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C6+</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C10+</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C14+</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C18+</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C22+</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C26+</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C30</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C34</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C38</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C42</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C46</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C50</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C54</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C58</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m:t>
          </m:r>
          <m:r>
            <w:rPr>
              <w:rFonts w:ascii="Cambria Math" w:eastAsiaTheme="minorEastAsia" w:hAnsi="Cambria Math"/>
            </w:rPr>
            <m:t>2</m:t>
          </m:r>
        </m:oMath>
      </m:oMathPara>
    </w:p>
    <w:p w:rsidR="00813F38" w:rsidRPr="00674B12" w:rsidRDefault="00813F38" w:rsidP="00813F38">
      <w:pPr>
        <w:rPr>
          <w:rFonts w:eastAsiaTheme="minorEastAsia"/>
          <w:i/>
        </w:rPr>
      </w:pPr>
      <m:oMathPara>
        <m:oMathParaPr>
          <m:jc m:val="left"/>
        </m:oMathParaPr>
        <m:oMath>
          <m:r>
            <w:rPr>
              <w:rFonts w:ascii="Cambria Math" w:hAnsi="Cambria Math"/>
            </w:rPr>
            <w:lastRenderedPageBreak/>
            <m:t>LSB=C1+</m:t>
          </m:r>
          <m:acc>
            <m:accPr>
              <m:chr m:val="̅"/>
              <m:ctrlPr>
                <w:rPr>
                  <w:rFonts w:ascii="Cambria Math" w:hAnsi="Cambria Math"/>
                  <w:i/>
                </w:rPr>
              </m:ctrlPr>
            </m:accPr>
            <m:e>
              <m:r>
                <w:rPr>
                  <w:rFonts w:ascii="Cambria Math" w:hAnsi="Cambria Math"/>
                </w:rPr>
                <m:t>C2</m:t>
              </m:r>
            </m:e>
          </m:acc>
          <m:r>
            <w:rPr>
              <w:rFonts w:ascii="Cambria Math" w:eastAsiaTheme="minorEastAsia" w:hAnsi="Cambria Math"/>
            </w:rPr>
            <m:t>C3</m:t>
          </m:r>
          <m:r>
            <w:rPr>
              <w:rFonts w:ascii="Cambria Math" w:hAnsi="Cambria Math"/>
            </w:rPr>
            <m:t>+</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C5</m:t>
          </m:r>
          <m:r>
            <w:rPr>
              <w:rFonts w:ascii="Cambria Math" w:hAnsi="Cambria Math"/>
            </w:rPr>
            <m:t>+</m:t>
          </m:r>
          <m:acc>
            <m:accPr>
              <m:chr m:val="̅"/>
              <m:ctrlPr>
                <w:rPr>
                  <w:rFonts w:ascii="Cambria Math" w:hAnsi="Cambria Math"/>
                  <w:i/>
                </w:rPr>
              </m:ctrlPr>
            </m:accPr>
            <m:e>
              <m:r>
                <w:rPr>
                  <w:rFonts w:ascii="Cambria Math" w:hAnsi="Cambria Math"/>
                </w:rPr>
                <m:t>C6</m:t>
              </m:r>
            </m:e>
          </m:acc>
          <m:r>
            <w:rPr>
              <w:rFonts w:ascii="Cambria Math" w:eastAsiaTheme="minorEastAsia" w:hAnsi="Cambria Math"/>
            </w:rPr>
            <m:t>C7</m:t>
          </m:r>
          <m:r>
            <w:rPr>
              <w:rFonts w:ascii="Cambria Math" w:hAnsi="Cambria Math"/>
            </w:rPr>
            <m:t>+</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C9</m:t>
          </m:r>
          <m:r>
            <w:rPr>
              <w:rFonts w:ascii="Cambria Math" w:hAnsi="Cambria Math"/>
            </w:rPr>
            <m:t>+</m:t>
          </m:r>
          <m:acc>
            <m:accPr>
              <m:chr m:val="̅"/>
              <m:ctrlPr>
                <w:rPr>
                  <w:rFonts w:ascii="Cambria Math" w:hAnsi="Cambria Math"/>
                  <w:i/>
                </w:rPr>
              </m:ctrlPr>
            </m:accPr>
            <m:e>
              <m:r>
                <w:rPr>
                  <w:rFonts w:ascii="Cambria Math" w:hAnsi="Cambria Math"/>
                </w:rPr>
                <m:t>C10</m:t>
              </m:r>
            </m:e>
          </m:acc>
          <m:r>
            <w:rPr>
              <w:rFonts w:ascii="Cambria Math" w:eastAsiaTheme="minorEastAsia" w:hAnsi="Cambria Math"/>
            </w:rPr>
            <m:t>C11</m:t>
          </m:r>
          <m:r>
            <w:rPr>
              <w:rFonts w:ascii="Cambria Math" w:hAnsi="Cambria Math"/>
            </w:rPr>
            <m:t>+</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C13</m:t>
          </m:r>
          <m:r>
            <w:rPr>
              <w:rFonts w:ascii="Cambria Math" w:hAnsi="Cambria Math"/>
            </w:rPr>
            <m:t>+</m:t>
          </m:r>
          <m:acc>
            <m:accPr>
              <m:chr m:val="̅"/>
              <m:ctrlPr>
                <w:rPr>
                  <w:rFonts w:ascii="Cambria Math" w:hAnsi="Cambria Math"/>
                  <w:i/>
                </w:rPr>
              </m:ctrlPr>
            </m:accPr>
            <m:e>
              <m:r>
                <w:rPr>
                  <w:rFonts w:ascii="Cambria Math" w:hAnsi="Cambria Math"/>
                </w:rPr>
                <m:t>C14</m:t>
              </m:r>
            </m:e>
          </m:acc>
          <m:r>
            <w:rPr>
              <w:rFonts w:ascii="Cambria Math" w:eastAsiaTheme="minorEastAsia" w:hAnsi="Cambria Math"/>
            </w:rPr>
            <m:t>C15</m:t>
          </m:r>
          <m:r>
            <w:rPr>
              <w:rFonts w:ascii="Cambria Math" w:hAnsi="Cambria Math"/>
            </w:rPr>
            <m:t>+</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C17</m:t>
          </m:r>
          <m:r>
            <w:rPr>
              <w:rFonts w:ascii="Cambria Math" w:hAnsi="Cambria Math"/>
            </w:rPr>
            <m:t>+</m:t>
          </m:r>
          <m:acc>
            <m:accPr>
              <m:chr m:val="̅"/>
              <m:ctrlPr>
                <w:rPr>
                  <w:rFonts w:ascii="Cambria Math" w:hAnsi="Cambria Math"/>
                  <w:i/>
                </w:rPr>
              </m:ctrlPr>
            </m:accPr>
            <m:e>
              <m:r>
                <w:rPr>
                  <w:rFonts w:ascii="Cambria Math" w:hAnsi="Cambria Math"/>
                </w:rPr>
                <m:t>C18</m:t>
              </m:r>
            </m:e>
          </m:acc>
          <m:r>
            <w:rPr>
              <w:rFonts w:ascii="Cambria Math" w:eastAsiaTheme="minorEastAsia" w:hAnsi="Cambria Math"/>
            </w:rPr>
            <m:t>C19</m:t>
          </m:r>
          <m:r>
            <w:rPr>
              <w:rFonts w:ascii="Cambria Math" w:hAnsi="Cambria Math"/>
            </w:rPr>
            <m:t>+</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C21</m:t>
          </m:r>
          <m:r>
            <w:rPr>
              <w:rFonts w:ascii="Cambria Math" w:hAnsi="Cambria Math"/>
            </w:rPr>
            <m:t>+</m:t>
          </m:r>
          <m:acc>
            <m:accPr>
              <m:chr m:val="̅"/>
              <m:ctrlPr>
                <w:rPr>
                  <w:rFonts w:ascii="Cambria Math" w:hAnsi="Cambria Math"/>
                  <w:i/>
                </w:rPr>
              </m:ctrlPr>
            </m:accPr>
            <m:e>
              <m:r>
                <w:rPr>
                  <w:rFonts w:ascii="Cambria Math" w:hAnsi="Cambria Math"/>
                </w:rPr>
                <m:t>C22</m:t>
              </m:r>
            </m:e>
          </m:acc>
          <m:r>
            <w:rPr>
              <w:rFonts w:ascii="Cambria Math" w:eastAsiaTheme="minorEastAsia" w:hAnsi="Cambria Math"/>
            </w:rPr>
            <m:t>C23</m:t>
          </m:r>
          <m:r>
            <w:rPr>
              <w:rFonts w:ascii="Cambria Math" w:hAnsi="Cambria Math"/>
            </w:rPr>
            <m:t>+</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C25</m:t>
          </m:r>
          <m:r>
            <w:rPr>
              <w:rFonts w:ascii="Cambria Math" w:hAnsi="Cambria Math"/>
            </w:rPr>
            <m:t>+</m:t>
          </m:r>
          <m:acc>
            <m:accPr>
              <m:chr m:val="̅"/>
              <m:ctrlPr>
                <w:rPr>
                  <w:rFonts w:ascii="Cambria Math" w:hAnsi="Cambria Math"/>
                  <w:i/>
                </w:rPr>
              </m:ctrlPr>
            </m:accPr>
            <m:e>
              <m:r>
                <w:rPr>
                  <w:rFonts w:ascii="Cambria Math" w:hAnsi="Cambria Math"/>
                </w:rPr>
                <m:t>C26</m:t>
              </m:r>
            </m:e>
          </m:acc>
          <m:r>
            <w:rPr>
              <w:rFonts w:ascii="Cambria Math" w:eastAsiaTheme="minorEastAsia" w:hAnsi="Cambria Math"/>
            </w:rPr>
            <m:t>C27</m:t>
          </m:r>
          <m:r>
            <w:rPr>
              <w:rFonts w:ascii="Cambria Math" w:hAnsi="Cambria Math"/>
            </w:rPr>
            <m:t>+</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C29</m:t>
          </m:r>
          <m:r>
            <w:rPr>
              <w:rFonts w:ascii="Cambria Math" w:hAnsi="Cambria Math"/>
            </w:rPr>
            <m:t>+</m:t>
          </m:r>
          <m:acc>
            <m:accPr>
              <m:chr m:val="̅"/>
              <m:ctrlPr>
                <w:rPr>
                  <w:rFonts w:ascii="Cambria Math" w:hAnsi="Cambria Math"/>
                  <w:i/>
                </w:rPr>
              </m:ctrlPr>
            </m:accPr>
            <m:e>
              <m:r>
                <w:rPr>
                  <w:rFonts w:ascii="Cambria Math" w:hAnsi="Cambria Math"/>
                </w:rPr>
                <m:t>C30</m:t>
              </m:r>
            </m:e>
          </m:acc>
          <m:r>
            <w:rPr>
              <w:rFonts w:ascii="Cambria Math" w:eastAsiaTheme="minorEastAsia" w:hAnsi="Cambria Math"/>
            </w:rPr>
            <m:t>C31</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C33</m:t>
          </m:r>
          <m:r>
            <w:rPr>
              <w:rFonts w:ascii="Cambria Math" w:hAnsi="Cambria Math"/>
            </w:rPr>
            <m:t>+</m:t>
          </m:r>
          <m:acc>
            <m:accPr>
              <m:chr m:val="̅"/>
              <m:ctrlPr>
                <w:rPr>
                  <w:rFonts w:ascii="Cambria Math" w:hAnsi="Cambria Math"/>
                  <w:i/>
                </w:rPr>
              </m:ctrlPr>
            </m:accPr>
            <m:e>
              <m:r>
                <w:rPr>
                  <w:rFonts w:ascii="Cambria Math" w:hAnsi="Cambria Math"/>
                </w:rPr>
                <m:t>C34</m:t>
              </m:r>
            </m:e>
          </m:acc>
          <m:r>
            <w:rPr>
              <w:rFonts w:ascii="Cambria Math" w:eastAsiaTheme="minorEastAsia" w:hAnsi="Cambria Math"/>
            </w:rPr>
            <m:t>C35</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C37</m:t>
          </m:r>
          <m:r>
            <w:rPr>
              <w:rFonts w:ascii="Cambria Math" w:hAnsi="Cambria Math"/>
            </w:rPr>
            <m:t>+</m:t>
          </m:r>
          <m:acc>
            <m:accPr>
              <m:chr m:val="̅"/>
              <m:ctrlPr>
                <w:rPr>
                  <w:rFonts w:ascii="Cambria Math" w:hAnsi="Cambria Math"/>
                  <w:i/>
                </w:rPr>
              </m:ctrlPr>
            </m:accPr>
            <m:e>
              <m:r>
                <w:rPr>
                  <w:rFonts w:ascii="Cambria Math" w:hAnsi="Cambria Math"/>
                </w:rPr>
                <m:t>C38</m:t>
              </m:r>
            </m:e>
          </m:acc>
          <m:r>
            <w:rPr>
              <w:rFonts w:ascii="Cambria Math" w:eastAsiaTheme="minorEastAsia" w:hAnsi="Cambria Math"/>
            </w:rPr>
            <m:t>C39</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C41</m:t>
          </m:r>
          <m:r>
            <w:rPr>
              <w:rFonts w:ascii="Cambria Math" w:hAnsi="Cambria Math"/>
            </w:rPr>
            <m:t>+</m:t>
          </m:r>
          <m:acc>
            <m:accPr>
              <m:chr m:val="̅"/>
              <m:ctrlPr>
                <w:rPr>
                  <w:rFonts w:ascii="Cambria Math" w:hAnsi="Cambria Math"/>
                  <w:i/>
                </w:rPr>
              </m:ctrlPr>
            </m:accPr>
            <m:e>
              <m:r>
                <w:rPr>
                  <w:rFonts w:ascii="Cambria Math" w:hAnsi="Cambria Math"/>
                </w:rPr>
                <m:t>C42</m:t>
              </m:r>
            </m:e>
          </m:acc>
          <m:r>
            <w:rPr>
              <w:rFonts w:ascii="Cambria Math" w:eastAsiaTheme="minorEastAsia" w:hAnsi="Cambria Math"/>
            </w:rPr>
            <m:t>C43</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C45</m:t>
          </m:r>
          <m:r>
            <w:rPr>
              <w:rFonts w:ascii="Cambria Math" w:hAnsi="Cambria Math"/>
            </w:rPr>
            <m:t>+</m:t>
          </m:r>
          <m:acc>
            <m:accPr>
              <m:chr m:val="̅"/>
              <m:ctrlPr>
                <w:rPr>
                  <w:rFonts w:ascii="Cambria Math" w:hAnsi="Cambria Math"/>
                  <w:i/>
                </w:rPr>
              </m:ctrlPr>
            </m:accPr>
            <m:e>
              <m:r>
                <w:rPr>
                  <w:rFonts w:ascii="Cambria Math" w:hAnsi="Cambria Math"/>
                </w:rPr>
                <m:t>C46</m:t>
              </m:r>
            </m:e>
          </m:acc>
          <m:r>
            <w:rPr>
              <w:rFonts w:ascii="Cambria Math" w:eastAsiaTheme="minorEastAsia" w:hAnsi="Cambria Math"/>
            </w:rPr>
            <m:t>C47</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C49</m:t>
          </m:r>
          <m:r>
            <w:rPr>
              <w:rFonts w:ascii="Cambria Math" w:hAnsi="Cambria Math"/>
            </w:rPr>
            <m:t>+</m:t>
          </m:r>
          <m:acc>
            <m:accPr>
              <m:chr m:val="̅"/>
              <m:ctrlPr>
                <w:rPr>
                  <w:rFonts w:ascii="Cambria Math" w:hAnsi="Cambria Math"/>
                  <w:i/>
                </w:rPr>
              </m:ctrlPr>
            </m:accPr>
            <m:e>
              <m:r>
                <w:rPr>
                  <w:rFonts w:ascii="Cambria Math" w:hAnsi="Cambria Math"/>
                </w:rPr>
                <m:t>C50</m:t>
              </m:r>
            </m:e>
          </m:acc>
          <m:r>
            <w:rPr>
              <w:rFonts w:ascii="Cambria Math" w:eastAsiaTheme="minorEastAsia" w:hAnsi="Cambria Math"/>
            </w:rPr>
            <m:t>C51</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C53</m:t>
          </m:r>
          <m:r>
            <w:rPr>
              <w:rFonts w:ascii="Cambria Math" w:hAnsi="Cambria Math"/>
            </w:rPr>
            <m:t>+</m:t>
          </m:r>
          <m:acc>
            <m:accPr>
              <m:chr m:val="̅"/>
              <m:ctrlPr>
                <w:rPr>
                  <w:rFonts w:ascii="Cambria Math" w:hAnsi="Cambria Math"/>
                  <w:i/>
                </w:rPr>
              </m:ctrlPr>
            </m:accPr>
            <m:e>
              <m:r>
                <w:rPr>
                  <w:rFonts w:ascii="Cambria Math" w:hAnsi="Cambria Math"/>
                </w:rPr>
                <m:t>C54</m:t>
              </m:r>
            </m:e>
          </m:acc>
          <m:r>
            <w:rPr>
              <w:rFonts w:ascii="Cambria Math" w:eastAsiaTheme="minorEastAsia" w:hAnsi="Cambria Math"/>
            </w:rPr>
            <m:t>C55</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C57</m:t>
          </m:r>
          <m:r>
            <w:rPr>
              <w:rFonts w:ascii="Cambria Math" w:hAnsi="Cambria Math"/>
            </w:rPr>
            <m:t>+</m:t>
          </m:r>
          <m:acc>
            <m:accPr>
              <m:chr m:val="̅"/>
              <m:ctrlPr>
                <w:rPr>
                  <w:rFonts w:ascii="Cambria Math" w:hAnsi="Cambria Math"/>
                  <w:i/>
                </w:rPr>
              </m:ctrlPr>
            </m:accPr>
            <m:e>
              <m:r>
                <w:rPr>
                  <w:rFonts w:ascii="Cambria Math" w:hAnsi="Cambria Math"/>
                </w:rPr>
                <m:t>C58</m:t>
              </m:r>
            </m:e>
          </m:acc>
          <m:r>
            <w:rPr>
              <w:rFonts w:ascii="Cambria Math" w:eastAsiaTheme="minorEastAsia" w:hAnsi="Cambria Math"/>
            </w:rPr>
            <m:t>C59</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C61</m:t>
          </m:r>
          <m:r>
            <w:rPr>
              <w:rFonts w:ascii="Cambria Math" w:hAnsi="Cambria Math"/>
            </w:rPr>
            <m:t>+</m:t>
          </m:r>
          <m:acc>
            <m:accPr>
              <m:chr m:val="̅"/>
              <m:ctrlPr>
                <w:rPr>
                  <w:rFonts w:ascii="Cambria Math" w:hAnsi="Cambria Math"/>
                  <w:i/>
                </w:rPr>
              </m:ctrlPr>
            </m:accPr>
            <m:e>
              <m:r>
                <w:rPr>
                  <w:rFonts w:ascii="Cambria Math" w:hAnsi="Cambria Math"/>
                </w:rPr>
                <m:t>C62</m:t>
              </m:r>
            </m:e>
          </m:acc>
          <m:r>
            <w:rPr>
              <w:rFonts w:ascii="Cambria Math" w:eastAsiaTheme="minorEastAsia" w:hAnsi="Cambria Math"/>
            </w:rPr>
            <m:t>C6</m:t>
          </m:r>
          <m:r>
            <w:rPr>
              <w:rFonts w:ascii="Cambria Math" w:eastAsiaTheme="minorEastAsia" w:hAnsi="Cambria Math"/>
            </w:rPr>
            <m:t>3</m:t>
          </m:r>
        </m:oMath>
      </m:oMathPara>
    </w:p>
    <w:p w:rsidR="00813F38" w:rsidRDefault="00813F38" w:rsidP="00323B0A">
      <w:pPr>
        <w:pStyle w:val="ParrafoTESIS"/>
      </w:pPr>
      <w:r>
        <w:t>Para llevar a cabo estas funciones lógicas, se realizar las interconexiones pertinentes pero fue necesario separa</w:t>
      </w:r>
      <w:r w:rsidR="00F56F2E">
        <w:t>r</w:t>
      </w:r>
      <w:r>
        <w:t xml:space="preserve"> en grupos de a 8 condiciones individuales la lógica, ya que de lo contrario, debía de desarrollarse una compuerta NAND de 32 entradas, lo que implicaba usar dimensionamientos de transistores muy grandes para compensar los retardo</w:t>
      </w:r>
      <w:r w:rsidR="00F56F2E">
        <w:t>s</w:t>
      </w:r>
      <w:r>
        <w:t xml:space="preserve"> de transición y el nivel inferior de tensión a la cual esta compuerta pudiese llegar. Como resultado se construyeron compuertas de 2, 4 y 8 entradas y compuertas negadoras para realizar las negaciones necesarias de los datos de entrada. El diseño e interconexión de compuertas se encuentra detallo en el </w:t>
      </w:r>
      <w:r w:rsidRPr="00F56F2E">
        <w:rPr>
          <w:highlight w:val="yellow"/>
        </w:rPr>
        <w:t>APENDICE XXX.</w:t>
      </w:r>
    </w:p>
    <w:p w:rsidR="00813F38" w:rsidRDefault="00813F38" w:rsidP="00323B0A">
      <w:pPr>
        <w:pStyle w:val="Ttulo2"/>
      </w:pPr>
      <w:bookmarkStart w:id="22" w:name="_Toc266474781"/>
      <w:r>
        <w:rPr>
          <w:szCs w:val="22"/>
        </w:rPr>
        <w:t>2.3</w:t>
      </w:r>
      <w:r w:rsidRPr="006D79EE">
        <w:rPr>
          <w:szCs w:val="22"/>
        </w:rPr>
        <w:t xml:space="preserve">) </w:t>
      </w:r>
      <w:r w:rsidRPr="006D79EE">
        <w:t>CARACTERIZACIÓN</w:t>
      </w:r>
      <w:bookmarkEnd w:id="22"/>
    </w:p>
    <w:p w:rsidR="00813F38" w:rsidRDefault="00813F38" w:rsidP="00323B0A">
      <w:pPr>
        <w:pStyle w:val="ParrafoTESIS"/>
      </w:pPr>
      <w:r>
        <w:t>A continuación se realizar</w:t>
      </w:r>
      <w:r w:rsidR="00F56F2E">
        <w:t>á</w:t>
      </w:r>
      <w:r>
        <w:t xml:space="preserve"> la caracterización del conversor en base a los siguientes puntos con el fin de constatar con las características necesarias nombradas al inicio del capítulo.</w:t>
      </w:r>
    </w:p>
    <w:p w:rsidR="00813F38" w:rsidRPr="00564569" w:rsidRDefault="00813F38" w:rsidP="00813F38">
      <w:pPr>
        <w:pStyle w:val="Prrafodelista"/>
        <w:numPr>
          <w:ilvl w:val="0"/>
          <w:numId w:val="12"/>
        </w:numPr>
        <w:rPr>
          <w:rFonts w:cstheme="minorHAnsi"/>
        </w:rPr>
      </w:pPr>
      <w:r w:rsidRPr="00564569">
        <w:rPr>
          <w:rFonts w:cstheme="minorHAnsi"/>
        </w:rPr>
        <w:t>Señal de entrada</w:t>
      </w:r>
    </w:p>
    <w:p w:rsidR="00813F38" w:rsidRPr="00564569" w:rsidRDefault="00813F38" w:rsidP="00813F38">
      <w:pPr>
        <w:pStyle w:val="Prrafodelista"/>
        <w:numPr>
          <w:ilvl w:val="0"/>
          <w:numId w:val="12"/>
        </w:numPr>
        <w:rPr>
          <w:rFonts w:cstheme="minorHAnsi"/>
        </w:rPr>
      </w:pPr>
      <w:r w:rsidRPr="00564569">
        <w:rPr>
          <w:rFonts w:cstheme="minorHAnsi"/>
        </w:rPr>
        <w:t>Tiempos de conversión</w:t>
      </w:r>
    </w:p>
    <w:p w:rsidR="00813F38" w:rsidRPr="00564569" w:rsidRDefault="00813F38" w:rsidP="00813F38">
      <w:pPr>
        <w:pStyle w:val="Prrafodelista"/>
        <w:numPr>
          <w:ilvl w:val="0"/>
          <w:numId w:val="12"/>
        </w:numPr>
        <w:rPr>
          <w:rFonts w:cstheme="minorHAnsi"/>
        </w:rPr>
      </w:pPr>
      <w:r w:rsidRPr="00564569">
        <w:rPr>
          <w:rFonts w:cstheme="minorHAnsi"/>
        </w:rPr>
        <w:t>Formato de salida</w:t>
      </w:r>
    </w:p>
    <w:p w:rsidR="00813F38" w:rsidRPr="00564569" w:rsidRDefault="00813F38" w:rsidP="00813F38">
      <w:pPr>
        <w:pStyle w:val="Prrafodelista"/>
        <w:numPr>
          <w:ilvl w:val="0"/>
          <w:numId w:val="12"/>
        </w:numPr>
        <w:rPr>
          <w:rFonts w:cstheme="minorHAnsi"/>
        </w:rPr>
      </w:pPr>
      <w:r w:rsidRPr="00564569">
        <w:rPr>
          <w:rFonts w:cstheme="minorHAnsi"/>
        </w:rPr>
        <w:t>Precisión</w:t>
      </w:r>
    </w:p>
    <w:p w:rsidR="00813F38" w:rsidRPr="006D79EE" w:rsidRDefault="00813F38" w:rsidP="00323B0A">
      <w:pPr>
        <w:pStyle w:val="ParrafoTESIS"/>
      </w:pPr>
      <w:r>
        <w:t>Estas dependen directamente de los componentes internos del conversor, por lo cual también se expondrán las características de funcionamiento del comparador y decodificador.</w:t>
      </w:r>
    </w:p>
    <w:p w:rsidR="00813F38" w:rsidRDefault="00813F38" w:rsidP="00323B0A">
      <w:pPr>
        <w:pStyle w:val="Ttulo3"/>
      </w:pPr>
      <w:bookmarkStart w:id="23" w:name="_Toc266474782"/>
      <w:r>
        <w:t>2.3.1) Señal de entrada.</w:t>
      </w:r>
      <w:bookmarkEnd w:id="23"/>
    </w:p>
    <w:p w:rsidR="00813F38" w:rsidRDefault="00813F38" w:rsidP="00323B0A">
      <w:pPr>
        <w:pStyle w:val="ParrafoTESIS"/>
      </w:pPr>
      <w:r>
        <w:t>La señal de entrada puede excursionar de 0V a 2V.</w:t>
      </w:r>
    </w:p>
    <w:p w:rsidR="00813F38" w:rsidRPr="00573174" w:rsidRDefault="00813F38" w:rsidP="00323B0A">
      <w:pPr>
        <w:pStyle w:val="ParrafoTESIS"/>
      </w:pPr>
      <w:r>
        <w:t>Para el estudio realizado, se estableció una señal de entrada que va de 0V y 640mV.</w:t>
      </w:r>
    </w:p>
    <w:p w:rsidR="00813F38" w:rsidRDefault="00813F38" w:rsidP="00323B0A">
      <w:pPr>
        <w:pStyle w:val="Ttulo3"/>
      </w:pPr>
      <w:bookmarkStart w:id="24" w:name="_Toc266474783"/>
      <w:r>
        <w:t>2.3.2) Tiempos de conversión.</w:t>
      </w:r>
      <w:bookmarkEnd w:id="24"/>
    </w:p>
    <w:p w:rsidR="00813F38" w:rsidRDefault="00813F38" w:rsidP="00323B0A">
      <w:pPr>
        <w:pStyle w:val="ParrafoTESIS"/>
      </w:pPr>
      <w:r>
        <w:t>Los tiempos de conversión dependen de los retardos sumados de la lógica interconectada del decodificador y retardos del comparador. Se analizar</w:t>
      </w:r>
      <w:r w:rsidR="00F56F2E">
        <w:t>á</w:t>
      </w:r>
      <w:r>
        <w:t>n los tiempos de transición de los componentes por separado y luego el tiempo de conversión del conversor completo.</w:t>
      </w:r>
    </w:p>
    <w:p w:rsidR="00813F38" w:rsidRDefault="00813F38" w:rsidP="00813F38">
      <w:pPr>
        <w:pStyle w:val="Prrafodelista"/>
        <w:numPr>
          <w:ilvl w:val="0"/>
          <w:numId w:val="11"/>
        </w:numPr>
      </w:pPr>
      <w:r>
        <w:lastRenderedPageBreak/>
        <w:t>Retardos del Comparador:</w:t>
      </w:r>
    </w:p>
    <w:p w:rsidR="00813F38" w:rsidRDefault="00813F38" w:rsidP="00813F38">
      <w:pPr>
        <w:keepNext/>
        <w:jc w:val="center"/>
      </w:pPr>
      <w:r>
        <w:rPr>
          <w:noProof/>
          <w:lang w:eastAsia="es-AR"/>
        </w:rPr>
        <w:drawing>
          <wp:inline distT="0" distB="0" distL="0" distR="0">
            <wp:extent cx="4187190" cy="2635678"/>
            <wp:effectExtent l="19050" t="0" r="381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cstate="print"/>
                    <a:srcRect/>
                    <a:stretch>
                      <a:fillRect/>
                    </a:stretch>
                  </pic:blipFill>
                  <pic:spPr bwMode="auto">
                    <a:xfrm>
                      <a:off x="0" y="0"/>
                      <a:ext cx="4189558" cy="2637168"/>
                    </a:xfrm>
                    <a:prstGeom prst="rect">
                      <a:avLst/>
                    </a:prstGeom>
                    <a:noFill/>
                    <a:ln w="9525">
                      <a:noFill/>
                      <a:miter lim="800000"/>
                      <a:headEnd/>
                      <a:tailEnd/>
                    </a:ln>
                  </pic:spPr>
                </pic:pic>
              </a:graphicData>
            </a:graphic>
          </wp:inline>
        </w:drawing>
      </w:r>
    </w:p>
    <w:p w:rsidR="00813F38" w:rsidRDefault="00813F38" w:rsidP="00813F38">
      <w:pPr>
        <w:pStyle w:val="Epgrafe"/>
        <w:jc w:val="center"/>
      </w:pPr>
      <w:bookmarkStart w:id="25" w:name="_Ref266463385"/>
      <w:r>
        <w:t xml:space="preserve">Figura </w:t>
      </w:r>
      <w:fldSimple w:instr=" SEQ Figura \* ARABIC ">
        <w:r>
          <w:rPr>
            <w:noProof/>
          </w:rPr>
          <w:t>3</w:t>
        </w:r>
      </w:fldSimple>
      <w:bookmarkEnd w:id="25"/>
      <w:r>
        <w:t>) Análisis de retardos del comparador [V</w:t>
      </w:r>
      <w:r>
        <w:rPr>
          <w:vertAlign w:val="subscript"/>
        </w:rPr>
        <w:t>CM</w:t>
      </w:r>
      <w:r>
        <w:t>=1.315V].</w:t>
      </w:r>
    </w:p>
    <w:p w:rsidR="00813F38" w:rsidRDefault="00813F38" w:rsidP="00323B0A">
      <w:pPr>
        <w:pStyle w:val="ParrafoTESIS"/>
      </w:pPr>
      <w:r>
        <w:t>En la ventana inferior de la simulación (</w:t>
      </w:r>
      <w:fldSimple w:instr=" REF _Ref266463385 \h  \* MERGEFORMAT ">
        <w:r>
          <w:t xml:space="preserve">Figura </w:t>
        </w:r>
        <w:r>
          <w:rPr>
            <w:noProof/>
          </w:rPr>
          <w:t>3</w:t>
        </w:r>
      </w:fldSimple>
      <w:r>
        <w:t>) se encuentra la gr</w:t>
      </w:r>
      <w:r w:rsidR="00F56F2E">
        <w:t>á</w:t>
      </w:r>
      <w:r>
        <w:t>fica del escalón (VIN), el cual posee una amplitud de 15mV y un tiempo de ascenso/descenso de 10ps.</w:t>
      </w:r>
    </w:p>
    <w:p w:rsidR="00813F38" w:rsidRPr="00680971" w:rsidRDefault="00813F38" w:rsidP="00323B0A">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813F38" w:rsidRPr="00A9449E" w:rsidRDefault="00813F38" w:rsidP="00323B0A">
      <w:pPr>
        <w:pStyle w:val="Prrafodelista"/>
        <w:numPr>
          <w:ilvl w:val="0"/>
          <w:numId w:val="13"/>
        </w:numPr>
        <w:rPr>
          <w:i/>
          <w:lang w:val="en-US"/>
        </w:rPr>
      </w:pPr>
      <w:r w:rsidRPr="00A9449E">
        <w:rPr>
          <w:i/>
          <w:lang w:val="en-US"/>
        </w:rPr>
        <w:t>Máximo delay “High to Low”del comparador: 7.48uS.</w:t>
      </w:r>
    </w:p>
    <w:p w:rsidR="00813F38" w:rsidRPr="00323B0A" w:rsidRDefault="00813F38" w:rsidP="00323B0A">
      <w:pPr>
        <w:pStyle w:val="Prrafodelista"/>
        <w:numPr>
          <w:ilvl w:val="0"/>
          <w:numId w:val="13"/>
        </w:numPr>
        <w:rPr>
          <w:i/>
        </w:rPr>
      </w:pPr>
      <w:r w:rsidRPr="00323B0A">
        <w:rPr>
          <w:i/>
          <w:lang w:val="en-US"/>
        </w:rPr>
        <w:t>Máximo delay “Low to High”del comparador: 2.5uS.</w:t>
      </w:r>
    </w:p>
    <w:p w:rsidR="00813F38" w:rsidRDefault="00813F38" w:rsidP="00813F38">
      <w:pPr>
        <w:pStyle w:val="Prrafodelista"/>
        <w:numPr>
          <w:ilvl w:val="0"/>
          <w:numId w:val="11"/>
        </w:numPr>
        <w:rPr>
          <w:lang w:val="en-US"/>
        </w:rPr>
      </w:pPr>
      <w:r>
        <w:rPr>
          <w:lang w:val="en-US"/>
        </w:rPr>
        <w:t>Retardos de las compuertas:</w:t>
      </w:r>
    </w:p>
    <w:p w:rsidR="00813F38" w:rsidRDefault="00813F38" w:rsidP="00813F38">
      <w:pPr>
        <w:pStyle w:val="Prrafodelista"/>
        <w:rPr>
          <w:lang w:val="en-US"/>
        </w:rPr>
      </w:pPr>
      <w:r w:rsidRPr="00C138D1">
        <w:rPr>
          <w:noProof/>
          <w:lang w:eastAsia="es-AR"/>
        </w:rPr>
        <w:drawing>
          <wp:inline distT="0" distB="0" distL="0" distR="0">
            <wp:extent cx="4123579" cy="2600444"/>
            <wp:effectExtent l="19050" t="0" r="0" b="0"/>
            <wp:docPr id="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cstate="print"/>
                    <a:srcRect/>
                    <a:stretch>
                      <a:fillRect/>
                    </a:stretch>
                  </pic:blipFill>
                  <pic:spPr bwMode="auto">
                    <a:xfrm>
                      <a:off x="0" y="0"/>
                      <a:ext cx="4137026" cy="2608924"/>
                    </a:xfrm>
                    <a:prstGeom prst="rect">
                      <a:avLst/>
                    </a:prstGeom>
                    <a:noFill/>
                    <a:ln w="9525">
                      <a:noFill/>
                      <a:miter lim="800000"/>
                      <a:headEnd/>
                      <a:tailEnd/>
                    </a:ln>
                  </pic:spPr>
                </pic:pic>
              </a:graphicData>
            </a:graphic>
          </wp:inline>
        </w:drawing>
      </w:r>
    </w:p>
    <w:p w:rsidR="00813F38" w:rsidRDefault="00813F38" w:rsidP="00813F38">
      <w:pPr>
        <w:pStyle w:val="Epgrafe"/>
        <w:jc w:val="center"/>
      </w:pPr>
      <w:bookmarkStart w:id="26" w:name="_Ref266463829"/>
      <w:r>
        <w:lastRenderedPageBreak/>
        <w:t xml:space="preserve">Figura </w:t>
      </w:r>
      <w:fldSimple w:instr=" SEQ Figura \* ARABIC ">
        <w:r>
          <w:rPr>
            <w:noProof/>
          </w:rPr>
          <w:t>4</w:t>
        </w:r>
      </w:fldSimple>
      <w:bookmarkEnd w:id="26"/>
      <w:r>
        <w:t>) Análisis de retardos de las compuertas.</w:t>
      </w:r>
    </w:p>
    <w:p w:rsidR="00813F38" w:rsidRDefault="00813F38" w:rsidP="00323B0A">
      <w:pPr>
        <w:pStyle w:val="ParrafoTESIS"/>
      </w:pPr>
      <w:r>
        <w:t xml:space="preserve">Observando la </w:t>
      </w:r>
      <w:fldSimple w:instr=" REF _Ref266463829 \h  \* MERGEFORMAT ">
        <w:r>
          <w:t xml:space="preserve">Figura </w:t>
        </w:r>
        <w:r>
          <w:rPr>
            <w:noProof/>
          </w:rPr>
          <w:t>4</w:t>
        </w:r>
      </w:fldSimple>
      <w:r>
        <w:t>, se ve en la ventana inferior de la simulación la entrada tipo escalón (de amplitud 3.3 voltios y tiempos de ascenso y descenso de 10ps) que afecta a todas las compuertas en una de sus entradas. En la ventana superior de la simulación se encuentra el comportamiento de las salidas de las compuertas afectadas, las cuales, poseen retardos menores a los 100pS para ambos cambios.</w:t>
      </w:r>
    </w:p>
    <w:p w:rsidR="00813F38" w:rsidRPr="00323B0A" w:rsidRDefault="00813F38" w:rsidP="00323B0A">
      <w:pPr>
        <w:pStyle w:val="Prrafodelista"/>
        <w:numPr>
          <w:ilvl w:val="0"/>
          <w:numId w:val="14"/>
        </w:numPr>
        <w:rPr>
          <w:i/>
          <w:szCs w:val="18"/>
        </w:rPr>
      </w:pPr>
      <w:r w:rsidRPr="00323B0A">
        <w:rPr>
          <w:szCs w:val="18"/>
        </w:rPr>
        <w:t>Tiempo de retraso “High to Low” (TpHL) &lt; 100pS.</w:t>
      </w:r>
    </w:p>
    <w:p w:rsidR="00813F38" w:rsidRPr="00323B0A" w:rsidRDefault="00813F38" w:rsidP="00323B0A">
      <w:pPr>
        <w:pStyle w:val="Prrafodelista"/>
        <w:numPr>
          <w:ilvl w:val="0"/>
          <w:numId w:val="14"/>
        </w:numPr>
        <w:rPr>
          <w:szCs w:val="18"/>
        </w:rPr>
      </w:pPr>
      <w:r w:rsidRPr="00323B0A">
        <w:rPr>
          <w:szCs w:val="18"/>
        </w:rPr>
        <w:t>Tiempo de retraso “Low to High” (TpLH) &lt; 80pS.</w:t>
      </w:r>
    </w:p>
    <w:p w:rsidR="00813F38" w:rsidRDefault="00813F38" w:rsidP="00813F38">
      <w:pPr>
        <w:pStyle w:val="Prrafodelista"/>
        <w:numPr>
          <w:ilvl w:val="0"/>
          <w:numId w:val="11"/>
        </w:numPr>
      </w:pPr>
      <w:r>
        <w:t>Tiempos de Conversión del Decodificador:</w:t>
      </w:r>
    </w:p>
    <w:p w:rsidR="00813F38" w:rsidRDefault="00813F38" w:rsidP="00813F38">
      <w:pPr>
        <w:jc w:val="center"/>
      </w:pPr>
      <w:r w:rsidRPr="00E50C71">
        <w:rPr>
          <w:noProof/>
          <w:lang w:eastAsia="es-AR"/>
        </w:rPr>
        <w:drawing>
          <wp:inline distT="0" distB="0" distL="0" distR="0">
            <wp:extent cx="4218953" cy="2679590"/>
            <wp:effectExtent l="19050" t="0" r="0" b="0"/>
            <wp:docPr id="30"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8" cstate="print"/>
                    <a:srcRect/>
                    <a:stretch>
                      <a:fillRect/>
                    </a:stretch>
                  </pic:blipFill>
                  <pic:spPr bwMode="auto">
                    <a:xfrm>
                      <a:off x="0" y="0"/>
                      <a:ext cx="4221338" cy="2681105"/>
                    </a:xfrm>
                    <a:prstGeom prst="rect">
                      <a:avLst/>
                    </a:prstGeom>
                    <a:noFill/>
                    <a:ln w="9525">
                      <a:noFill/>
                      <a:miter lim="800000"/>
                      <a:headEnd/>
                      <a:tailEnd/>
                    </a:ln>
                  </pic:spPr>
                </pic:pic>
              </a:graphicData>
            </a:graphic>
          </wp:inline>
        </w:drawing>
      </w:r>
    </w:p>
    <w:p w:rsidR="00813F38" w:rsidRDefault="00813F38" w:rsidP="00813F38">
      <w:pPr>
        <w:pStyle w:val="Epgrafe"/>
        <w:jc w:val="center"/>
        <w:rPr>
          <w:rFonts w:cstheme="minorHAnsi"/>
        </w:rPr>
      </w:pPr>
      <w:bookmarkStart w:id="27" w:name="_Ref266465674"/>
      <w:r w:rsidRPr="000F1A6E">
        <w:t xml:space="preserve">Figura </w:t>
      </w:r>
      <w:fldSimple w:instr=" SEQ Figura \* ARABIC ">
        <w:r>
          <w:rPr>
            <w:noProof/>
          </w:rPr>
          <w:t>5</w:t>
        </w:r>
      </w:fldSimple>
      <w:bookmarkEnd w:id="27"/>
      <w:r w:rsidRPr="000F1A6E">
        <w:t xml:space="preserve">) </w:t>
      </w:r>
      <w:r w:rsidRPr="000F1A6E">
        <w:rPr>
          <w:rFonts w:cstheme="minorHAnsi"/>
        </w:rPr>
        <w:t>tHL y tLH para una entrada en rampa en el comparado C32 (mitad de la tabla de conversión).</w:t>
      </w:r>
    </w:p>
    <w:p w:rsidR="00813F38" w:rsidRDefault="00813F38" w:rsidP="00323B0A">
      <w:pPr>
        <w:pStyle w:val="ParrafoTESIS"/>
      </w:pPr>
      <w:r>
        <w:t xml:space="preserve">En la simulación representada en la </w:t>
      </w:r>
      <w:fldSimple w:instr=" REF _Ref266465674 \h  \* MERGEFORMAT ">
        <w:r w:rsidRPr="000F1A6E">
          <w:t xml:space="preserve">Figura </w:t>
        </w:r>
        <w:r w:rsidRPr="000F1A6E">
          <w:rPr>
            <w:noProof/>
          </w:rPr>
          <w:t>6</w:t>
        </w:r>
      </w:fldSimple>
      <w:r>
        <w:t>, la curva de color verde es la rampa que es conectada a la entrada del decodificador correspondiente al comparador C32, el cual queda determina el valor medio del código termómetro. Las demás curvas son la salida del decodificador respondiendo al cambio de lógica generado por la rampa</w:t>
      </w:r>
    </w:p>
    <w:p w:rsidR="00813F38" w:rsidRPr="00323B0A" w:rsidRDefault="00813F38" w:rsidP="00323B0A">
      <w:pPr>
        <w:pStyle w:val="NormalWeb"/>
        <w:numPr>
          <w:ilvl w:val="0"/>
          <w:numId w:val="1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L a H &lt; 1nS. (780 pS)</w:t>
      </w:r>
    </w:p>
    <w:p w:rsidR="00813F38" w:rsidRPr="00323B0A" w:rsidRDefault="00813F38" w:rsidP="00323B0A">
      <w:pPr>
        <w:pStyle w:val="NormalWeb"/>
        <w:numPr>
          <w:ilvl w:val="0"/>
          <w:numId w:val="15"/>
        </w:numPr>
        <w:spacing w:before="0" w:beforeAutospacing="0" w:after="0" w:afterAutospacing="0"/>
        <w:rPr>
          <w:rFonts w:asciiTheme="minorHAnsi" w:hAnsiTheme="minorHAnsi" w:cstheme="minorHAnsi"/>
          <w:sz w:val="22"/>
          <w:szCs w:val="22"/>
        </w:rPr>
      </w:pPr>
      <w:r w:rsidRPr="00323B0A">
        <w:rPr>
          <w:rFonts w:asciiTheme="minorHAnsi" w:hAnsiTheme="minorHAnsi" w:cstheme="minorHAnsi"/>
          <w:sz w:val="22"/>
          <w:szCs w:val="22"/>
        </w:rPr>
        <w:t>Tiempos de transición de H a L &lt; 1nS. (250 pS)</w:t>
      </w:r>
    </w:p>
    <w:p w:rsidR="00813F38" w:rsidRDefault="00813F38" w:rsidP="00813F38">
      <w:pPr>
        <w:pStyle w:val="Prrafodelista"/>
        <w:numPr>
          <w:ilvl w:val="0"/>
          <w:numId w:val="11"/>
        </w:numPr>
      </w:pPr>
      <w:r>
        <w:t>Tiempos de Conversión del Conversor Flash:</w:t>
      </w:r>
    </w:p>
    <w:p w:rsidR="00813F38" w:rsidRDefault="00813F38" w:rsidP="00323B0A">
      <w:pPr>
        <w:pStyle w:val="ParrafoTESIS"/>
      </w:pPr>
      <w:r>
        <w:t xml:space="preserve">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w:t>
      </w:r>
      <w:r>
        <w:lastRenderedPageBreak/>
        <w:t>decodificador agrega a este tiempo una contribución de poca consideración, ya que sus tiempos son menores al uS.</w:t>
      </w:r>
    </w:p>
    <w:p w:rsidR="00813F38" w:rsidRDefault="00813F38" w:rsidP="00323B0A">
      <w:pPr>
        <w:pStyle w:val="Ttulo3"/>
      </w:pPr>
      <w:bookmarkStart w:id="28" w:name="_Toc266474784"/>
      <w:r>
        <w:t>2.3.3) Formato de salida.</w:t>
      </w:r>
      <w:bookmarkEnd w:id="28"/>
    </w:p>
    <w:p w:rsidR="00813F38" w:rsidRPr="00F419AA" w:rsidRDefault="00813F38" w:rsidP="00323B0A">
      <w:pPr>
        <w:pStyle w:val="ParrafoTESIS"/>
      </w:pPr>
      <w:r>
        <w:t>El formato de salida del conversor es binario unipolar.</w:t>
      </w:r>
    </w:p>
    <w:p w:rsidR="00813F38" w:rsidRDefault="00813F38" w:rsidP="00323B0A">
      <w:pPr>
        <w:pStyle w:val="Ttulo3"/>
      </w:pPr>
      <w:bookmarkStart w:id="29" w:name="_Toc266474785"/>
      <w:r>
        <w:t>2.3.4) Precisión.</w:t>
      </w:r>
      <w:bookmarkEnd w:id="29"/>
    </w:p>
    <w:p w:rsidR="00813F38" w:rsidRDefault="00813F38" w:rsidP="00323B0A">
      <w:pPr>
        <w:pStyle w:val="ParrafoTESIS"/>
        <w:rPr>
          <w:rFonts w:eastAsiaTheme="minorEastAsia"/>
        </w:rPr>
      </w:pPr>
      <w:r>
        <w:t>La precisión incluye errores provenientes de la parte analógica y digital.</w:t>
      </w:r>
      <w:r w:rsidR="00323B0A">
        <w:t xml:space="preserve"> </w:t>
      </w:r>
      <w:r>
        <w:t xml:space="preserve">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 =5mV. </w:t>
      </w:r>
    </w:p>
    <w:p w:rsidR="00813F38" w:rsidRPr="00050FF9" w:rsidRDefault="00813F38" w:rsidP="00323B0A">
      <w:pPr>
        <w:pStyle w:val="ParrafoTESIS"/>
        <w:rPr>
          <w:vertAlign w:val="subscript"/>
        </w:rPr>
      </w:pPr>
      <w:r>
        <w:rPr>
          <w:rFonts w:eastAsiaTheme="minorEastAsia"/>
        </w:rPr>
        <w:t>La fuente de error analógico es el comparador. Dicho error varía según el offset del comparador y su ganancia, que al estar trabajando para diferentes tensiones de entrada, varía entre los de nivel inferior y superior del código termómetro.</w:t>
      </w:r>
    </w:p>
    <w:p w:rsidR="00813F38" w:rsidRDefault="00813F38" w:rsidP="004D0DFC">
      <w:pPr>
        <w:jc w:val="center"/>
      </w:pPr>
      <w:r w:rsidRPr="00A56FFD">
        <w:rPr>
          <w:noProof/>
          <w:lang w:eastAsia="es-AR"/>
        </w:rPr>
        <w:drawing>
          <wp:inline distT="0" distB="0" distL="0" distR="0">
            <wp:extent cx="4290557" cy="2698351"/>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srcRect/>
                    <a:stretch>
                      <a:fillRect/>
                    </a:stretch>
                  </pic:blipFill>
                  <pic:spPr bwMode="auto">
                    <a:xfrm>
                      <a:off x="0" y="0"/>
                      <a:ext cx="4290558" cy="2698352"/>
                    </a:xfrm>
                    <a:prstGeom prst="rect">
                      <a:avLst/>
                    </a:prstGeom>
                    <a:noFill/>
                    <a:ln w="9525">
                      <a:noFill/>
                      <a:miter lim="800000"/>
                      <a:headEnd/>
                      <a:tailEnd/>
                    </a:ln>
                  </pic:spPr>
                </pic:pic>
              </a:graphicData>
            </a:graphic>
          </wp:inline>
        </w:drawing>
      </w:r>
    </w:p>
    <w:p w:rsidR="00813F38" w:rsidRDefault="00813F38" w:rsidP="00813F38">
      <w:pPr>
        <w:pStyle w:val="Epgrafe"/>
      </w:pPr>
      <w:bookmarkStart w:id="30" w:name="_Ref266472245"/>
      <w:r>
        <w:t xml:space="preserve">Figura </w:t>
      </w:r>
      <w:fldSimple w:instr=" SEQ Figura \* ARABIC ">
        <w:r>
          <w:rPr>
            <w:noProof/>
          </w:rPr>
          <w:t>6</w:t>
        </w:r>
      </w:fldSimple>
      <w:bookmarkEnd w:id="30"/>
      <w:r>
        <w:t>)</w:t>
      </w:r>
      <w:r w:rsidRPr="00760A0C">
        <w:t xml:space="preserve"> </w:t>
      </w:r>
      <w:r>
        <w:t>DC Sweep con V</w:t>
      </w:r>
      <w:r>
        <w:rPr>
          <w:vertAlign w:val="subscript"/>
        </w:rPr>
        <w:t>CM</w:t>
      </w:r>
      <w:r>
        <w:t>=1.005V.</w:t>
      </w:r>
    </w:p>
    <w:p w:rsidR="00813F38" w:rsidRDefault="00813F38" w:rsidP="004D0DFC">
      <w:pPr>
        <w:jc w:val="center"/>
      </w:pPr>
      <w:r w:rsidRPr="000F6432">
        <w:rPr>
          <w:noProof/>
          <w:lang w:eastAsia="es-AR"/>
        </w:rPr>
        <w:lastRenderedPageBreak/>
        <w:drawing>
          <wp:inline distT="0" distB="0" distL="0" distR="0">
            <wp:extent cx="4269687" cy="2687541"/>
            <wp:effectExtent l="19050" t="0" r="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srcRect/>
                    <a:stretch>
                      <a:fillRect/>
                    </a:stretch>
                  </pic:blipFill>
                  <pic:spPr bwMode="auto">
                    <a:xfrm>
                      <a:off x="0" y="0"/>
                      <a:ext cx="4272100" cy="2689060"/>
                    </a:xfrm>
                    <a:prstGeom prst="rect">
                      <a:avLst/>
                    </a:prstGeom>
                    <a:noFill/>
                    <a:ln w="9525">
                      <a:noFill/>
                      <a:miter lim="800000"/>
                      <a:headEnd/>
                      <a:tailEnd/>
                    </a:ln>
                  </pic:spPr>
                </pic:pic>
              </a:graphicData>
            </a:graphic>
          </wp:inline>
        </w:drawing>
      </w:r>
    </w:p>
    <w:p w:rsidR="00813F38" w:rsidRDefault="00813F38" w:rsidP="00813F38">
      <w:pPr>
        <w:pStyle w:val="Epgrafe"/>
      </w:pPr>
      <w:bookmarkStart w:id="31" w:name="_Ref266472246"/>
      <w:r>
        <w:t xml:space="preserve">Figura </w:t>
      </w:r>
      <w:fldSimple w:instr=" SEQ Figura \* ARABIC ">
        <w:r>
          <w:rPr>
            <w:noProof/>
          </w:rPr>
          <w:t>7</w:t>
        </w:r>
      </w:fldSimple>
      <w:bookmarkEnd w:id="31"/>
      <w:r>
        <w:t>)</w:t>
      </w:r>
      <w:r w:rsidRPr="00760A0C">
        <w:t xml:space="preserve"> </w:t>
      </w:r>
      <w:r w:rsidRPr="00EB575C">
        <w:t xml:space="preserve">DC Sweep con </w:t>
      </w:r>
      <w:r>
        <w:t>V</w:t>
      </w:r>
      <w:r>
        <w:rPr>
          <w:vertAlign w:val="subscript"/>
        </w:rPr>
        <w:t>CM</w:t>
      </w:r>
      <w:r w:rsidRPr="00EB575C">
        <w:t>=1.</w:t>
      </w:r>
      <w:r>
        <w:t>62</w:t>
      </w:r>
      <w:r w:rsidRPr="00EB575C">
        <w:t>5</w:t>
      </w:r>
      <w:r>
        <w:t>V.</w:t>
      </w:r>
    </w:p>
    <w:p w:rsidR="00813F38" w:rsidRDefault="00813F38" w:rsidP="004D0DFC">
      <w:pPr>
        <w:pStyle w:val="ParrafoTESIS"/>
      </w:pPr>
      <w:r>
        <w:t xml:space="preserve">Como se muestra en la </w:t>
      </w:r>
      <w:fldSimple w:instr=" REF _Ref266472245 \h  \* MERGEFORMAT ">
        <w:r>
          <w:t xml:space="preserve">Figura </w:t>
        </w:r>
        <w:r>
          <w:rPr>
            <w:noProof/>
          </w:rPr>
          <w:t>6</w:t>
        </w:r>
      </w:fldSimple>
      <w:r>
        <w:t xml:space="preserve"> y </w:t>
      </w:r>
      <w:fldSimple w:instr=" REF _Ref266472246 \h  \* MERGEFORMAT ">
        <w:r>
          <w:t xml:space="preserve">Figura </w:t>
        </w:r>
        <w:r>
          <w:rPr>
            <w:noProof/>
          </w:rPr>
          <w:t>7</w:t>
        </w:r>
      </w:fldSimple>
      <w:r>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813F38" w:rsidRPr="00250567" w:rsidRDefault="00813F38" w:rsidP="004D0DFC">
      <w:pPr>
        <w:pStyle w:val="ParrafoTESIS"/>
      </w:pPr>
      <w:r>
        <w:t xml:space="preserve">En conclusión, el ERROR total del conversor es la suma de ambos errores, tanto digital como analógico, igual a </w:t>
      </w:r>
      <m:oMath>
        <m:r>
          <w:rPr>
            <w:rFonts w:ascii="Cambria Math" w:hAnsi="Cambria Math"/>
          </w:rPr>
          <m:t>±5.180mV.</m:t>
        </m:r>
      </m:oMath>
    </w:p>
    <w:p w:rsidR="00CA268A" w:rsidRDefault="00CA268A" w:rsidP="0083456C">
      <w:pPr>
        <w:spacing w:after="0" w:line="240" w:lineRule="auto"/>
        <w:rPr>
          <w:rFonts w:cstheme="minorHAnsi"/>
          <w:color w:val="548DD4" w:themeColor="text2" w:themeTint="99"/>
        </w:rPr>
      </w:pPr>
    </w:p>
    <w:sectPr w:rsidR="00CA268A"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DC2" w:rsidRDefault="00357DC2" w:rsidP="00900DE7">
      <w:pPr>
        <w:spacing w:after="0" w:line="240" w:lineRule="auto"/>
      </w:pPr>
      <w:r>
        <w:separator/>
      </w:r>
    </w:p>
  </w:endnote>
  <w:endnote w:type="continuationSeparator" w:id="0">
    <w:p w:rsidR="00357DC2" w:rsidRDefault="00357DC2" w:rsidP="00900DE7">
      <w:pPr>
        <w:spacing w:after="0" w:line="240" w:lineRule="auto"/>
      </w:pPr>
      <w:r>
        <w:continuationSeparator/>
      </w:r>
    </w:p>
  </w:endnote>
  <w:endnote w:id="1">
    <w:p w:rsidR="001B0797" w:rsidRPr="00FF52AF" w:rsidRDefault="001B0797" w:rsidP="006254F3">
      <w:pPr>
        <w:autoSpaceDE w:val="0"/>
        <w:autoSpaceDN w:val="0"/>
        <w:adjustRightInd w:val="0"/>
        <w:spacing w:after="0" w:line="240" w:lineRule="auto"/>
        <w:jc w:val="both"/>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Robert Baumann. </w:t>
      </w:r>
      <w:r w:rsidRPr="00FF52AF">
        <w:rPr>
          <w:rFonts w:ascii="Arial" w:hAnsi="Arial" w:cs="Arial"/>
          <w:i/>
          <w:iCs/>
          <w:sz w:val="18"/>
          <w:szCs w:val="18"/>
          <w:lang w:val="en-US"/>
        </w:rPr>
        <w:t>Handbook of semiconductor manufacturing tecnology</w:t>
      </w:r>
      <w:r w:rsidRPr="00FF52AF">
        <w:rPr>
          <w:rFonts w:ascii="Arial" w:hAnsi="Arial" w:cs="Arial"/>
          <w:sz w:val="18"/>
          <w:szCs w:val="18"/>
          <w:lang w:val="en-US"/>
        </w:rPr>
        <w:t>, chapter chapter 31, pages 31–1 to 31–23. Taylor &amp; Francis Group, LCC, second edition, 2007.</w:t>
      </w:r>
    </w:p>
  </w:endnote>
  <w:endnote w:id="2">
    <w:p w:rsidR="001B0797" w:rsidRPr="00FF52AF" w:rsidRDefault="001B0797" w:rsidP="00B55C21">
      <w:pPr>
        <w:autoSpaceDE w:val="0"/>
        <w:autoSpaceDN w:val="0"/>
        <w:adjustRightInd w:val="0"/>
        <w:spacing w:after="0" w:line="240" w:lineRule="auto"/>
        <w:jc w:val="both"/>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L. W. Massengill P. E. Dodd. Basic mechanisms and modeling of singleevent upset in digital microelectronics. </w:t>
      </w:r>
      <w:r w:rsidRPr="00FF52AF">
        <w:rPr>
          <w:rFonts w:ascii="Arial" w:hAnsi="Arial" w:cs="Arial"/>
          <w:i/>
          <w:iCs/>
          <w:sz w:val="18"/>
          <w:szCs w:val="18"/>
          <w:lang w:val="en-US"/>
        </w:rPr>
        <w:t>IEEE Trans. Nucl. Sci.</w:t>
      </w:r>
      <w:r w:rsidRPr="00FF52AF">
        <w:rPr>
          <w:rFonts w:ascii="Arial" w:hAnsi="Arial" w:cs="Arial"/>
          <w:sz w:val="18"/>
          <w:szCs w:val="18"/>
          <w:lang w:val="en-US"/>
        </w:rPr>
        <w:t>, vol. 50(no. 3), June 2003.</w:t>
      </w:r>
    </w:p>
  </w:endnote>
  <w:endnote w:id="3">
    <w:p w:rsidR="001B0797" w:rsidRPr="00FF52AF" w:rsidRDefault="001B0797" w:rsidP="00B55C21">
      <w:pPr>
        <w:pStyle w:val="Textonotaalfinal"/>
        <w:jc w:val="both"/>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rsidRPr="00FF52AF">
        <w:rPr>
          <w:rStyle w:val="apple-style-span"/>
          <w:rFonts w:ascii="Arial" w:hAnsi="Arial" w:cs="Arial"/>
          <w:color w:val="000000"/>
          <w:sz w:val="18"/>
          <w:szCs w:val="18"/>
          <w:lang w:val="en-US"/>
        </w:rPr>
        <w:t>M. Lauriente, A. L. Vampola, "Spacecraft anomalies due to radiation environment in space,"</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NASDA/JAERI 2nd International Workshop on Radiation Effects of Semiconductor Devices for Space Applications</w:t>
      </w:r>
      <w:r w:rsidRPr="00FF52AF">
        <w:rPr>
          <w:rStyle w:val="apple-style-span"/>
          <w:rFonts w:ascii="Arial" w:hAnsi="Arial" w:cs="Arial"/>
          <w:color w:val="000000"/>
          <w:sz w:val="18"/>
          <w:szCs w:val="18"/>
          <w:lang w:val="en-US"/>
        </w:rPr>
        <w:t>, Tokyo, Japan, March 1996.</w:t>
      </w:r>
    </w:p>
  </w:endnote>
  <w:endnote w:id="4">
    <w:p w:rsidR="001B0797" w:rsidRPr="00FF52AF" w:rsidRDefault="001B0797" w:rsidP="00B55C21">
      <w:pPr>
        <w:pStyle w:val="Textonotaalfinal"/>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rsidRPr="00FF52AF">
        <w:rPr>
          <w:rStyle w:val="apple-style-span"/>
          <w:rFonts w:ascii="Arial" w:hAnsi="Arial" w:cs="Arial"/>
          <w:color w:val="000000"/>
          <w:sz w:val="18"/>
          <w:szCs w:val="18"/>
          <w:lang w:val="en-US"/>
        </w:rPr>
        <w:t>I. Mouret, M. Allenspach, R.D. Schrimpf, J.R. Brews, K.F. Galloway, P. Calvel, "Temperature and angular dependence of substrate response in SEGR,"</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IEEE Trans. on Nuclear Science</w:t>
      </w:r>
      <w:r w:rsidRPr="00FF52AF">
        <w:rPr>
          <w:rStyle w:val="apple-style-span"/>
          <w:rFonts w:ascii="Arial" w:hAnsi="Arial" w:cs="Arial"/>
          <w:color w:val="000000"/>
          <w:sz w:val="18"/>
          <w:szCs w:val="18"/>
          <w:lang w:val="en-US"/>
        </w:rPr>
        <w:t>, vol. 41, no. 6, pp. 2216-2221, 1994.</w:t>
      </w:r>
    </w:p>
  </w:endnote>
  <w:endnote w:id="5">
    <w:p w:rsidR="001B0797" w:rsidRPr="00FF52AF" w:rsidRDefault="001B0797" w:rsidP="00B55C21">
      <w:pPr>
        <w:pStyle w:val="Textonotaalfinal"/>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rsidRPr="00FF52AF">
        <w:rPr>
          <w:rStyle w:val="apple-style-span"/>
          <w:rFonts w:ascii="Arial" w:hAnsi="Arial" w:cs="Arial"/>
          <w:color w:val="000000"/>
          <w:sz w:val="18"/>
          <w:szCs w:val="18"/>
          <w:lang w:val="en-US"/>
        </w:rPr>
        <w:t>G.H. Johnson, R.D. Schrimpf, K.F. Galloway, R. Koga, "Temperature dependence of single-event burnout in n-channel power MOSFETs,"</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IEEE Trans. on Nuclear Science</w:t>
      </w:r>
      <w:r w:rsidRPr="00FF52AF">
        <w:rPr>
          <w:rStyle w:val="apple-style-span"/>
          <w:rFonts w:ascii="Arial" w:hAnsi="Arial" w:cs="Arial"/>
          <w:color w:val="000000"/>
          <w:sz w:val="18"/>
          <w:szCs w:val="18"/>
          <w:lang w:val="en-US"/>
        </w:rPr>
        <w:t>, vol. 39, pp. 1605-1612, 1992.</w:t>
      </w:r>
    </w:p>
  </w:endnote>
  <w:endnote w:id="6">
    <w:p w:rsidR="001B0797" w:rsidRPr="00FF52AF" w:rsidRDefault="001B0797" w:rsidP="00B55C21">
      <w:pPr>
        <w:pStyle w:val="Textonotaalfinal"/>
        <w:jc w:val="both"/>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hyperlink r:id="rId1" w:history="1">
        <w:r w:rsidRPr="00FF52AF">
          <w:rPr>
            <w:rStyle w:val="Hipervnculo"/>
            <w:rFonts w:ascii="Arial" w:hAnsi="Arial" w:cs="Arial"/>
            <w:sz w:val="18"/>
            <w:szCs w:val="18"/>
            <w:lang w:val="en-US"/>
          </w:rPr>
          <w:t>http://holbert.faculty.asu.edu/eee560/see.html</w:t>
        </w:r>
      </w:hyperlink>
    </w:p>
  </w:endnote>
  <w:endnote w:id="7">
    <w:p w:rsidR="001B0797" w:rsidRPr="00FF52AF" w:rsidRDefault="001B0797" w:rsidP="000A12FA">
      <w:pPr>
        <w:pStyle w:val="Textonotaalfinal"/>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rsidRPr="00FF52AF">
        <w:rPr>
          <w:rStyle w:val="apple-style-span"/>
          <w:rFonts w:ascii="Arial" w:hAnsi="Arial" w:cs="Arial"/>
          <w:color w:val="000000"/>
          <w:sz w:val="18"/>
          <w:szCs w:val="18"/>
          <w:lang w:val="en-US"/>
        </w:rPr>
        <w:t>G.C. Messenger, M.S. Ash,</w:t>
      </w:r>
      <w:r w:rsidRPr="00FF52AF">
        <w:rPr>
          <w:rStyle w:val="apple-converted-space"/>
          <w:rFonts w:ascii="Arial" w:hAnsi="Arial" w:cs="Arial"/>
          <w:color w:val="000000"/>
          <w:sz w:val="18"/>
          <w:szCs w:val="18"/>
          <w:lang w:val="en-US"/>
        </w:rPr>
        <w:t> </w:t>
      </w:r>
      <w:r w:rsidRPr="00FF52AF">
        <w:rPr>
          <w:rStyle w:val="CitaHTML"/>
          <w:rFonts w:ascii="Arial" w:hAnsi="Arial" w:cs="Arial"/>
          <w:color w:val="000000"/>
          <w:sz w:val="18"/>
          <w:szCs w:val="18"/>
          <w:lang w:val="en-US"/>
        </w:rPr>
        <w:t>The Effects of Radiation on Electronic Systems</w:t>
      </w:r>
      <w:r w:rsidRPr="00FF52AF">
        <w:rPr>
          <w:rStyle w:val="apple-style-span"/>
          <w:rFonts w:ascii="Arial" w:hAnsi="Arial" w:cs="Arial"/>
          <w:color w:val="000000"/>
          <w:sz w:val="18"/>
          <w:szCs w:val="18"/>
          <w:lang w:val="en-US"/>
        </w:rPr>
        <w:t>, 2nd edition, Van Nostrand Reinhold, NY, 1992.</w:t>
      </w:r>
    </w:p>
  </w:endnote>
  <w:endnote w:id="8">
    <w:p w:rsidR="001B0797" w:rsidRPr="00FF52AF" w:rsidRDefault="001B0797" w:rsidP="000A12FA">
      <w:pPr>
        <w:pStyle w:val="Textonotaalfinal"/>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r w:rsidRPr="00FF52AF">
        <w:rPr>
          <w:rStyle w:val="apple-style-span"/>
          <w:rFonts w:ascii="Arial" w:hAnsi="Arial" w:cs="Arial"/>
          <w:color w:val="000000"/>
          <w:sz w:val="18"/>
          <w:szCs w:val="18"/>
          <w:lang w:val="en-US"/>
        </w:rPr>
        <w:t>K. LaBel, "Single event effects specification,"</w:t>
      </w:r>
      <w:r w:rsidRPr="00FF52AF">
        <w:rPr>
          <w:rStyle w:val="apple-converted-space"/>
          <w:rFonts w:ascii="Arial" w:hAnsi="Arial" w:cs="Arial"/>
          <w:color w:val="000000"/>
          <w:sz w:val="18"/>
          <w:szCs w:val="18"/>
          <w:lang w:val="en-US"/>
        </w:rPr>
        <w:t> </w:t>
      </w:r>
      <w:hyperlink r:id="rId2" w:history="1">
        <w:r w:rsidRPr="00FF52AF">
          <w:rPr>
            <w:rStyle w:val="Hipervnculo"/>
            <w:rFonts w:ascii="Arial" w:hAnsi="Arial" w:cs="Arial"/>
            <w:sz w:val="18"/>
            <w:szCs w:val="18"/>
            <w:lang w:val="en-US"/>
          </w:rPr>
          <w:t>radhome.gsfc.nasa.gov/radhome/papers/seespec.htm</w:t>
        </w:r>
      </w:hyperlink>
      <w:r w:rsidRPr="00FF52AF">
        <w:rPr>
          <w:rStyle w:val="apple-style-span"/>
          <w:rFonts w:ascii="Arial" w:hAnsi="Arial" w:cs="Arial"/>
          <w:color w:val="000000"/>
          <w:sz w:val="18"/>
          <w:szCs w:val="18"/>
          <w:lang w:val="en-US"/>
        </w:rPr>
        <w:t>, 1993.</w:t>
      </w:r>
    </w:p>
  </w:endnote>
  <w:endnote w:id="9">
    <w:p w:rsidR="001B0797" w:rsidRPr="00FF52AF" w:rsidRDefault="001B0797" w:rsidP="000A12FA">
      <w:pPr>
        <w:pStyle w:val="Textonotaalfinal"/>
        <w:jc w:val="both"/>
        <w:rPr>
          <w:rFonts w:ascii="Arial" w:hAnsi="Arial" w:cs="Arial"/>
          <w:sz w:val="18"/>
          <w:szCs w:val="18"/>
          <w:lang w:val="en-US"/>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w:t>
      </w:r>
      <w:hyperlink r:id="rId3" w:history="1">
        <w:r w:rsidRPr="00FF52AF">
          <w:rPr>
            <w:rStyle w:val="Hipervnculo"/>
            <w:rFonts w:ascii="Arial" w:hAnsi="Arial" w:cs="Arial"/>
            <w:sz w:val="18"/>
            <w:szCs w:val="18"/>
            <w:lang w:val="en-US"/>
          </w:rPr>
          <w:t>http://holbert.faculty.asu.edu/eee560/see.html</w:t>
        </w:r>
      </w:hyperlink>
    </w:p>
  </w:endnote>
  <w:endnote w:id="10">
    <w:p w:rsidR="001B0797" w:rsidRPr="00FF52AF" w:rsidRDefault="001B0797" w:rsidP="006254F3">
      <w:pPr>
        <w:autoSpaceDE w:val="0"/>
        <w:autoSpaceDN w:val="0"/>
        <w:adjustRightInd w:val="0"/>
        <w:spacing w:after="0" w:line="240" w:lineRule="auto"/>
        <w:jc w:val="both"/>
        <w:rPr>
          <w:rFonts w:ascii="Arial" w:hAnsi="Arial" w:cs="Arial"/>
          <w:sz w:val="18"/>
          <w:szCs w:val="18"/>
        </w:rPr>
      </w:pPr>
      <w:r w:rsidRPr="00FF52AF">
        <w:rPr>
          <w:rStyle w:val="Refdenotaalfinal"/>
          <w:rFonts w:ascii="Arial" w:hAnsi="Arial" w:cs="Arial"/>
          <w:sz w:val="18"/>
          <w:szCs w:val="18"/>
        </w:rPr>
        <w:endnoteRef/>
      </w:r>
      <w:r w:rsidRPr="00FF52AF">
        <w:rPr>
          <w:rFonts w:ascii="Arial" w:hAnsi="Arial" w:cs="Arial"/>
          <w:sz w:val="18"/>
          <w:szCs w:val="18"/>
          <w:lang w:val="en-US"/>
        </w:rPr>
        <w:t xml:space="preserve"> G. C. Messenger. Collection of charge on junction nodes from ion tracks. </w:t>
      </w:r>
      <w:r w:rsidRPr="00FF52AF">
        <w:rPr>
          <w:rFonts w:ascii="Arial" w:hAnsi="Arial" w:cs="Arial"/>
          <w:i/>
          <w:iCs/>
          <w:sz w:val="18"/>
          <w:szCs w:val="18"/>
        </w:rPr>
        <w:t>IEEE Trans. Nucl. Sci.</w:t>
      </w:r>
      <w:r w:rsidRPr="00FF52AF">
        <w:rPr>
          <w:rFonts w:ascii="Arial" w:hAnsi="Arial" w:cs="Arial"/>
          <w:sz w:val="18"/>
          <w:szCs w:val="18"/>
        </w:rPr>
        <w:t>, pages pp. 20024–2031, 1982.</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DC2" w:rsidRDefault="00357DC2" w:rsidP="00900DE7">
      <w:pPr>
        <w:spacing w:after="0" w:line="240" w:lineRule="auto"/>
      </w:pPr>
      <w:r>
        <w:separator/>
      </w:r>
    </w:p>
  </w:footnote>
  <w:footnote w:type="continuationSeparator" w:id="0">
    <w:p w:rsidR="00357DC2" w:rsidRDefault="00357DC2" w:rsidP="00900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0C9"/>
    <w:multiLevelType w:val="hybridMultilevel"/>
    <w:tmpl w:val="0C8E2466"/>
    <w:lvl w:ilvl="0" w:tplc="E9EC8342">
      <w:start w:val="1"/>
      <w:numFmt w:val="decimal"/>
      <w:lvlText w:val="%1-"/>
      <w:lvlJc w:val="left"/>
      <w:pPr>
        <w:ind w:left="1065" w:hanging="360"/>
      </w:pPr>
      <w:rPr>
        <w:rFonts w:hint="default"/>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
    <w:nsid w:val="078651D7"/>
    <w:multiLevelType w:val="hybridMultilevel"/>
    <w:tmpl w:val="E960C512"/>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2">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622EBD"/>
    <w:multiLevelType w:val="multilevel"/>
    <w:tmpl w:val="86C4AB3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B74604C"/>
    <w:multiLevelType w:val="hybridMultilevel"/>
    <w:tmpl w:val="06067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97C4343"/>
    <w:multiLevelType w:val="hybridMultilevel"/>
    <w:tmpl w:val="5D32B28A"/>
    <w:lvl w:ilvl="0" w:tplc="831893E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1">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4">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5">
    <w:nsid w:val="76E760A8"/>
    <w:multiLevelType w:val="hybridMultilevel"/>
    <w:tmpl w:val="A126D7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8"/>
  </w:num>
  <w:num w:numId="4">
    <w:abstractNumId w:val="0"/>
  </w:num>
  <w:num w:numId="5">
    <w:abstractNumId w:val="6"/>
  </w:num>
  <w:num w:numId="6">
    <w:abstractNumId w:val="1"/>
  </w:num>
  <w:num w:numId="7">
    <w:abstractNumId w:val="14"/>
  </w:num>
  <w:num w:numId="8">
    <w:abstractNumId w:val="7"/>
  </w:num>
  <w:num w:numId="9">
    <w:abstractNumId w:val="15"/>
  </w:num>
  <w:num w:numId="10">
    <w:abstractNumId w:val="10"/>
  </w:num>
  <w:num w:numId="11">
    <w:abstractNumId w:val="4"/>
  </w:num>
  <w:num w:numId="12">
    <w:abstractNumId w:val="5"/>
  </w:num>
  <w:num w:numId="13">
    <w:abstractNumId w:val="9"/>
  </w:num>
  <w:num w:numId="14">
    <w:abstractNumId w:val="11"/>
  </w:num>
  <w:num w:numId="15">
    <w:abstractNumId w:val="13"/>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00DE7"/>
    <w:rsid w:val="00003EA5"/>
    <w:rsid w:val="00044274"/>
    <w:rsid w:val="000471E0"/>
    <w:rsid w:val="00053B12"/>
    <w:rsid w:val="000721CE"/>
    <w:rsid w:val="00085E56"/>
    <w:rsid w:val="0009325B"/>
    <w:rsid w:val="000A12FA"/>
    <w:rsid w:val="000B2D84"/>
    <w:rsid w:val="000C6728"/>
    <w:rsid w:val="000D4ACC"/>
    <w:rsid w:val="001177EF"/>
    <w:rsid w:val="001311E0"/>
    <w:rsid w:val="0013719B"/>
    <w:rsid w:val="00167158"/>
    <w:rsid w:val="00181D7B"/>
    <w:rsid w:val="00186610"/>
    <w:rsid w:val="00192882"/>
    <w:rsid w:val="001A3678"/>
    <w:rsid w:val="001A7FFA"/>
    <w:rsid w:val="001B0797"/>
    <w:rsid w:val="001C51BC"/>
    <w:rsid w:val="001D4FEE"/>
    <w:rsid w:val="001F1F48"/>
    <w:rsid w:val="001F2CD5"/>
    <w:rsid w:val="00200023"/>
    <w:rsid w:val="00216EF6"/>
    <w:rsid w:val="002204AD"/>
    <w:rsid w:val="0022174B"/>
    <w:rsid w:val="00243005"/>
    <w:rsid w:val="00260E1F"/>
    <w:rsid w:val="0026113D"/>
    <w:rsid w:val="002730F5"/>
    <w:rsid w:val="002A0DBD"/>
    <w:rsid w:val="002B5CF3"/>
    <w:rsid w:val="002D4DEF"/>
    <w:rsid w:val="0031441C"/>
    <w:rsid w:val="00323B0A"/>
    <w:rsid w:val="00327EA0"/>
    <w:rsid w:val="00357DC2"/>
    <w:rsid w:val="003634B0"/>
    <w:rsid w:val="003666AB"/>
    <w:rsid w:val="00376A55"/>
    <w:rsid w:val="0039506E"/>
    <w:rsid w:val="003A17DF"/>
    <w:rsid w:val="003A4E79"/>
    <w:rsid w:val="003B3539"/>
    <w:rsid w:val="003E03C8"/>
    <w:rsid w:val="003E1219"/>
    <w:rsid w:val="003F2BE1"/>
    <w:rsid w:val="00426C7F"/>
    <w:rsid w:val="00440ADF"/>
    <w:rsid w:val="004458A9"/>
    <w:rsid w:val="00457898"/>
    <w:rsid w:val="00460BA8"/>
    <w:rsid w:val="00475160"/>
    <w:rsid w:val="0047682D"/>
    <w:rsid w:val="004A52A5"/>
    <w:rsid w:val="004C4D1B"/>
    <w:rsid w:val="004D017D"/>
    <w:rsid w:val="004D0DFC"/>
    <w:rsid w:val="004E1261"/>
    <w:rsid w:val="004F3C3B"/>
    <w:rsid w:val="00502696"/>
    <w:rsid w:val="00524F08"/>
    <w:rsid w:val="00540BFF"/>
    <w:rsid w:val="00545E26"/>
    <w:rsid w:val="005679C3"/>
    <w:rsid w:val="00577EE2"/>
    <w:rsid w:val="005B376E"/>
    <w:rsid w:val="005C5B01"/>
    <w:rsid w:val="005F781D"/>
    <w:rsid w:val="0060690F"/>
    <w:rsid w:val="00620353"/>
    <w:rsid w:val="0062410C"/>
    <w:rsid w:val="006254F3"/>
    <w:rsid w:val="00635BF4"/>
    <w:rsid w:val="00655EDC"/>
    <w:rsid w:val="00660499"/>
    <w:rsid w:val="006B237E"/>
    <w:rsid w:val="006C117D"/>
    <w:rsid w:val="006C2467"/>
    <w:rsid w:val="006C6271"/>
    <w:rsid w:val="006D598B"/>
    <w:rsid w:val="006D7291"/>
    <w:rsid w:val="00702EF9"/>
    <w:rsid w:val="00783DE5"/>
    <w:rsid w:val="00785B1B"/>
    <w:rsid w:val="007C61DE"/>
    <w:rsid w:val="007D445B"/>
    <w:rsid w:val="007F28E6"/>
    <w:rsid w:val="007F2C72"/>
    <w:rsid w:val="00806920"/>
    <w:rsid w:val="00813F38"/>
    <w:rsid w:val="00822378"/>
    <w:rsid w:val="0083456C"/>
    <w:rsid w:val="0083789E"/>
    <w:rsid w:val="00841C9F"/>
    <w:rsid w:val="0086269B"/>
    <w:rsid w:val="0087242F"/>
    <w:rsid w:val="008A71E2"/>
    <w:rsid w:val="008B30AE"/>
    <w:rsid w:val="008E34F9"/>
    <w:rsid w:val="008F1A72"/>
    <w:rsid w:val="00900DE7"/>
    <w:rsid w:val="009162E4"/>
    <w:rsid w:val="00920DEE"/>
    <w:rsid w:val="00933602"/>
    <w:rsid w:val="00953869"/>
    <w:rsid w:val="009A5886"/>
    <w:rsid w:val="009E6F15"/>
    <w:rsid w:val="00A1619B"/>
    <w:rsid w:val="00A56037"/>
    <w:rsid w:val="00A674B5"/>
    <w:rsid w:val="00A9449E"/>
    <w:rsid w:val="00AB4585"/>
    <w:rsid w:val="00B076AE"/>
    <w:rsid w:val="00B14650"/>
    <w:rsid w:val="00B329BB"/>
    <w:rsid w:val="00B55C21"/>
    <w:rsid w:val="00B71AEB"/>
    <w:rsid w:val="00B77BBF"/>
    <w:rsid w:val="00B97AEB"/>
    <w:rsid w:val="00BA74A5"/>
    <w:rsid w:val="00BB2381"/>
    <w:rsid w:val="00BD0CF8"/>
    <w:rsid w:val="00BF5376"/>
    <w:rsid w:val="00C05D62"/>
    <w:rsid w:val="00C144F8"/>
    <w:rsid w:val="00C16F66"/>
    <w:rsid w:val="00C42594"/>
    <w:rsid w:val="00C558F6"/>
    <w:rsid w:val="00C92B84"/>
    <w:rsid w:val="00CA268A"/>
    <w:rsid w:val="00CD35BE"/>
    <w:rsid w:val="00D71289"/>
    <w:rsid w:val="00D803E0"/>
    <w:rsid w:val="00D870EC"/>
    <w:rsid w:val="00DE7173"/>
    <w:rsid w:val="00E02E38"/>
    <w:rsid w:val="00E04AAD"/>
    <w:rsid w:val="00E051A7"/>
    <w:rsid w:val="00E30BD9"/>
    <w:rsid w:val="00E31AE2"/>
    <w:rsid w:val="00E45DEC"/>
    <w:rsid w:val="00E5129A"/>
    <w:rsid w:val="00E75BC1"/>
    <w:rsid w:val="00E86273"/>
    <w:rsid w:val="00EB1415"/>
    <w:rsid w:val="00EB209D"/>
    <w:rsid w:val="00EC0BE4"/>
    <w:rsid w:val="00ED3ED7"/>
    <w:rsid w:val="00EF099A"/>
    <w:rsid w:val="00EF4E15"/>
    <w:rsid w:val="00F17DFC"/>
    <w:rsid w:val="00F43C3D"/>
    <w:rsid w:val="00F467A1"/>
    <w:rsid w:val="00F506E6"/>
    <w:rsid w:val="00F56F2E"/>
    <w:rsid w:val="00F63ECF"/>
    <w:rsid w:val="00F716D1"/>
    <w:rsid w:val="00F772FD"/>
    <w:rsid w:val="00F80A19"/>
    <w:rsid w:val="00F921DE"/>
    <w:rsid w:val="00FB34C8"/>
    <w:rsid w:val="00FE774D"/>
    <w:rsid w:val="00FF52A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DE7"/>
  </w:style>
  <w:style w:type="paragraph" w:styleId="Ttulo1">
    <w:name w:val="heading 1"/>
    <w:basedOn w:val="Normal"/>
    <w:next w:val="Normal"/>
    <w:link w:val="Ttulo1Car"/>
    <w:uiPriority w:val="9"/>
    <w:qFormat/>
    <w:rsid w:val="009162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62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900DE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0DE7"/>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900DE7"/>
  </w:style>
  <w:style w:type="character" w:customStyle="1" w:styleId="apple-converted-space">
    <w:name w:val="apple-converted-space"/>
    <w:basedOn w:val="Fuentedeprrafopredeter"/>
    <w:rsid w:val="00900DE7"/>
  </w:style>
  <w:style w:type="character" w:styleId="Hipervnculo">
    <w:name w:val="Hyperlink"/>
    <w:basedOn w:val="Fuentedeprrafopredeter"/>
    <w:uiPriority w:val="99"/>
    <w:unhideWhenUsed/>
    <w:rsid w:val="00900DE7"/>
    <w:rPr>
      <w:color w:val="0000FF"/>
      <w:u w:val="single"/>
    </w:rPr>
  </w:style>
  <w:style w:type="paragraph" w:styleId="NormalWeb">
    <w:name w:val="Normal (Web)"/>
    <w:basedOn w:val="Normal"/>
    <w:uiPriority w:val="99"/>
    <w:unhideWhenUsed/>
    <w:rsid w:val="00900DE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900DE7"/>
    <w:pPr>
      <w:ind w:left="720"/>
      <w:contextualSpacing/>
    </w:pPr>
  </w:style>
  <w:style w:type="paragraph" w:styleId="Textonotaalfinal">
    <w:name w:val="endnote text"/>
    <w:basedOn w:val="Normal"/>
    <w:link w:val="TextonotaalfinalCar"/>
    <w:uiPriority w:val="99"/>
    <w:semiHidden/>
    <w:unhideWhenUsed/>
    <w:rsid w:val="00900DE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00DE7"/>
    <w:rPr>
      <w:sz w:val="20"/>
      <w:szCs w:val="20"/>
    </w:rPr>
  </w:style>
  <w:style w:type="character" w:styleId="Refdenotaalfinal">
    <w:name w:val="endnote reference"/>
    <w:basedOn w:val="Fuentedeprrafopredeter"/>
    <w:uiPriority w:val="99"/>
    <w:semiHidden/>
    <w:unhideWhenUsed/>
    <w:rsid w:val="00900DE7"/>
    <w:rPr>
      <w:vertAlign w:val="superscript"/>
    </w:rPr>
  </w:style>
  <w:style w:type="character" w:styleId="CitaHTML">
    <w:name w:val="HTML Cite"/>
    <w:basedOn w:val="Fuentedeprrafopredeter"/>
    <w:uiPriority w:val="99"/>
    <w:semiHidden/>
    <w:unhideWhenUsed/>
    <w:rsid w:val="00900DE7"/>
    <w:rPr>
      <w:i/>
      <w:iCs/>
    </w:rPr>
  </w:style>
  <w:style w:type="paragraph" w:styleId="Textodeglobo">
    <w:name w:val="Balloon Text"/>
    <w:basedOn w:val="Normal"/>
    <w:link w:val="TextodegloboCar"/>
    <w:uiPriority w:val="99"/>
    <w:semiHidden/>
    <w:unhideWhenUsed/>
    <w:rsid w:val="00900D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0DE7"/>
    <w:rPr>
      <w:rFonts w:ascii="Tahoma" w:hAnsi="Tahoma" w:cs="Tahoma"/>
      <w:sz w:val="16"/>
      <w:szCs w:val="16"/>
    </w:rPr>
  </w:style>
  <w:style w:type="paragraph" w:styleId="Epgrafe">
    <w:name w:val="caption"/>
    <w:basedOn w:val="Normal"/>
    <w:next w:val="Normal"/>
    <w:uiPriority w:val="35"/>
    <w:unhideWhenUsed/>
    <w:qFormat/>
    <w:rsid w:val="00EB1415"/>
    <w:pPr>
      <w:spacing w:line="240" w:lineRule="auto"/>
    </w:pPr>
    <w:rPr>
      <w:b/>
      <w:bCs/>
      <w:color w:val="4F81BD" w:themeColor="accent1"/>
      <w:sz w:val="18"/>
      <w:szCs w:val="18"/>
    </w:rPr>
  </w:style>
  <w:style w:type="table" w:customStyle="1" w:styleId="Listaclara-nfasis11">
    <w:name w:val="Lista clara - Énfasis 11"/>
    <w:basedOn w:val="Tablanormal"/>
    <w:uiPriority w:val="61"/>
    <w:rsid w:val="00003E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2-nfasis11">
    <w:name w:val="Sombreado medio 2 - Énfasis 11"/>
    <w:basedOn w:val="Tablanormal"/>
    <w:uiPriority w:val="64"/>
    <w:rsid w:val="0087242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F772F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772FD"/>
    <w:rPr>
      <w:rFonts w:eastAsiaTheme="minorEastAsia"/>
      <w:lang w:val="es-ES"/>
    </w:rPr>
  </w:style>
  <w:style w:type="character" w:styleId="Textodelmarcadordeposicin">
    <w:name w:val="Placeholder Text"/>
    <w:basedOn w:val="Fuentedeprrafopredeter"/>
    <w:uiPriority w:val="99"/>
    <w:semiHidden/>
    <w:rsid w:val="00F772FD"/>
    <w:rPr>
      <w:color w:val="808080"/>
    </w:rPr>
  </w:style>
  <w:style w:type="paragraph" w:styleId="Revisin">
    <w:name w:val="Revision"/>
    <w:hidden/>
    <w:uiPriority w:val="99"/>
    <w:semiHidden/>
    <w:rsid w:val="00F772FD"/>
    <w:pPr>
      <w:spacing w:after="0" w:line="240" w:lineRule="auto"/>
    </w:pPr>
  </w:style>
  <w:style w:type="paragraph" w:styleId="Textonotapie">
    <w:name w:val="footnote text"/>
    <w:basedOn w:val="Normal"/>
    <w:link w:val="TextonotapieCar"/>
    <w:uiPriority w:val="99"/>
    <w:semiHidden/>
    <w:unhideWhenUsed/>
    <w:rsid w:val="00E04A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04AAD"/>
    <w:rPr>
      <w:sz w:val="20"/>
      <w:szCs w:val="20"/>
    </w:rPr>
  </w:style>
  <w:style w:type="character" w:styleId="Refdenotaalpie">
    <w:name w:val="footnote reference"/>
    <w:basedOn w:val="Fuentedeprrafopredeter"/>
    <w:uiPriority w:val="99"/>
    <w:semiHidden/>
    <w:unhideWhenUsed/>
    <w:rsid w:val="00E04AAD"/>
    <w:rPr>
      <w:vertAlign w:val="superscript"/>
    </w:rPr>
  </w:style>
  <w:style w:type="character" w:styleId="Hipervnculovisitado">
    <w:name w:val="FollowedHyperlink"/>
    <w:basedOn w:val="Fuentedeprrafopredeter"/>
    <w:uiPriority w:val="99"/>
    <w:semiHidden/>
    <w:unhideWhenUsed/>
    <w:rsid w:val="00D803E0"/>
    <w:rPr>
      <w:color w:val="800080" w:themeColor="followedHyperlink"/>
      <w:u w:val="single"/>
    </w:rPr>
  </w:style>
  <w:style w:type="character" w:customStyle="1" w:styleId="Ttulo1Car">
    <w:name w:val="Título 1 Car"/>
    <w:basedOn w:val="Fuentedeprrafopredeter"/>
    <w:link w:val="Ttulo1"/>
    <w:uiPriority w:val="9"/>
    <w:rsid w:val="009162E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162E4"/>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9162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162E4"/>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7D445B"/>
    <w:pPr>
      <w:spacing w:before="120" w:after="120" w:line="360" w:lineRule="auto"/>
      <w:ind w:firstLine="709"/>
      <w:jc w:val="both"/>
    </w:pPr>
    <w:rPr>
      <w:rFonts w:cstheme="minorHAnsi"/>
    </w:rPr>
  </w:style>
  <w:style w:type="paragraph" w:customStyle="1" w:styleId="IntroCAPTESIS">
    <w:name w:val="IntroCAP_TESIS"/>
    <w:basedOn w:val="ParrafoTESIS"/>
    <w:qFormat/>
    <w:rsid w:val="007D445B"/>
    <w:rPr>
      <w:i/>
    </w:rPr>
  </w:style>
  <w:style w:type="paragraph" w:styleId="TtulodeTDC">
    <w:name w:val="TOC Heading"/>
    <w:basedOn w:val="Ttulo1"/>
    <w:next w:val="Normal"/>
    <w:uiPriority w:val="39"/>
    <w:semiHidden/>
    <w:unhideWhenUsed/>
    <w:qFormat/>
    <w:rsid w:val="00953869"/>
    <w:pPr>
      <w:outlineLvl w:val="9"/>
    </w:pPr>
    <w:rPr>
      <w:lang w:val="es-ES"/>
    </w:rPr>
  </w:style>
  <w:style w:type="paragraph" w:styleId="TDC1">
    <w:name w:val="toc 1"/>
    <w:basedOn w:val="Normal"/>
    <w:next w:val="Normal"/>
    <w:autoRedefine/>
    <w:uiPriority w:val="39"/>
    <w:unhideWhenUsed/>
    <w:qFormat/>
    <w:rsid w:val="00953869"/>
    <w:pPr>
      <w:spacing w:after="100"/>
    </w:pPr>
  </w:style>
  <w:style w:type="paragraph" w:styleId="TDC2">
    <w:name w:val="toc 2"/>
    <w:basedOn w:val="Normal"/>
    <w:next w:val="Normal"/>
    <w:autoRedefine/>
    <w:uiPriority w:val="39"/>
    <w:unhideWhenUsed/>
    <w:qFormat/>
    <w:rsid w:val="00953869"/>
    <w:pPr>
      <w:spacing w:after="100"/>
      <w:ind w:left="220"/>
    </w:pPr>
  </w:style>
  <w:style w:type="paragraph" w:styleId="TDC3">
    <w:name w:val="toc 3"/>
    <w:basedOn w:val="Normal"/>
    <w:next w:val="Normal"/>
    <w:autoRedefine/>
    <w:uiPriority w:val="39"/>
    <w:unhideWhenUsed/>
    <w:qFormat/>
    <w:rsid w:val="00953869"/>
    <w:pPr>
      <w:spacing w:after="100"/>
      <w:ind w:left="440"/>
    </w:pPr>
  </w:style>
  <w:style w:type="character" w:styleId="Textoennegrita">
    <w:name w:val="Strong"/>
    <w:basedOn w:val="Fuentedeprrafopredeter"/>
    <w:uiPriority w:val="22"/>
    <w:qFormat/>
    <w:rsid w:val="00813F38"/>
    <w:rPr>
      <w:b/>
      <w:bCs/>
    </w:rPr>
  </w:style>
  <w:style w:type="table" w:styleId="Tablaconcuadrcula">
    <w:name w:val="Table Grid"/>
    <w:basedOn w:val="Tablanormal"/>
    <w:uiPriority w:val="59"/>
    <w:rsid w:val="00813F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diagramColors" Target="diagrams/colors1.xml"/><Relationship Id="rId26" Type="http://schemas.openxmlformats.org/officeDocument/2006/relationships/diagramData" Target="diagrams/data3.xml"/><Relationship Id="rId39" Type="http://schemas.openxmlformats.org/officeDocument/2006/relationships/diagramColors" Target="diagrams/colors5.xml"/><Relationship Id="rId21" Type="http://schemas.openxmlformats.org/officeDocument/2006/relationships/diagramData" Target="diagrams/data2.xml"/><Relationship Id="rId34" Type="http://schemas.openxmlformats.org/officeDocument/2006/relationships/diagramColors" Target="diagrams/colors4.xml"/><Relationship Id="rId42" Type="http://schemas.openxmlformats.org/officeDocument/2006/relationships/diagramLayout" Target="diagrams/layout6.xml"/><Relationship Id="rId47" Type="http://schemas.openxmlformats.org/officeDocument/2006/relationships/diagramLayout" Target="diagrams/layout7.xml"/><Relationship Id="rId50" Type="http://schemas.microsoft.com/office/2007/relationships/diagramDrawing" Target="diagrams/drawing7.xml"/><Relationship Id="rId55" Type="http://schemas.microsoft.com/office/2007/relationships/diagramDrawing" Target="diagrams/drawing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6.png"/><Relationship Id="rId29" Type="http://schemas.openxmlformats.org/officeDocument/2006/relationships/diagramColors" Target="diagrams/colors3.xml"/><Relationship Id="rId41" Type="http://schemas.openxmlformats.org/officeDocument/2006/relationships/diagramData" Target="diagrams/data6.xml"/><Relationship Id="rId54" Type="http://schemas.openxmlformats.org/officeDocument/2006/relationships/diagramColors" Target="diagrams/colors8.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diagramColors" Target="diagrams/colors2.xml"/><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openxmlformats.org/officeDocument/2006/relationships/diagramQuickStyle" Target="diagrams/quickStyle8.xml"/><Relationship Id="rId58"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diagramData" Target="diagrams/data5.xml"/><Relationship Id="rId49" Type="http://schemas.openxmlformats.org/officeDocument/2006/relationships/diagramColors" Target="diagrams/colors7.xml"/><Relationship Id="rId57" Type="http://schemas.openxmlformats.org/officeDocument/2006/relationships/image" Target="media/image8.emf"/><Relationship Id="rId61" Type="http://schemas.openxmlformats.org/officeDocument/2006/relationships/fontTable" Target="fontTable.xml"/><Relationship Id="rId10" Type="http://schemas.openxmlformats.org/officeDocument/2006/relationships/hyperlink" Target="http://see.msfc.nasa.gov/pf/pf.htm" TargetMode="External"/><Relationship Id="rId19" Type="http://schemas.microsoft.com/office/2007/relationships/diagramDrawing" Target="diagrams/drawing1.xml"/><Relationship Id="rId31" Type="http://schemas.openxmlformats.org/officeDocument/2006/relationships/diagramData" Target="diagrams/data4.xml"/><Relationship Id="rId44" Type="http://schemas.openxmlformats.org/officeDocument/2006/relationships/diagramColors" Target="diagrams/colors6.xml"/><Relationship Id="rId52" Type="http://schemas.openxmlformats.org/officeDocument/2006/relationships/diagramLayout" Target="diagrams/layout8.xml"/><Relationship Id="rId60"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gif"/><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diagramQuickStyle" Target="diagrams/quickStyle6.xml"/><Relationship Id="rId48" Type="http://schemas.openxmlformats.org/officeDocument/2006/relationships/diagramQuickStyle" Target="diagrams/quickStyle7.xml"/><Relationship Id="rId56" Type="http://schemas.openxmlformats.org/officeDocument/2006/relationships/image" Target="media/image7.emf"/><Relationship Id="rId8" Type="http://schemas.openxmlformats.org/officeDocument/2006/relationships/endnotes" Target="endnotes.xml"/><Relationship Id="rId51" Type="http://schemas.openxmlformats.org/officeDocument/2006/relationships/diagramData" Target="diagrams/data8.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diagramQuickStyle" Target="diagrams/quickStyle1.xml"/><Relationship Id="rId25" Type="http://schemas.microsoft.com/office/2007/relationships/diagramDrawing" Target="diagrams/drawing2.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46" Type="http://schemas.openxmlformats.org/officeDocument/2006/relationships/diagramData" Target="diagrams/data7.xml"/><Relationship Id="rId59" Type="http://schemas.openxmlformats.org/officeDocument/2006/relationships/image" Target="media/image10.emf"/></Relationships>
</file>

<file path=word/_rels/end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2" Type="http://schemas.openxmlformats.org/officeDocument/2006/relationships/hyperlink" Target="http://radhome.gsfc.nasa.gov/radhome/papers/seespec.htm" TargetMode="External"/><Relationship Id="rId1" Type="http://schemas.openxmlformats.org/officeDocument/2006/relationships/hyperlink" Target="http://holbert.faculty.asu.edu/eee560/se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Analogico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57A3E47B-1777-4D30-9D17-9DD278378CFB}" type="presOf" srcId="{82005FC4-939D-4ACF-8C2F-E6C9501F71E5}" destId="{85EB828F-C976-4C4B-BA1A-17244ACF076A}"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07471564-927F-486B-8977-5A3F245B7156}" type="presOf" srcId="{A3627B82-19BB-42F6-8010-B9F581F2E628}" destId="{6703DBD5-002B-494B-811C-88092CA77056}" srcOrd="0" destOrd="0" presId="urn:microsoft.com/office/officeart/2005/8/layout/hierarchy4"/>
    <dgm:cxn modelId="{72F98441-2745-4A0F-B7CB-0434EBE1702A}" type="presOf" srcId="{44146284-82FF-4A1A-87EA-B2772AC5BFBB}" destId="{9DF2C459-4115-4E2B-AE4B-636AE7505F85}" srcOrd="0" destOrd="0" presId="urn:microsoft.com/office/officeart/2005/8/layout/hierarchy4"/>
    <dgm:cxn modelId="{9C936285-206B-4169-B6FF-A8BEDDE48D11}" type="presOf" srcId="{9E0F7C39-3632-4F87-8948-7D21FB272B5B}" destId="{71FB9E89-85B4-426C-9E92-70DA55968B4C}" srcOrd="0" destOrd="0" presId="urn:microsoft.com/office/officeart/2005/8/layout/hierarchy4"/>
    <dgm:cxn modelId="{C84DDC17-FA5C-4BBF-A703-26D218407710}" type="presOf" srcId="{5F3697D6-9B8A-4FC8-875A-409E783CBA6C}" destId="{AA8642CE-076F-4E21-9169-AEFC3A7958DB}" srcOrd="0" destOrd="0" presId="urn:microsoft.com/office/officeart/2005/8/layout/hierarchy4"/>
    <dgm:cxn modelId="{96235F0E-1BD5-4DB5-98EF-F6E54C899A21}" type="presOf" srcId="{1AE98F1E-E277-4E7C-B37B-2DD87C237351}" destId="{2D0BEDD2-93E1-444F-B15D-F8AE6E00B684}" srcOrd="0" destOrd="0" presId="urn:microsoft.com/office/officeart/2005/8/layout/hierarchy4"/>
    <dgm:cxn modelId="{6A228D63-A109-4884-971E-E857B836661F}" type="presOf" srcId="{C24630A2-AF00-4F3D-8CCD-40A466DD1268}" destId="{27A8E2C9-ACC0-4C1C-A1B4-FC5118E4D3CD}" srcOrd="0" destOrd="0" presId="urn:microsoft.com/office/officeart/2005/8/layout/hierarchy4"/>
    <dgm:cxn modelId="{425241DE-DAAF-4801-91B3-23A2F9967581}" type="presOf" srcId="{82FC5F13-03F2-42B0-8FC5-91B3F7D20E41}" destId="{A3022894-5017-4BFC-92F1-859D2AB0615B}"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E64A3A09-B46E-422A-882D-3B56BBD30B31}" srcId="{82FC5F13-03F2-42B0-8FC5-91B3F7D20E41}" destId="{9E0F7C39-3632-4F87-8948-7D21FB272B5B}" srcOrd="1" destOrd="0" parTransId="{7BB9BDF5-10C3-4AFB-A740-1ACAB2426CBA}" sibTransId="{32CD18BE-E371-4E70-849B-F7BB07C33DB4}"/>
    <dgm:cxn modelId="{B8D2E2CC-AB99-44F6-9437-336FE4EF1C0D}" type="presOf" srcId="{90A3BE77-B47D-4CC3-A02C-EF397079DAB2}" destId="{B1C17C2D-F409-45D5-A195-A101C16AA97D}" srcOrd="0" destOrd="0" presId="urn:microsoft.com/office/officeart/2005/8/layout/hierarchy4"/>
    <dgm:cxn modelId="{CCA872C4-41F8-48D5-A3CB-DEB651A4CDBB}" srcId="{1AE98F1E-E277-4E7C-B37B-2DD87C237351}" destId="{82005FC4-939D-4ACF-8C2F-E6C9501F71E5}" srcOrd="0" destOrd="0" parTransId="{51768AA2-CC1B-4302-9F5A-E6B43554C8D3}" sibTransId="{F063F031-5075-4751-AAF0-C7653BB77026}"/>
    <dgm:cxn modelId="{AF85DF7E-7CA4-4B27-869D-77D53E39E5CA}" type="presParOf" srcId="{B1C17C2D-F409-45D5-A195-A101C16AA97D}" destId="{B90077B6-671E-4BA7-B629-993157133A77}" srcOrd="0" destOrd="0" presId="urn:microsoft.com/office/officeart/2005/8/layout/hierarchy4"/>
    <dgm:cxn modelId="{C4E55525-ADC7-4C42-A207-A8066BAA93BE}" type="presParOf" srcId="{B90077B6-671E-4BA7-B629-993157133A77}" destId="{AA8642CE-076F-4E21-9169-AEFC3A7958DB}" srcOrd="0" destOrd="0" presId="urn:microsoft.com/office/officeart/2005/8/layout/hierarchy4"/>
    <dgm:cxn modelId="{0A959F62-4D25-44F2-BC65-E14826B01513}" type="presParOf" srcId="{B90077B6-671E-4BA7-B629-993157133A77}" destId="{3CA64998-79C4-4E5F-87C9-ABEFFE89D737}" srcOrd="1" destOrd="0" presId="urn:microsoft.com/office/officeart/2005/8/layout/hierarchy4"/>
    <dgm:cxn modelId="{D91D610B-4F5B-4557-903D-4FD1838B5292}" type="presParOf" srcId="{B90077B6-671E-4BA7-B629-993157133A77}" destId="{2245D860-2C6B-412B-8027-65E0B19ACFF2}" srcOrd="2" destOrd="0" presId="urn:microsoft.com/office/officeart/2005/8/layout/hierarchy4"/>
    <dgm:cxn modelId="{BADA6113-1E1E-4663-A545-7A51A475891B}" type="presParOf" srcId="{2245D860-2C6B-412B-8027-65E0B19ACFF2}" destId="{3E20A8BE-133A-47CF-83B9-9AE978690938}" srcOrd="0" destOrd="0" presId="urn:microsoft.com/office/officeart/2005/8/layout/hierarchy4"/>
    <dgm:cxn modelId="{F6F0473C-D21B-45E2-AA47-946FB31032D2}" type="presParOf" srcId="{3E20A8BE-133A-47CF-83B9-9AE978690938}" destId="{A3022894-5017-4BFC-92F1-859D2AB0615B}" srcOrd="0" destOrd="0" presId="urn:microsoft.com/office/officeart/2005/8/layout/hierarchy4"/>
    <dgm:cxn modelId="{E6F8C806-6FF1-41F4-BD6C-7B6791E16417}" type="presParOf" srcId="{3E20A8BE-133A-47CF-83B9-9AE978690938}" destId="{581D0262-5E39-4AA9-A6DF-9F899A9331C4}" srcOrd="1" destOrd="0" presId="urn:microsoft.com/office/officeart/2005/8/layout/hierarchy4"/>
    <dgm:cxn modelId="{9411570D-92FC-4548-A4D2-9704E49D8D3A}" type="presParOf" srcId="{3E20A8BE-133A-47CF-83B9-9AE978690938}" destId="{A254B675-E461-46D8-BA04-AF1DCBCD2D3B}" srcOrd="2" destOrd="0" presId="urn:microsoft.com/office/officeart/2005/8/layout/hierarchy4"/>
    <dgm:cxn modelId="{EC10299B-4E2D-4DE2-8A48-1F97E7F09C2B}" type="presParOf" srcId="{A254B675-E461-46D8-BA04-AF1DCBCD2D3B}" destId="{F3679C97-9067-45F6-AD17-236624C3537B}" srcOrd="0" destOrd="0" presId="urn:microsoft.com/office/officeart/2005/8/layout/hierarchy4"/>
    <dgm:cxn modelId="{64D70F46-939E-4879-9CF7-1261F9B5C823}" type="presParOf" srcId="{F3679C97-9067-45F6-AD17-236624C3537B}" destId="{6703DBD5-002B-494B-811C-88092CA77056}" srcOrd="0" destOrd="0" presId="urn:microsoft.com/office/officeart/2005/8/layout/hierarchy4"/>
    <dgm:cxn modelId="{F11B199E-1D65-419E-B250-80F798E3F8C9}" type="presParOf" srcId="{F3679C97-9067-45F6-AD17-236624C3537B}" destId="{FFF89B01-47F0-4D56-A7D2-CD7A8A4D67B1}" srcOrd="1" destOrd="0" presId="urn:microsoft.com/office/officeart/2005/8/layout/hierarchy4"/>
    <dgm:cxn modelId="{DF779D6A-8AA1-4730-B755-5B3E4FFB2DCE}" type="presParOf" srcId="{A254B675-E461-46D8-BA04-AF1DCBCD2D3B}" destId="{FE111132-9CB7-41E1-AC97-F0BC3F03343E}" srcOrd="1" destOrd="0" presId="urn:microsoft.com/office/officeart/2005/8/layout/hierarchy4"/>
    <dgm:cxn modelId="{BB314002-2B71-4FF6-A7B0-9A929F96BC38}" type="presParOf" srcId="{A254B675-E461-46D8-BA04-AF1DCBCD2D3B}" destId="{459FF5F4-581C-4FB8-9AD1-28681B866663}" srcOrd="2" destOrd="0" presId="urn:microsoft.com/office/officeart/2005/8/layout/hierarchy4"/>
    <dgm:cxn modelId="{C8C7809D-8897-45F7-B373-9880943171C6}" type="presParOf" srcId="{459FF5F4-581C-4FB8-9AD1-28681B866663}" destId="{71FB9E89-85B4-426C-9E92-70DA55968B4C}" srcOrd="0" destOrd="0" presId="urn:microsoft.com/office/officeart/2005/8/layout/hierarchy4"/>
    <dgm:cxn modelId="{927F6D4A-3A18-4C06-A9C5-2651F26E664F}" type="presParOf" srcId="{459FF5F4-581C-4FB8-9AD1-28681B866663}" destId="{F61DD6E7-4540-4D7A-90E4-734F60D8248B}" srcOrd="1" destOrd="0" presId="urn:microsoft.com/office/officeart/2005/8/layout/hierarchy4"/>
    <dgm:cxn modelId="{2CF2CB7A-5C50-40AB-A640-B9F85A0587C8}" type="presParOf" srcId="{2245D860-2C6B-412B-8027-65E0B19ACFF2}" destId="{848AA526-DCBE-4DF9-A9A0-34DD96DA419D}" srcOrd="1" destOrd="0" presId="urn:microsoft.com/office/officeart/2005/8/layout/hierarchy4"/>
    <dgm:cxn modelId="{7FC96708-6F9F-46D0-BB45-1A6BB44E4E71}" type="presParOf" srcId="{2245D860-2C6B-412B-8027-65E0B19ACFF2}" destId="{5E976C85-575B-42E3-B0E3-9197FD7E04F1}" srcOrd="2" destOrd="0" presId="urn:microsoft.com/office/officeart/2005/8/layout/hierarchy4"/>
    <dgm:cxn modelId="{5EBF1602-3D06-4EC2-8E61-B96F209ADF4D}" type="presParOf" srcId="{5E976C85-575B-42E3-B0E3-9197FD7E04F1}" destId="{27A8E2C9-ACC0-4C1C-A1B4-FC5118E4D3CD}" srcOrd="0" destOrd="0" presId="urn:microsoft.com/office/officeart/2005/8/layout/hierarchy4"/>
    <dgm:cxn modelId="{5CD3AF2F-4317-4AA2-B06B-EFD18C4F4810}" type="presParOf" srcId="{5E976C85-575B-42E3-B0E3-9197FD7E04F1}" destId="{BD134D29-993D-49E0-9AD3-8DF9ACCD229B}" srcOrd="1" destOrd="0" presId="urn:microsoft.com/office/officeart/2005/8/layout/hierarchy4"/>
    <dgm:cxn modelId="{F30373E6-EFD7-4DBE-83D9-2BDA33D54E78}" type="presParOf" srcId="{5E976C85-575B-42E3-B0E3-9197FD7E04F1}" destId="{950D962F-98D4-4E2E-9EDC-622CA1859D92}" srcOrd="2" destOrd="0" presId="urn:microsoft.com/office/officeart/2005/8/layout/hierarchy4"/>
    <dgm:cxn modelId="{778718C0-B19A-40B5-89E5-1100C5EDED58}" type="presParOf" srcId="{950D962F-98D4-4E2E-9EDC-622CA1859D92}" destId="{4E773025-6A56-4DAE-B09F-CD5EB51D8CF5}" srcOrd="0" destOrd="0" presId="urn:microsoft.com/office/officeart/2005/8/layout/hierarchy4"/>
    <dgm:cxn modelId="{46F10080-FDAF-4BED-B92B-4EF9A40F4FEA}" type="presParOf" srcId="{4E773025-6A56-4DAE-B09F-CD5EB51D8CF5}" destId="{2D0BEDD2-93E1-444F-B15D-F8AE6E00B684}" srcOrd="0" destOrd="0" presId="urn:microsoft.com/office/officeart/2005/8/layout/hierarchy4"/>
    <dgm:cxn modelId="{9259D09D-AA56-455A-AC86-8B72095EBDAC}" type="presParOf" srcId="{4E773025-6A56-4DAE-B09F-CD5EB51D8CF5}" destId="{99975524-9E7C-4C02-BE74-E33345EC6DF1}" srcOrd="1" destOrd="0" presId="urn:microsoft.com/office/officeart/2005/8/layout/hierarchy4"/>
    <dgm:cxn modelId="{F781D5FF-8722-41DC-BFA0-C610D648602C}" type="presParOf" srcId="{4E773025-6A56-4DAE-B09F-CD5EB51D8CF5}" destId="{EF09C306-775A-4B24-9CF9-41380976B8D0}" srcOrd="2" destOrd="0" presId="urn:microsoft.com/office/officeart/2005/8/layout/hierarchy4"/>
    <dgm:cxn modelId="{81D2A7DC-E5AC-415F-B456-7A1F200634A6}" type="presParOf" srcId="{EF09C306-775A-4B24-9CF9-41380976B8D0}" destId="{B8369508-1C3E-42EA-B911-EB12B31ABE89}" srcOrd="0" destOrd="0" presId="urn:microsoft.com/office/officeart/2005/8/layout/hierarchy4"/>
    <dgm:cxn modelId="{F6B99D07-5A5D-418C-B7CC-3F70F9B0805E}" type="presParOf" srcId="{B8369508-1C3E-42EA-B911-EB12B31ABE89}" destId="{85EB828F-C976-4C4B-BA1A-17244ACF076A}" srcOrd="0" destOrd="0" presId="urn:microsoft.com/office/officeart/2005/8/layout/hierarchy4"/>
    <dgm:cxn modelId="{2F933E69-BD7F-4AD9-8935-984B9D95772B}" type="presParOf" srcId="{B8369508-1C3E-42EA-B911-EB12B31ABE89}" destId="{7CA51DFC-9AB6-431C-9C1B-E07D82D66B4E}" srcOrd="1" destOrd="0" presId="urn:microsoft.com/office/officeart/2005/8/layout/hierarchy4"/>
    <dgm:cxn modelId="{883ED064-1359-4A5C-8500-AA5FF643A84F}" type="presParOf" srcId="{EF09C306-775A-4B24-9CF9-41380976B8D0}" destId="{A06018AF-59A4-4F09-8D5B-385DBB3F666A}" srcOrd="1" destOrd="0" presId="urn:microsoft.com/office/officeart/2005/8/layout/hierarchy4"/>
    <dgm:cxn modelId="{58275D30-E2CF-48A6-9EE6-A12410A9C312}" type="presParOf" srcId="{EF09C306-775A-4B24-9CF9-41380976B8D0}" destId="{B03E35B3-9816-47C8-815A-2E40261CE97F}" srcOrd="2" destOrd="0" presId="urn:microsoft.com/office/officeart/2005/8/layout/hierarchy4"/>
    <dgm:cxn modelId="{1381A2F1-6B68-477B-93EE-934E8F0674F2}" type="presParOf" srcId="{B03E35B3-9816-47C8-815A-2E40261CE97F}" destId="{9DF2C459-4115-4E2B-AE4B-636AE7505F85}" srcOrd="0" destOrd="0" presId="urn:microsoft.com/office/officeart/2005/8/layout/hierarchy4"/>
    <dgm:cxn modelId="{FC4304F2-D0A2-47FF-9C75-026E1C369EE8}"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85BC7741-23C5-4599-B080-1DF305F31A08}" type="presOf" srcId="{D362F44C-BD6B-4842-94CC-EDF795F73702}" destId="{20A474A9-B645-4E9C-B49B-BE44AA18C25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8153F650-0CEC-4D36-8F30-D79949D3796C}" type="presOf" srcId="{21895CEB-D833-40E2-A883-5936927CAA5F}" destId="{B852DAA4-4532-47A8-A0E2-6DB45AD26584}" srcOrd="0" destOrd="0" presId="urn:microsoft.com/office/officeart/2005/8/layout/hProcess7"/>
    <dgm:cxn modelId="{EBF2305A-D3E4-41DA-B61E-FD0639467C4D}" type="presOf" srcId="{7BEAD1EF-7976-4A48-A737-C1680C15550C}" destId="{D3D23916-1F2C-41B9-8127-6E53CD136E68}" srcOrd="0" destOrd="0" presId="urn:microsoft.com/office/officeart/2005/8/layout/hProcess7"/>
    <dgm:cxn modelId="{C09B25FC-FCDB-4B34-935A-AA21510DBC30}" type="presOf" srcId="{7BEAD1EF-7976-4A48-A737-C1680C15550C}" destId="{592787B2-35C0-4F7E-AE21-C0D6AFE9DDFE}" srcOrd="1"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C2D1A280-69F1-42BF-996F-51ACB0FC5F1F}" type="presParOf" srcId="{20A474A9-B645-4E9C-B49B-BE44AA18C258}" destId="{1449528C-5A6D-415E-92EB-997CB4484CC5}" srcOrd="0" destOrd="0" presId="urn:microsoft.com/office/officeart/2005/8/layout/hProcess7"/>
    <dgm:cxn modelId="{6015686C-5530-4BD6-8FC8-425C442362EC}" type="presParOf" srcId="{1449528C-5A6D-415E-92EB-997CB4484CC5}" destId="{D3D23916-1F2C-41B9-8127-6E53CD136E68}" srcOrd="0" destOrd="0" presId="urn:microsoft.com/office/officeart/2005/8/layout/hProcess7"/>
    <dgm:cxn modelId="{95F2E5D3-A5A8-4565-BF1E-F6C9EFCC1F15}" type="presParOf" srcId="{1449528C-5A6D-415E-92EB-997CB4484CC5}" destId="{592787B2-35C0-4F7E-AE21-C0D6AFE9DDFE}" srcOrd="1" destOrd="0" presId="urn:microsoft.com/office/officeart/2005/8/layout/hProcess7"/>
    <dgm:cxn modelId="{8F4447E6-3AC2-4136-8E8C-CAFE7BA3A41C}"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VREF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VREF 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VREF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1309AEDC-CC7E-4590-8325-206DCF342C25}" type="presOf" srcId="{5517ECBA-A1A1-49C5-BACA-496C5728B761}" destId="{30BD3F9E-B12E-40E9-BB88-BD579FFA229D}" srcOrd="0" destOrd="0" presId="urn:microsoft.com/office/officeart/2005/8/layout/lProcess3"/>
    <dgm:cxn modelId="{F9A8A028-699D-4D84-A7E6-5CA9E0F647DF}" type="presOf" srcId="{1EBFC517-FF9E-4040-B08B-33A8AADC3928}" destId="{568B9FAA-4CE6-4355-9603-C8FDE2F90B33}"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58D97AF5-5563-4923-8005-E89E321FD824}" type="presOf" srcId="{9D77D418-C0CA-4BF5-BE77-E2C098A7E714}" destId="{04DF0BD9-BD58-447F-9CE0-3F686A50ACFD}"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D41C48B0-D997-4935-B836-D4B1F07FB089}" type="presOf" srcId="{88F5F25D-1164-469A-8B32-9BFF89C205DF}" destId="{D86458AA-2375-4A15-8DB1-90C24E61A441}" srcOrd="0" destOrd="0" presId="urn:microsoft.com/office/officeart/2005/8/layout/lProcess3"/>
    <dgm:cxn modelId="{653EA9FE-ED3F-473A-B2F9-205310B87198}" type="presOf" srcId="{03213475-4A59-470A-9C88-0E6140E020F2}" destId="{EAB26FB1-5F27-4C36-9258-FCA560EBF4A9}" srcOrd="0" destOrd="0" presId="urn:microsoft.com/office/officeart/2005/8/layout/lProcess3"/>
    <dgm:cxn modelId="{62AFE99E-E0CF-44A8-84DE-66455E93F363}" type="presParOf" srcId="{D86458AA-2375-4A15-8DB1-90C24E61A441}" destId="{7391EB38-400D-4F30-BF32-264B9C5B670C}" srcOrd="0" destOrd="0" presId="urn:microsoft.com/office/officeart/2005/8/layout/lProcess3"/>
    <dgm:cxn modelId="{CFD70F1F-0F40-45A2-826F-6009A0307EEE}" type="presParOf" srcId="{7391EB38-400D-4F30-BF32-264B9C5B670C}" destId="{568B9FAA-4CE6-4355-9603-C8FDE2F90B33}" srcOrd="0" destOrd="0" presId="urn:microsoft.com/office/officeart/2005/8/layout/lProcess3"/>
    <dgm:cxn modelId="{7FEF7223-ABE5-4D44-9C4A-17A5950AA9B2}" type="presParOf" srcId="{D86458AA-2375-4A15-8DB1-90C24E61A441}" destId="{44CAF2AD-F006-4061-831F-B133575A7FCC}" srcOrd="1" destOrd="0" presId="urn:microsoft.com/office/officeart/2005/8/layout/lProcess3"/>
    <dgm:cxn modelId="{4F4BF2B9-82AC-416F-9A98-278D37B1D975}" type="presParOf" srcId="{D86458AA-2375-4A15-8DB1-90C24E61A441}" destId="{F38D785A-57D4-4053-A033-C2AD1DCE3EED}" srcOrd="2" destOrd="0" presId="urn:microsoft.com/office/officeart/2005/8/layout/lProcess3"/>
    <dgm:cxn modelId="{DD184745-5ED6-4D8C-9BB6-F873C312B060}" type="presParOf" srcId="{F38D785A-57D4-4053-A033-C2AD1DCE3EED}" destId="{EAB26FB1-5F27-4C36-9258-FCA560EBF4A9}" srcOrd="0" destOrd="0" presId="urn:microsoft.com/office/officeart/2005/8/layout/lProcess3"/>
    <dgm:cxn modelId="{491A00F6-D7E3-4DC5-AE98-2A190CAC6821}" type="presParOf" srcId="{D86458AA-2375-4A15-8DB1-90C24E61A441}" destId="{49A32811-02A6-43BD-9370-46D1421F7F14}" srcOrd="3" destOrd="0" presId="urn:microsoft.com/office/officeart/2005/8/layout/lProcess3"/>
    <dgm:cxn modelId="{33FA2753-E8D2-466B-B75C-334ECA53789E}" type="presParOf" srcId="{D86458AA-2375-4A15-8DB1-90C24E61A441}" destId="{8E07F391-0DBE-4C1F-9844-63246979D469}" srcOrd="4" destOrd="0" presId="urn:microsoft.com/office/officeart/2005/8/layout/lProcess3"/>
    <dgm:cxn modelId="{229486A0-459F-4CD5-A1AD-18899DA4F884}" type="presParOf" srcId="{8E07F391-0DBE-4C1F-9844-63246979D469}" destId="{30BD3F9E-B12E-40E9-BB88-BD579FFA229D}" srcOrd="0" destOrd="0" presId="urn:microsoft.com/office/officeart/2005/8/layout/lProcess3"/>
    <dgm:cxn modelId="{FE0EC380-F991-4BD3-85EA-C5A4F7398ABC}" type="presParOf" srcId="{D86458AA-2375-4A15-8DB1-90C24E61A441}" destId="{F5EE2B12-41B7-4E7A-9A1E-A7F7AC041D5B}" srcOrd="5" destOrd="0" presId="urn:microsoft.com/office/officeart/2005/8/layout/lProcess3"/>
    <dgm:cxn modelId="{35D958F1-B20A-4C0D-8297-7FC89C20F37E}" type="presParOf" srcId="{D86458AA-2375-4A15-8DB1-90C24E61A441}" destId="{65713D63-2E8C-466C-BB4F-0671265B0C34}" srcOrd="6" destOrd="0" presId="urn:microsoft.com/office/officeart/2005/8/layout/lProcess3"/>
    <dgm:cxn modelId="{1856D4DF-667B-4385-8496-247A2DA65713}"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Termometro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B139D554-5B09-4778-ABC1-EA36BEB96075}" type="presOf" srcId="{7BEAD1EF-7976-4A48-A737-C1680C15550C}" destId="{592787B2-35C0-4F7E-AE21-C0D6AFE9DDFE}" srcOrd="1" destOrd="0" presId="urn:microsoft.com/office/officeart/2005/8/layout/hProcess7"/>
    <dgm:cxn modelId="{29F3A648-8B83-4C3E-B110-059A5E86F4B2}" type="presOf" srcId="{7BEAD1EF-7976-4A48-A737-C1680C15550C}" destId="{D3D23916-1F2C-41B9-8127-6E53CD136E6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66E6620A-F936-407E-908B-4A263E5D85ED}" type="presOf" srcId="{21895CEB-D833-40E2-A883-5936927CAA5F}" destId="{B852DAA4-4532-47A8-A0E2-6DB45AD26584}" srcOrd="0" destOrd="0" presId="urn:microsoft.com/office/officeart/2005/8/layout/hProcess7"/>
    <dgm:cxn modelId="{2DCA58E9-060B-4C87-AF06-BA078D24422E}"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1D406473-5C02-4320-8A66-BC174AE61432}" type="presParOf" srcId="{20A474A9-B645-4E9C-B49B-BE44AA18C258}" destId="{1449528C-5A6D-415E-92EB-997CB4484CC5}" srcOrd="0" destOrd="0" presId="urn:microsoft.com/office/officeart/2005/8/layout/hProcess7"/>
    <dgm:cxn modelId="{909D4259-0D41-4C8B-9D27-BB1889FE81D3}" type="presParOf" srcId="{1449528C-5A6D-415E-92EB-997CB4484CC5}" destId="{D3D23916-1F2C-41B9-8127-6E53CD136E68}" srcOrd="0" destOrd="0" presId="urn:microsoft.com/office/officeart/2005/8/layout/hProcess7"/>
    <dgm:cxn modelId="{550115AB-C584-45BE-B30D-E121DB759E28}" type="presParOf" srcId="{1449528C-5A6D-415E-92EB-997CB4484CC5}" destId="{592787B2-35C0-4F7E-AE21-C0D6AFE9DDFE}" srcOrd="1" destOrd="0" presId="urn:microsoft.com/office/officeart/2005/8/layout/hProcess7"/>
    <dgm:cxn modelId="{9A1C4A84-D404-4DE8-9810-FFD76CA98A8D}"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491550A0-801C-4301-B0A9-CDBEB0456456}" type="presOf" srcId="{88F5F25D-1164-469A-8B32-9BFF89C205DF}" destId="{D86458AA-2375-4A15-8DB1-90C24E61A441}"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6F8FA589-C19E-4EF6-AE14-59E4EAA4AA4C}" type="presOf" srcId="{9D77D418-C0CA-4BF5-BE77-E2C098A7E714}" destId="{04DF0BD9-BD58-447F-9CE0-3F686A50ACFD}"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AF81DDD1-4809-459C-9ECB-239A9240F1D5}" type="presOf" srcId="{03213475-4A59-470A-9C88-0E6140E020F2}" destId="{EAB26FB1-5F27-4C36-9258-FCA560EBF4A9}" srcOrd="0" destOrd="0" presId="urn:microsoft.com/office/officeart/2005/8/layout/lProcess3"/>
    <dgm:cxn modelId="{9EBA5539-AF9C-4945-9A4C-0F344AEA71C3}" type="presOf" srcId="{1EBFC517-FF9E-4040-B08B-33A8AADC3928}" destId="{568B9FAA-4CE6-4355-9603-C8FDE2F90B33}" srcOrd="0" destOrd="0" presId="urn:microsoft.com/office/officeart/2005/8/layout/lProcess3"/>
    <dgm:cxn modelId="{E0432DEF-D8A3-4890-A542-47B06D2E2C4A}" type="presParOf" srcId="{D86458AA-2375-4A15-8DB1-90C24E61A441}" destId="{7391EB38-400D-4F30-BF32-264B9C5B670C}" srcOrd="0" destOrd="0" presId="urn:microsoft.com/office/officeart/2005/8/layout/lProcess3"/>
    <dgm:cxn modelId="{DA9FF0FB-BF5C-4563-A219-4C0E1098559D}" type="presParOf" srcId="{7391EB38-400D-4F30-BF32-264B9C5B670C}" destId="{568B9FAA-4CE6-4355-9603-C8FDE2F90B33}" srcOrd="0" destOrd="0" presId="urn:microsoft.com/office/officeart/2005/8/layout/lProcess3"/>
    <dgm:cxn modelId="{348C0648-C759-44C8-A84A-4F8EAC7E0532}" type="presParOf" srcId="{D86458AA-2375-4A15-8DB1-90C24E61A441}" destId="{44CAF2AD-F006-4061-831F-B133575A7FCC}" srcOrd="1" destOrd="0" presId="urn:microsoft.com/office/officeart/2005/8/layout/lProcess3"/>
    <dgm:cxn modelId="{84834F65-3F91-449E-B9A9-BFC445D04F85}" type="presParOf" srcId="{D86458AA-2375-4A15-8DB1-90C24E61A441}" destId="{F38D785A-57D4-4053-A033-C2AD1DCE3EED}" srcOrd="2" destOrd="0" presId="urn:microsoft.com/office/officeart/2005/8/layout/lProcess3"/>
    <dgm:cxn modelId="{97EFC959-2234-481E-97AE-33207FDC3C2E}" type="presParOf" srcId="{F38D785A-57D4-4053-A033-C2AD1DCE3EED}" destId="{EAB26FB1-5F27-4C36-9258-FCA560EBF4A9}" srcOrd="0" destOrd="0" presId="urn:microsoft.com/office/officeart/2005/8/layout/lProcess3"/>
    <dgm:cxn modelId="{459A0BD1-9825-4510-8A96-B5DF8E9BA869}" type="presParOf" srcId="{D86458AA-2375-4A15-8DB1-90C24E61A441}" destId="{49A32811-02A6-43BD-9370-46D1421F7F14}" srcOrd="3" destOrd="0" presId="urn:microsoft.com/office/officeart/2005/8/layout/lProcess3"/>
    <dgm:cxn modelId="{19D005C2-E522-4754-8C09-AD21A13A9AE1}" type="presParOf" srcId="{D86458AA-2375-4A15-8DB1-90C24E61A441}" destId="{65713D63-2E8C-466C-BB4F-0671265B0C34}" srcOrd="4" destOrd="0" presId="urn:microsoft.com/office/officeart/2005/8/layout/lProcess3"/>
    <dgm:cxn modelId="{2E27117D-9D9B-41ED-AF28-92E247890465}"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FC07A659-D90E-4282-8F4A-C3793C3AEDBC}" srcId="{88F5F25D-1164-469A-8B32-9BFF89C205DF}" destId="{EA61C5D0-6508-4C2A-93A9-71F661AA1A14}" srcOrd="3" destOrd="0" parTransId="{EC85A9E5-885E-4547-97CE-7678681E8671}" sibTransId="{11993924-C249-42D8-A033-98691BFBB749}"/>
    <dgm:cxn modelId="{83F894CD-720E-4FD4-8CBC-D9FBB8F97FCF}" srcId="{88F5F25D-1164-469A-8B32-9BFF89C205DF}" destId="{4522D048-6E80-4651-A5AD-EB98AB33A2BC}" srcOrd="4" destOrd="0" parTransId="{2B5A987D-32A7-455C-9DF3-2A746F6C889A}" sibTransId="{3689CD28-75F2-4FAB-93BE-65C2D4A05F30}"/>
    <dgm:cxn modelId="{DBECFCBB-5810-4D2C-B449-005C3DFC9253}" type="presOf" srcId="{1084D23E-CB99-4ABE-B8BB-993CD4E783F8}" destId="{D01025D4-1B4B-4D45-9DAB-0020293F30BA}"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3AC0F8C4-DAF8-4C15-A714-0E9842D851D9}" type="presOf" srcId="{1EBFC517-FF9E-4040-B08B-33A8AADC3928}" destId="{568B9FAA-4CE6-4355-9603-C8FDE2F90B33}" srcOrd="0" destOrd="0" presId="urn:microsoft.com/office/officeart/2005/8/layout/lProcess3"/>
    <dgm:cxn modelId="{619E161D-9C78-4374-94DE-D8F811E24351}" type="presOf" srcId="{9D77D418-C0CA-4BF5-BE77-E2C098A7E714}" destId="{04DF0BD9-BD58-447F-9CE0-3F686A50ACFD}" srcOrd="0" destOrd="0" presId="urn:microsoft.com/office/officeart/2005/8/layout/lProcess3"/>
    <dgm:cxn modelId="{21EC72D1-A538-4ACD-AB97-9AFEDA8705C4}" type="presOf" srcId="{EA61C5D0-6508-4C2A-93A9-71F661AA1A14}" destId="{4DF77F13-AB85-4DFB-AFDD-D14538B13CAB}" srcOrd="0" destOrd="0" presId="urn:microsoft.com/office/officeart/2005/8/layout/lProcess3"/>
    <dgm:cxn modelId="{3377BC3D-EF03-422C-8BAE-D06B077191EA}" type="presOf" srcId="{03213475-4A59-470A-9C88-0E6140E020F2}" destId="{EAB26FB1-5F27-4C36-9258-FCA560EBF4A9}" srcOrd="0" destOrd="0" presId="urn:microsoft.com/office/officeart/2005/8/layout/lProcess3"/>
    <dgm:cxn modelId="{E1D822E4-94D4-4E7F-ADA3-35274E3CE2F5}" type="presOf" srcId="{88F5F25D-1164-469A-8B32-9BFF89C205DF}" destId="{D86458AA-2375-4A15-8DB1-90C24E61A441}" srcOrd="0" destOrd="0" presId="urn:microsoft.com/office/officeart/2005/8/layout/lProcess3"/>
    <dgm:cxn modelId="{E826A5A9-9438-49B9-A317-99D795AFDF1D}" type="presOf" srcId="{33AFC3C0-C2DD-4885-9D06-E386CC839BBA}" destId="{4AC3ED48-F5EA-4C72-821E-00634B3E3CB4}"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7E8080FC-8CCF-4E08-A332-4A3151555B11}" srcId="{88F5F25D-1164-469A-8B32-9BFF89C205DF}" destId="{51CED5F5-07FD-4A2D-A3A7-682746362794}" srcOrd="7" destOrd="0" parTransId="{8912C5A5-964B-42FF-9C65-024E8F442E0E}" sibTransId="{EB8C5ED5-B177-4134-8A5F-5CB3C03EB64A}"/>
    <dgm:cxn modelId="{0430038D-4D26-464A-A9AE-A3B9B9FB43F8}" srcId="{88F5F25D-1164-469A-8B32-9BFF89C205DF}" destId="{69C264FA-EBA1-429C-A152-2A7F716F85AF}" srcOrd="6" destOrd="0" parTransId="{36043C01-8356-484C-9859-B9B556404206}" sibTransId="{637E210E-B608-4D05-985D-268E2E564236}"/>
    <dgm:cxn modelId="{18990EC7-DAB4-4250-BC0F-F5E258BA1DD9}" srcId="{88F5F25D-1164-469A-8B32-9BFF89C205DF}" destId="{33AFC3C0-C2DD-4885-9D06-E386CC839BBA}" srcOrd="8" destOrd="0" parTransId="{5FEA010D-F587-4360-8A8A-68B733C20048}" sibTransId="{D2C2E5AC-B712-4723-9D66-F2BF4976A17B}"/>
    <dgm:cxn modelId="{56062EB5-7244-4905-A075-0E427C9BDEFC}" type="presOf" srcId="{4522D048-6E80-4651-A5AD-EB98AB33A2BC}" destId="{6F18A4C6-0AAE-472B-8B5D-CC1604C8A141}"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AF322611-922A-4285-A7F7-12DF67FF6CD4}" type="presOf" srcId="{69C264FA-EBA1-429C-A152-2A7F716F85AF}" destId="{71F78A99-0D15-46FC-883B-5016CA07D37A}" srcOrd="0" destOrd="0" presId="urn:microsoft.com/office/officeart/2005/8/layout/lProcess3"/>
    <dgm:cxn modelId="{0CBB3CBA-7335-43CC-AF10-2D3A401AF3C8}" type="presOf" srcId="{51CED5F5-07FD-4A2D-A3A7-682746362794}" destId="{0DA82BC4-B6C6-48A8-8AEC-1FDDF365AAD6}" srcOrd="0" destOrd="0" presId="urn:microsoft.com/office/officeart/2005/8/layout/lProcess3"/>
    <dgm:cxn modelId="{8440085E-AD74-4F3F-9357-5A3C23A77E9A}" type="presParOf" srcId="{D86458AA-2375-4A15-8DB1-90C24E61A441}" destId="{7391EB38-400D-4F30-BF32-264B9C5B670C}" srcOrd="0" destOrd="0" presId="urn:microsoft.com/office/officeart/2005/8/layout/lProcess3"/>
    <dgm:cxn modelId="{F6BD00BE-03AD-4A35-BD1A-E5851CAC9C07}" type="presParOf" srcId="{7391EB38-400D-4F30-BF32-264B9C5B670C}" destId="{568B9FAA-4CE6-4355-9603-C8FDE2F90B33}" srcOrd="0" destOrd="0" presId="urn:microsoft.com/office/officeart/2005/8/layout/lProcess3"/>
    <dgm:cxn modelId="{67AB2677-5C1D-4D8D-82A7-E5D9333EED7E}" type="presParOf" srcId="{D86458AA-2375-4A15-8DB1-90C24E61A441}" destId="{44CAF2AD-F006-4061-831F-B133575A7FCC}" srcOrd="1" destOrd="0" presId="urn:microsoft.com/office/officeart/2005/8/layout/lProcess3"/>
    <dgm:cxn modelId="{DCD69C72-1176-4BAC-B270-472C1EEA7A46}" type="presParOf" srcId="{D86458AA-2375-4A15-8DB1-90C24E61A441}" destId="{F38D785A-57D4-4053-A033-C2AD1DCE3EED}" srcOrd="2" destOrd="0" presId="urn:microsoft.com/office/officeart/2005/8/layout/lProcess3"/>
    <dgm:cxn modelId="{2EEF53AD-2BB9-4E59-ACEC-B432042E0AAD}" type="presParOf" srcId="{F38D785A-57D4-4053-A033-C2AD1DCE3EED}" destId="{EAB26FB1-5F27-4C36-9258-FCA560EBF4A9}" srcOrd="0" destOrd="0" presId="urn:microsoft.com/office/officeart/2005/8/layout/lProcess3"/>
    <dgm:cxn modelId="{2CC806D7-C85D-455D-A658-DF7D9AADBE44}" type="presParOf" srcId="{D86458AA-2375-4A15-8DB1-90C24E61A441}" destId="{49A32811-02A6-43BD-9370-46D1421F7F14}" srcOrd="3" destOrd="0" presId="urn:microsoft.com/office/officeart/2005/8/layout/lProcess3"/>
    <dgm:cxn modelId="{3DEDCEA7-6774-4B7A-B7A6-56FE5B5A7966}" type="presParOf" srcId="{D86458AA-2375-4A15-8DB1-90C24E61A441}" destId="{65713D63-2E8C-466C-BB4F-0671265B0C34}" srcOrd="4" destOrd="0" presId="urn:microsoft.com/office/officeart/2005/8/layout/lProcess3"/>
    <dgm:cxn modelId="{CF6669EB-5C3A-4681-9FA9-C6D8B12CF63C}" type="presParOf" srcId="{65713D63-2E8C-466C-BB4F-0671265B0C34}" destId="{04DF0BD9-BD58-447F-9CE0-3F686A50ACFD}" srcOrd="0" destOrd="0" presId="urn:microsoft.com/office/officeart/2005/8/layout/lProcess3"/>
    <dgm:cxn modelId="{7988969C-6C3F-4EA7-8125-1493CDC95DD5}" type="presParOf" srcId="{D86458AA-2375-4A15-8DB1-90C24E61A441}" destId="{3C6FD98B-FABB-46FA-B058-18ED832667E8}" srcOrd="5" destOrd="0" presId="urn:microsoft.com/office/officeart/2005/8/layout/lProcess3"/>
    <dgm:cxn modelId="{EA207203-A27D-45B0-B355-4F243E0E4D73}" type="presParOf" srcId="{D86458AA-2375-4A15-8DB1-90C24E61A441}" destId="{899B5867-8CFC-4118-8AFF-3A040EA1F632}" srcOrd="6" destOrd="0" presId="urn:microsoft.com/office/officeart/2005/8/layout/lProcess3"/>
    <dgm:cxn modelId="{F2C3263C-6F6A-4AE4-BD28-50EA1A6B42D0}" type="presParOf" srcId="{899B5867-8CFC-4118-8AFF-3A040EA1F632}" destId="{4DF77F13-AB85-4DFB-AFDD-D14538B13CAB}" srcOrd="0" destOrd="0" presId="urn:microsoft.com/office/officeart/2005/8/layout/lProcess3"/>
    <dgm:cxn modelId="{7A205252-64A0-40FA-A970-ED9EE3872DB8}" type="presParOf" srcId="{D86458AA-2375-4A15-8DB1-90C24E61A441}" destId="{1D21C3FF-7D71-4ADE-BB6E-7D1AC87FBB26}" srcOrd="7" destOrd="0" presId="urn:microsoft.com/office/officeart/2005/8/layout/lProcess3"/>
    <dgm:cxn modelId="{C101AC02-DD43-4D80-812F-3CA7EF54B478}" type="presParOf" srcId="{D86458AA-2375-4A15-8DB1-90C24E61A441}" destId="{3977D66F-C03F-4269-B7CD-FBC1D1EF73D9}" srcOrd="8" destOrd="0" presId="urn:microsoft.com/office/officeart/2005/8/layout/lProcess3"/>
    <dgm:cxn modelId="{95FA464E-A208-4E33-B995-A64B0F7652BE}" type="presParOf" srcId="{3977D66F-C03F-4269-B7CD-FBC1D1EF73D9}" destId="{6F18A4C6-0AAE-472B-8B5D-CC1604C8A141}" srcOrd="0" destOrd="0" presId="urn:microsoft.com/office/officeart/2005/8/layout/lProcess3"/>
    <dgm:cxn modelId="{DBE2CD66-D1AB-4A60-B8DC-96CFC567D4A5}" type="presParOf" srcId="{D86458AA-2375-4A15-8DB1-90C24E61A441}" destId="{783D7A35-2560-432C-AB86-68594F79756E}" srcOrd="9" destOrd="0" presId="urn:microsoft.com/office/officeart/2005/8/layout/lProcess3"/>
    <dgm:cxn modelId="{D645C3E7-627D-47D2-8C06-75B2BA289ADE}" type="presParOf" srcId="{D86458AA-2375-4A15-8DB1-90C24E61A441}" destId="{9D55142D-AA26-4FC2-A531-C34906C2DCDE}" srcOrd="10" destOrd="0" presId="urn:microsoft.com/office/officeart/2005/8/layout/lProcess3"/>
    <dgm:cxn modelId="{5A4BDF22-99BC-4AE4-87B3-73A7C9F3C67F}" type="presParOf" srcId="{9D55142D-AA26-4FC2-A531-C34906C2DCDE}" destId="{D01025D4-1B4B-4D45-9DAB-0020293F30BA}" srcOrd="0" destOrd="0" presId="urn:microsoft.com/office/officeart/2005/8/layout/lProcess3"/>
    <dgm:cxn modelId="{7B2F702B-E3B7-4F53-B05B-C9B2C0E621D6}" type="presParOf" srcId="{D86458AA-2375-4A15-8DB1-90C24E61A441}" destId="{291DC45A-A2A3-4F34-8EE2-CE9C06FC7310}" srcOrd="11" destOrd="0" presId="urn:microsoft.com/office/officeart/2005/8/layout/lProcess3"/>
    <dgm:cxn modelId="{0EA9824E-BA00-4FCD-83EC-2658E98A623E}" type="presParOf" srcId="{D86458AA-2375-4A15-8DB1-90C24E61A441}" destId="{69F8B09A-4754-4C77-B619-8D12128427A2}" srcOrd="12" destOrd="0" presId="urn:microsoft.com/office/officeart/2005/8/layout/lProcess3"/>
    <dgm:cxn modelId="{690E3A4D-CBB1-455C-BB0B-871B0BB7456E}" type="presParOf" srcId="{69F8B09A-4754-4C77-B619-8D12128427A2}" destId="{71F78A99-0D15-46FC-883B-5016CA07D37A}" srcOrd="0" destOrd="0" presId="urn:microsoft.com/office/officeart/2005/8/layout/lProcess3"/>
    <dgm:cxn modelId="{D9D48A67-29AB-4B11-8256-B6EE18B678FB}" type="presParOf" srcId="{D86458AA-2375-4A15-8DB1-90C24E61A441}" destId="{40CB5F6A-C190-4DE2-81B7-A1340F31F4D9}" srcOrd="13" destOrd="0" presId="urn:microsoft.com/office/officeart/2005/8/layout/lProcess3"/>
    <dgm:cxn modelId="{9F63C270-14A4-4888-89A4-87DD366DE155}" type="presParOf" srcId="{D86458AA-2375-4A15-8DB1-90C24E61A441}" destId="{949B1F05-6307-4D77-9FA4-17811F3ED7D8}" srcOrd="14" destOrd="0" presId="urn:microsoft.com/office/officeart/2005/8/layout/lProcess3"/>
    <dgm:cxn modelId="{DE8CBDA0-8DEF-439D-90BB-8E3F32A052D8}" type="presParOf" srcId="{949B1F05-6307-4D77-9FA4-17811F3ED7D8}" destId="{0DA82BC4-B6C6-48A8-8AEC-1FDDF365AAD6}" srcOrd="0" destOrd="0" presId="urn:microsoft.com/office/officeart/2005/8/layout/lProcess3"/>
    <dgm:cxn modelId="{01AD1F03-D5B7-4DBF-AD3A-86B7BA43D148}" type="presParOf" srcId="{D86458AA-2375-4A15-8DB1-90C24E61A441}" destId="{A9139CD2-66D3-409D-AFAA-9A8635896276}" srcOrd="15" destOrd="0" presId="urn:microsoft.com/office/officeart/2005/8/layout/lProcess3"/>
    <dgm:cxn modelId="{500A54EC-AAE8-4DCD-A212-B3A538EDA00E}" type="presParOf" srcId="{D86458AA-2375-4A15-8DB1-90C24E61A441}" destId="{031BB06C-9F61-4F23-B317-672473DA9604}" srcOrd="16" destOrd="0" presId="urn:microsoft.com/office/officeart/2005/8/layout/lProcess3"/>
    <dgm:cxn modelId="{C0CF811F-A2FB-4D96-BCB5-0969C808FD5E}"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Codigo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3B4B4319-C0C1-414D-94A8-D4278E4EDDAB}" type="presOf" srcId="{21895CEB-D833-40E2-A883-5936927CAA5F}" destId="{B852DAA4-4532-47A8-A0E2-6DB45AD26584}" srcOrd="0" destOrd="0" presId="urn:microsoft.com/office/officeart/2005/8/layout/hProcess7"/>
    <dgm:cxn modelId="{07C65588-394A-4936-BE0C-B08B15FD2FCD}" type="presOf" srcId="{D362F44C-BD6B-4842-94CC-EDF795F73702}" destId="{20A474A9-B645-4E9C-B49B-BE44AA18C258}" srcOrd="0" destOrd="0" presId="urn:microsoft.com/office/officeart/2005/8/layout/hProcess7"/>
    <dgm:cxn modelId="{8DD0B9F7-7024-4B4B-8795-20EA9E0C7A58}" type="presOf" srcId="{7BEAD1EF-7976-4A48-A737-C1680C15550C}" destId="{D3D23916-1F2C-41B9-8127-6E53CD136E68}" srcOrd="0" destOrd="0" presId="urn:microsoft.com/office/officeart/2005/8/layout/hProcess7"/>
    <dgm:cxn modelId="{02086281-45F5-4181-B99E-A0CA83601C52}" type="presOf" srcId="{7BEAD1EF-7976-4A48-A737-C1680C15550C}" destId="{592787B2-35C0-4F7E-AE21-C0D6AFE9DDFE}" srcOrd="1"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3147EA49-D5FD-4765-B3F0-47AAC5A12180}" type="presParOf" srcId="{20A474A9-B645-4E9C-B49B-BE44AA18C258}" destId="{1449528C-5A6D-415E-92EB-997CB4484CC5}" srcOrd="0" destOrd="0" presId="urn:microsoft.com/office/officeart/2005/8/layout/hProcess7"/>
    <dgm:cxn modelId="{1BCD091D-3B10-46F7-8D27-3C738DC72D63}" type="presParOf" srcId="{1449528C-5A6D-415E-92EB-997CB4484CC5}" destId="{D3D23916-1F2C-41B9-8127-6E53CD136E68}" srcOrd="0" destOrd="0" presId="urn:microsoft.com/office/officeart/2005/8/layout/hProcess7"/>
    <dgm:cxn modelId="{4417C69E-C156-4DD6-A6A8-94500D81DB29}" type="presParOf" srcId="{1449528C-5A6D-415E-92EB-997CB4484CC5}" destId="{592787B2-35C0-4F7E-AE21-C0D6AFE9DDFE}" srcOrd="1" destOrd="0" presId="urn:microsoft.com/office/officeart/2005/8/layout/hProcess7"/>
    <dgm:cxn modelId="{366F78FF-55D4-4140-B586-B9256ED2B5E7}"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62D39A94-F1EA-45BD-91E4-C4C9C7821E8C}" type="presOf" srcId="{03213475-4A59-470A-9C88-0E6140E020F2}" destId="{EAB26FB1-5F27-4C36-9258-FCA560EBF4A9}"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C2F99028-3278-4758-93A8-9DF17135A3A0}" type="presOf" srcId="{1EBFC517-FF9E-4040-B08B-33A8AADC3928}" destId="{568B9FAA-4CE6-4355-9603-C8FDE2F90B33}"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B4925842-0AA7-4CBA-A441-C23AF5723BAE}" type="presOf" srcId="{688B353D-AA6D-44A3-89FB-28E58C3BFF6D}" destId="{D1244001-5F5B-4529-B00C-280E5149C8F3}" srcOrd="0" destOrd="0" presId="urn:microsoft.com/office/officeart/2005/8/layout/lProcess3"/>
    <dgm:cxn modelId="{F5348F86-016B-4B6F-8B96-25E4343AB07D}" type="presOf" srcId="{88F5F25D-1164-469A-8B32-9BFF89C205DF}" destId="{D86458AA-2375-4A15-8DB1-90C24E61A441}" srcOrd="0" destOrd="0" presId="urn:microsoft.com/office/officeart/2005/8/layout/lProcess3"/>
    <dgm:cxn modelId="{E7BFCE13-D33C-4B2C-8490-27D8BB4EE93C}" type="presOf" srcId="{9D77D418-C0CA-4BF5-BE77-E2C098A7E714}" destId="{04DF0BD9-BD58-447F-9CE0-3F686A50ACFD}" srcOrd="0" destOrd="0" presId="urn:microsoft.com/office/officeart/2005/8/layout/lProcess3"/>
    <dgm:cxn modelId="{547ADC1F-1254-4B76-A812-779BC3F6BB52}" type="presOf" srcId="{9DBE650A-6C0C-49B2-9611-31B06BD2D99B}" destId="{D37E9E4F-69AA-45A1-883D-D7E3D0AC39D5}" srcOrd="0" destOrd="0" presId="urn:microsoft.com/office/officeart/2005/8/layout/lProcess3"/>
    <dgm:cxn modelId="{361C389A-7EED-474C-9ADB-7FE79D3AA30A}" type="presOf" srcId="{1A3C8E8B-63C1-45FB-969A-58FC30FF5667}" destId="{FAABD09F-03BB-4905-8EDB-129BE4BC1DD8}"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BBFCF432-8E7D-4F53-85CD-EC398DCD2B6D}" type="presParOf" srcId="{D86458AA-2375-4A15-8DB1-90C24E61A441}" destId="{7391EB38-400D-4F30-BF32-264B9C5B670C}" srcOrd="0" destOrd="0" presId="urn:microsoft.com/office/officeart/2005/8/layout/lProcess3"/>
    <dgm:cxn modelId="{237D4D7C-692C-46B4-BB93-B6509CF5EAA7}" type="presParOf" srcId="{7391EB38-400D-4F30-BF32-264B9C5B670C}" destId="{568B9FAA-4CE6-4355-9603-C8FDE2F90B33}" srcOrd="0" destOrd="0" presId="urn:microsoft.com/office/officeart/2005/8/layout/lProcess3"/>
    <dgm:cxn modelId="{D1EB34E1-A66C-4CC5-9F82-A4943C784491}" type="presParOf" srcId="{D86458AA-2375-4A15-8DB1-90C24E61A441}" destId="{44CAF2AD-F006-4061-831F-B133575A7FCC}" srcOrd="1" destOrd="0" presId="urn:microsoft.com/office/officeart/2005/8/layout/lProcess3"/>
    <dgm:cxn modelId="{3D725BDA-962D-442B-8B5A-BA42A6B9AF1B}" type="presParOf" srcId="{D86458AA-2375-4A15-8DB1-90C24E61A441}" destId="{F38D785A-57D4-4053-A033-C2AD1DCE3EED}" srcOrd="2" destOrd="0" presId="urn:microsoft.com/office/officeart/2005/8/layout/lProcess3"/>
    <dgm:cxn modelId="{436A4052-4513-4946-AC14-11F20C6C5304}" type="presParOf" srcId="{F38D785A-57D4-4053-A033-C2AD1DCE3EED}" destId="{EAB26FB1-5F27-4C36-9258-FCA560EBF4A9}" srcOrd="0" destOrd="0" presId="urn:microsoft.com/office/officeart/2005/8/layout/lProcess3"/>
    <dgm:cxn modelId="{1299F4A5-758E-499A-B2A3-B4389F8D5645}" type="presParOf" srcId="{D86458AA-2375-4A15-8DB1-90C24E61A441}" destId="{49A32811-02A6-43BD-9370-46D1421F7F14}" srcOrd="3" destOrd="0" presId="urn:microsoft.com/office/officeart/2005/8/layout/lProcess3"/>
    <dgm:cxn modelId="{DE8CA3C1-4578-43C7-917D-DBD255A38A9F}" type="presParOf" srcId="{D86458AA-2375-4A15-8DB1-90C24E61A441}" destId="{65713D63-2E8C-466C-BB4F-0671265B0C34}" srcOrd="4" destOrd="0" presId="urn:microsoft.com/office/officeart/2005/8/layout/lProcess3"/>
    <dgm:cxn modelId="{28FB0682-2EAB-4F48-820A-6C16D85B8626}" type="presParOf" srcId="{65713D63-2E8C-466C-BB4F-0671265B0C34}" destId="{04DF0BD9-BD58-447F-9CE0-3F686A50ACFD}" srcOrd="0" destOrd="0" presId="urn:microsoft.com/office/officeart/2005/8/layout/lProcess3"/>
    <dgm:cxn modelId="{AE2EB193-E1AC-4B08-B274-2D36C62DBEDA}" type="presParOf" srcId="{D86458AA-2375-4A15-8DB1-90C24E61A441}" destId="{DFF7D72B-578E-442A-ACB9-C5606E23BDE3}" srcOrd="5" destOrd="0" presId="urn:microsoft.com/office/officeart/2005/8/layout/lProcess3"/>
    <dgm:cxn modelId="{DCBA5F62-36E4-4DEE-80DD-80FC316AA929}" type="presParOf" srcId="{D86458AA-2375-4A15-8DB1-90C24E61A441}" destId="{EF2482EC-F746-4BAC-8F00-A80869506A9D}" srcOrd="6" destOrd="0" presId="urn:microsoft.com/office/officeart/2005/8/layout/lProcess3"/>
    <dgm:cxn modelId="{37F926B5-2B03-42B3-83DE-92EE35CF5854}" type="presParOf" srcId="{EF2482EC-F746-4BAC-8F00-A80869506A9D}" destId="{FAABD09F-03BB-4905-8EDB-129BE4BC1DD8}" srcOrd="0" destOrd="0" presId="urn:microsoft.com/office/officeart/2005/8/layout/lProcess3"/>
    <dgm:cxn modelId="{B9506DAD-D91C-445B-AAEA-1617047CC3AD}" type="presParOf" srcId="{D86458AA-2375-4A15-8DB1-90C24E61A441}" destId="{545B1DDE-4A03-4A59-BED8-8ED842B7A95D}" srcOrd="7" destOrd="0" presId="urn:microsoft.com/office/officeart/2005/8/layout/lProcess3"/>
    <dgm:cxn modelId="{F39423EC-8948-424C-AB14-CB93713A4E38}" type="presParOf" srcId="{D86458AA-2375-4A15-8DB1-90C24E61A441}" destId="{0EC6E9CD-4260-4357-90CE-539E7507E295}" srcOrd="8" destOrd="0" presId="urn:microsoft.com/office/officeart/2005/8/layout/lProcess3"/>
    <dgm:cxn modelId="{94FED2FE-6750-4343-A18B-DEB0CC45B7B5}" type="presParOf" srcId="{0EC6E9CD-4260-4357-90CE-539E7507E295}" destId="{D1244001-5F5B-4529-B00C-280E5149C8F3}" srcOrd="0" destOrd="0" presId="urn:microsoft.com/office/officeart/2005/8/layout/lProcess3"/>
    <dgm:cxn modelId="{86148E9F-F365-4BE6-B3FD-8DFD751A3673}" type="presParOf" srcId="{D86458AA-2375-4A15-8DB1-90C24E61A441}" destId="{C70CAA6C-5E6A-4349-A177-8FD0FDDC45C5}" srcOrd="9" destOrd="0" presId="urn:microsoft.com/office/officeart/2005/8/layout/lProcess3"/>
    <dgm:cxn modelId="{19435FBC-F113-4D20-A797-707E87DD6EB1}" type="presParOf" srcId="{D86458AA-2375-4A15-8DB1-90C24E61A441}" destId="{775DB5A5-F0F1-468B-B89C-B9C0D89FFCF7}" srcOrd="10" destOrd="0" presId="urn:microsoft.com/office/officeart/2005/8/layout/lProcess3"/>
    <dgm:cxn modelId="{FC7CEA8C-D450-47F5-B57E-AA628F2BEAA3}"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5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Analogico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lvl="0" algn="ctr" defTabSz="622300">
            <a:lnSpc>
              <a:spcPct val="90000"/>
            </a:lnSpc>
            <a:spcBef>
              <a:spcPct val="0"/>
            </a:spcBef>
            <a:spcAft>
              <a:spcPct val="35000"/>
            </a:spcAft>
          </a:pPr>
          <a:r>
            <a:rPr lang="es-AR" sz="1400" kern="1200"/>
            <a:t>VREF 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Termometro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Codigo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1C1886-226E-4B9C-A7F3-404DCE225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23</Pages>
  <Words>5519</Words>
  <Characters>30359</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24</cp:revision>
  <dcterms:created xsi:type="dcterms:W3CDTF">2010-07-10T00:05:00Z</dcterms:created>
  <dcterms:modified xsi:type="dcterms:W3CDTF">2010-07-14T00:13:00Z</dcterms:modified>
</cp:coreProperties>
</file>