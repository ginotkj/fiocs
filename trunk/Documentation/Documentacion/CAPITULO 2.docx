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Default Extension="png" ContentType="image/png"/>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3AB" w:rsidRPr="00323B0A" w:rsidRDefault="003A03AB" w:rsidP="003A03AB">
      <w:pPr>
        <w:pStyle w:val="Ttulo1"/>
      </w:pPr>
      <w:bookmarkStart w:id="0" w:name="_Toc266984390"/>
      <w:r w:rsidRPr="00323B0A">
        <w:t>CAP</w:t>
      </w:r>
      <w:r>
        <w:t>Í</w:t>
      </w:r>
      <w:r w:rsidRPr="00323B0A">
        <w:t>TULO 2: Conversor</w:t>
      </w:r>
      <w:bookmarkEnd w:id="0"/>
    </w:p>
    <w:p w:rsidR="003A03AB" w:rsidRPr="006D79EE" w:rsidRDefault="003A03AB" w:rsidP="003A03AB">
      <w:pPr>
        <w:pStyle w:val="IntroCAPTESIS"/>
        <w:rPr>
          <w:rFonts w:asciiTheme="majorHAnsi" w:eastAsiaTheme="majorEastAsia" w:hAnsiTheme="majorHAnsi" w:cstheme="majorBidi"/>
          <w:color w:val="365F91" w:themeColor="accent1" w:themeShade="BF"/>
          <w:sz w:val="28"/>
          <w:szCs w:val="28"/>
        </w:rPr>
      </w:pPr>
      <w:r>
        <w:t>En este capítulo se describirá el proceso de selección del conversor, que arquitectura se eligió para realizar la campaña de inyección, cuáles son sus ventajas y desventajas, y que requisitos se deben de cumplir para su futuro funcionamiento. Luego se detallar</w:t>
      </w:r>
      <w:r w:rsidR="00F46F2B">
        <w:t>á</w:t>
      </w:r>
      <w:r>
        <w:t xml:space="preserve">n los componentes que conforman parte del mismo, como fue el diseño y verificación del comportamiento tanto individual como en conjunto en el conversor. </w:t>
      </w:r>
    </w:p>
    <w:p w:rsidR="003A03AB" w:rsidRPr="00323B0A" w:rsidRDefault="003A03AB" w:rsidP="003A03AB">
      <w:pPr>
        <w:pStyle w:val="Ttulo2"/>
      </w:pPr>
      <w:bookmarkStart w:id="1" w:name="_Toc266984391"/>
      <w:r w:rsidRPr="00323B0A">
        <w:t xml:space="preserve">2.1) </w:t>
      </w:r>
      <w:r w:rsidR="00FD78E4">
        <w:t>S</w:t>
      </w:r>
      <w:r w:rsidR="00FD78E4" w:rsidRPr="00323B0A">
        <w:t>elección y requerimientos</w:t>
      </w:r>
      <w:bookmarkEnd w:id="1"/>
    </w:p>
    <w:p w:rsidR="003A03AB" w:rsidRPr="00323B0A" w:rsidRDefault="003A03AB" w:rsidP="003A03AB">
      <w:pPr>
        <w:pStyle w:val="Ttulo3"/>
      </w:pPr>
      <w:bookmarkStart w:id="2" w:name="_Toc266984392"/>
      <w:r w:rsidRPr="00323B0A">
        <w:t>2.1.1) Selección</w:t>
      </w:r>
      <w:bookmarkEnd w:id="2"/>
    </w:p>
    <w:p w:rsidR="003A03AB" w:rsidRPr="00323B0A" w:rsidRDefault="003A03AB" w:rsidP="003A03AB">
      <w:pPr>
        <w:pStyle w:val="ParrafoTESIS"/>
      </w:pPr>
      <w:r w:rsidRPr="00323B0A">
        <w:t>La arquitectura con la que se opt</w:t>
      </w:r>
      <w:r w:rsidR="00F46F2B">
        <w:t>ó</w:t>
      </w:r>
      <w:r w:rsidRPr="00323B0A">
        <w:t xml:space="preserve"> trabajar es una arquitectura de conversión paralela tipo Flash de 6 bits de resolución</w:t>
      </w:r>
      <w:r w:rsidRPr="00323B0A">
        <w:rPr>
          <w:noProof/>
          <w:lang w:eastAsia="es-AR"/>
        </w:rPr>
        <w:t xml:space="preserve">, la cual combina partes de fucionamiento </w:t>
      </w:r>
      <w:r w:rsidR="00F46F2B">
        <w:rPr>
          <w:noProof/>
          <w:lang w:eastAsia="es-AR"/>
        </w:rPr>
        <w:t>a</w:t>
      </w:r>
      <w:r w:rsidRPr="00323B0A">
        <w:rPr>
          <w:noProof/>
          <w:lang w:eastAsia="es-AR"/>
        </w:rPr>
        <w:t>nal</w:t>
      </w:r>
      <w:r w:rsidR="00F46F2B">
        <w:rPr>
          <w:noProof/>
          <w:lang w:eastAsia="es-AR"/>
        </w:rPr>
        <w:t>ó</w:t>
      </w:r>
      <w:r w:rsidRPr="00323B0A">
        <w:rPr>
          <w:noProof/>
          <w:lang w:eastAsia="es-AR"/>
        </w:rPr>
        <w:t>gic</w:t>
      </w:r>
      <w:r w:rsidR="00F46F2B">
        <w:rPr>
          <w:noProof/>
          <w:lang w:eastAsia="es-AR"/>
        </w:rPr>
        <w:t>as</w:t>
      </w:r>
      <w:r w:rsidRPr="00323B0A">
        <w:rPr>
          <w:noProof/>
          <w:lang w:eastAsia="es-AR"/>
        </w:rPr>
        <w:t xml:space="preserve"> y </w:t>
      </w:r>
      <w:r w:rsidR="00F46F2B">
        <w:rPr>
          <w:noProof/>
          <w:lang w:eastAsia="es-AR"/>
        </w:rPr>
        <w:t>d</w:t>
      </w:r>
      <w:r w:rsidRPr="00323B0A">
        <w:rPr>
          <w:noProof/>
          <w:lang w:eastAsia="es-AR"/>
        </w:rPr>
        <w:t>igital</w:t>
      </w:r>
      <w:r w:rsidR="00F46F2B">
        <w:rPr>
          <w:noProof/>
          <w:lang w:eastAsia="es-AR"/>
        </w:rPr>
        <w:t>es</w:t>
      </w:r>
      <w:r w:rsidRPr="00323B0A">
        <w:rPr>
          <w:noProof/>
          <w:lang w:eastAsia="es-AR"/>
        </w:rPr>
        <w:t>.</w:t>
      </w:r>
      <w:r w:rsidRPr="00323B0A">
        <w:t xml:space="preserve"> Este conversor (usualmente abreviado ADC o A/D converter) es un bloque esencial en gran cantidad de sistemas de procesamiento de señales digitales; provee una conexión entre el procesador de señales digitales y el transductor de señales analógicas. </w:t>
      </w:r>
    </w:p>
    <w:p w:rsidR="003A03AB" w:rsidRPr="00323B0A" w:rsidRDefault="008047D9" w:rsidP="003A03AB">
      <w:pPr>
        <w:pStyle w:val="ParrafoTESIS"/>
      </w:pPr>
      <w:r w:rsidRPr="007A37E8">
        <w:t xml:space="preserve">Se considera un dispositivo codificador, </w:t>
      </w:r>
      <w:r w:rsidR="007A37E8" w:rsidRPr="007A37E8">
        <w:t xml:space="preserve">que </w:t>
      </w:r>
      <w:r w:rsidRPr="007A37E8">
        <w:t>convi</w:t>
      </w:r>
      <w:r w:rsidR="007A37E8" w:rsidRPr="007A37E8">
        <w:t>e</w:t>
      </w:r>
      <w:r w:rsidRPr="007A37E8">
        <w:t>rte una muestra analógica en una señal digital de determinado número cuantificado de bits</w:t>
      </w:r>
      <w:r w:rsidR="003A03AB" w:rsidRPr="007A37E8">
        <w:t>.</w:t>
      </w:r>
      <w:r w:rsidR="003A03AB" w:rsidRPr="00323B0A">
        <w:t xml:space="preserve"> Su gran ventaja es la velocidad con la cual una conversión se lleva a cabo, donde cada pulso de reloj puede generar una palabra digital de salida. Su contracara es que para cada bit extra de resolución del conversor, se tiene que duplicar la cantidad de comparadores requeridos, aumentando así el área comprendida por el dispositivo.</w:t>
      </w:r>
    </w:p>
    <w:p w:rsidR="003A03AB" w:rsidRDefault="003A03AB" w:rsidP="003A03AB">
      <w:pPr>
        <w:pStyle w:val="ParrafoTESIS"/>
      </w:pPr>
      <w:r w:rsidRPr="00323B0A">
        <w:t>Desde el punto de vista de la implementación, los conversores analógicos/digitales típicamente contienen uno o más comparadores, compuertas, componentes pasivos de precisión, referencias de tensión precisa y una lógica de control digital. El conjunto de comparadores se encargaran de transformar la señal analógica recibida en una señal digital de codificación termómetro. Las compuertas formaran la lógica digital que trasforme la codificación termómetro en codificación binaria para la salida del conversor. La cadena o divisor resistivo servirá para generar los distintos niveles de tensión analógica de comparación.</w:t>
      </w:r>
    </w:p>
    <w:p w:rsidR="003A03AB" w:rsidRDefault="003A03AB" w:rsidP="007A37E8">
      <w:pPr>
        <w:keepNext/>
        <w:jc w:val="center"/>
      </w:pPr>
      <w:r>
        <w:rPr>
          <w:noProof/>
          <w:lang w:eastAsia="es-AR"/>
        </w:rPr>
        <w:lastRenderedPageBreak/>
        <w:drawing>
          <wp:inline distT="0" distB="0" distL="0" distR="0">
            <wp:extent cx="5486400" cy="3200400"/>
            <wp:effectExtent l="19050" t="0" r="19050" b="0"/>
            <wp:docPr id="1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A03AB" w:rsidRDefault="003A03AB" w:rsidP="007A37E8">
      <w:pPr>
        <w:pStyle w:val="Epgrafe"/>
        <w:jc w:val="center"/>
      </w:pPr>
      <w:bookmarkStart w:id="3" w:name="_Ref266295298"/>
      <w:r>
        <w:t xml:space="preserve">Figura </w:t>
      </w:r>
      <w:fldSimple w:instr=" SEQ Figura \* ARABIC ">
        <w:r>
          <w:rPr>
            <w:noProof/>
          </w:rPr>
          <w:t>8</w:t>
        </w:r>
      </w:fldSimple>
      <w:bookmarkEnd w:id="3"/>
      <w:r>
        <w:t xml:space="preserve">) Diagrama en bloques del </w:t>
      </w:r>
      <w:r w:rsidR="00F46F2B">
        <w:t>c</w:t>
      </w:r>
      <w:r>
        <w:t>onverso</w:t>
      </w:r>
      <w:r w:rsidR="00F46F2B">
        <w:t>r</w:t>
      </w:r>
      <w:r>
        <w:t xml:space="preserve"> </w:t>
      </w:r>
      <w:r w:rsidR="00F46F2B">
        <w:t>f</w:t>
      </w:r>
      <w:r>
        <w:t>lash realizado.</w:t>
      </w:r>
    </w:p>
    <w:p w:rsidR="003A03AB" w:rsidRDefault="003A03AB" w:rsidP="003A03AB">
      <w:pPr>
        <w:pStyle w:val="Ttulo3"/>
      </w:pPr>
      <w:bookmarkStart w:id="4" w:name="_Toc266984393"/>
      <w:r>
        <w:t>2.1.2) Requerimientos</w:t>
      </w:r>
      <w:bookmarkEnd w:id="4"/>
    </w:p>
    <w:p w:rsidR="003A03AB" w:rsidRDefault="008047D9" w:rsidP="003A03AB">
      <w:pPr>
        <w:pStyle w:val="ParrafoTESIS"/>
      </w:pPr>
      <w:r w:rsidRPr="008047D9">
        <w:t>Se adopta como caso de estudio a una estructura Flash de 6 bits operando a una frecuencia de muestreo de 100KHz. Esta elección se fundamenta en el hecho de que esta cantidad de bits suele encontrarse en algunos sistemas integrados y al mismo tiempo mantiene el esfuerzo computacional en límites razonables. Por otro lado, el estudio no pierde generalidad, dada lo regular de la estructura si se aumenta el número de bits.</w:t>
      </w:r>
      <w:r w:rsidR="003A03AB" w:rsidRPr="008F1A72">
        <w:t xml:space="preserve"> </w:t>
      </w:r>
      <w:r w:rsidR="003A03AB">
        <w:t>Esto permite abarcar el uso del mismo tanto en redes de “Voice Comm” como en “ISDN” o “Instrumentación y medición</w:t>
      </w:r>
      <w:r w:rsidR="00F46F2B">
        <w:t>”</w:t>
      </w:r>
      <w:r w:rsidR="003A03AB">
        <w:t>.</w:t>
      </w:r>
    </w:p>
    <w:p w:rsidR="003A03AB" w:rsidRDefault="003A03AB" w:rsidP="007A37E8">
      <w:pPr>
        <w:pStyle w:val="Epgrafe"/>
        <w:jc w:val="center"/>
      </w:pPr>
      <w:r w:rsidRPr="004912A3">
        <w:rPr>
          <w:noProof/>
          <w:lang w:eastAsia="es-AR"/>
        </w:rPr>
        <w:drawing>
          <wp:inline distT="0" distB="0" distL="0" distR="0">
            <wp:extent cx="3215856" cy="2277353"/>
            <wp:effectExtent l="19050" t="0" r="3594"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3A03AB" w:rsidRDefault="003A03AB" w:rsidP="007A37E8">
      <w:pPr>
        <w:pStyle w:val="Epgrafe"/>
        <w:jc w:val="center"/>
      </w:pPr>
      <w:r>
        <w:t xml:space="preserve">Figura </w:t>
      </w:r>
      <w:fldSimple w:instr=" SEQ Figura \* ARABIC ">
        <w:r>
          <w:rPr>
            <w:noProof/>
          </w:rPr>
          <w:t>9</w:t>
        </w:r>
      </w:fldSimple>
      <w:r>
        <w:t>) Cuadro comparativo de requerimientos de conversores según su finalidad.</w:t>
      </w:r>
    </w:p>
    <w:p w:rsidR="003A03AB" w:rsidRDefault="003A03AB" w:rsidP="003A03AB">
      <w:pPr>
        <w:pStyle w:val="ParrafoTESIS"/>
      </w:pPr>
      <w:r>
        <w:lastRenderedPageBreak/>
        <w:t>En relación a la tecnología utilizada en el diseño, se buscó una opción en características de bajo consumo y de uso común y actual. Teniendo en consideración estos puntos, la tecnología finalmente usada fue: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0"/>
        <w:gridCol w:w="4134"/>
      </w:tblGrid>
      <w:tr w:rsidR="003A03AB" w:rsidRPr="00762AEB" w:rsidTr="00285E1D">
        <w:tc>
          <w:tcPr>
            <w:tcW w:w="4920" w:type="dxa"/>
          </w:tcPr>
          <w:p w:rsidR="003A03AB" w:rsidRPr="00762AEB" w:rsidRDefault="003A03AB" w:rsidP="00285E1D">
            <w:pPr>
              <w:rPr>
                <w:lang w:val="en-US"/>
              </w:rPr>
            </w:pPr>
            <w:r w:rsidRPr="00762AEB">
              <w:rPr>
                <w:rStyle w:val="Textoennegrita"/>
                <w:color w:val="333399"/>
                <w:sz w:val="28"/>
                <w:lang w:val="en-US"/>
              </w:rPr>
              <w:t>IBM Semiconductor</w:t>
            </w:r>
            <w:r w:rsidRPr="00762AEB">
              <w:rPr>
                <w:rStyle w:val="apple-converted-space"/>
                <w:color w:val="333399"/>
                <w:sz w:val="28"/>
                <w:lang w:val="en-US"/>
              </w:rPr>
              <w:t> </w:t>
            </w:r>
            <w:r w:rsidRPr="00762AEB">
              <w:rPr>
                <w:b/>
                <w:bCs/>
                <w:color w:val="333399"/>
                <w:sz w:val="28"/>
                <w:lang w:val="en-US"/>
              </w:rPr>
              <w:br/>
            </w:r>
            <w:r w:rsidRPr="00762AEB">
              <w:rPr>
                <w:rStyle w:val="Textoennegrita"/>
                <w:color w:val="333399"/>
                <w:sz w:val="28"/>
                <w:lang w:val="en-US"/>
              </w:rPr>
              <w:t>0.18 Micron</w:t>
            </w:r>
            <w:r w:rsidRPr="00762AEB">
              <w:rPr>
                <w:rStyle w:val="apple-converted-space"/>
                <w:color w:val="333399"/>
                <w:sz w:val="28"/>
                <w:lang w:val="en-US"/>
              </w:rPr>
              <w:t> </w:t>
            </w:r>
            <w:r w:rsidRPr="00762AEB">
              <w:rPr>
                <w:rFonts w:ascii="Verdana" w:hAnsi="Verdana"/>
                <w:b/>
                <w:bCs/>
                <w:color w:val="000000"/>
                <w:sz w:val="28"/>
                <w:lang w:val="en-US"/>
              </w:rPr>
              <w:br/>
            </w:r>
            <w:r w:rsidRPr="00762AEB">
              <w:rPr>
                <w:rStyle w:val="Textoennegrita"/>
                <w:color w:val="333399"/>
                <w:sz w:val="28"/>
                <w:lang w:val="en-US"/>
              </w:rPr>
              <w:t>7RF CMOS Process</w:t>
            </w:r>
          </w:p>
        </w:tc>
        <w:tc>
          <w:tcPr>
            <w:tcW w:w="4134" w:type="dxa"/>
          </w:tcPr>
          <w:p w:rsidR="003A03AB" w:rsidRPr="00762AEB" w:rsidRDefault="003A03AB" w:rsidP="00285E1D">
            <w:pPr>
              <w:jc w:val="center"/>
              <w:rPr>
                <w:sz w:val="14"/>
                <w:lang w:val="en-US"/>
              </w:rPr>
            </w:pPr>
            <w:r w:rsidRPr="00762AEB">
              <w:rPr>
                <w:sz w:val="14"/>
                <w:lang w:val="en-US"/>
              </w:rPr>
              <w:t>MOSIS WAFER ACCEPTANCE TESTS</w:t>
            </w:r>
          </w:p>
          <w:p w:rsidR="003A03AB" w:rsidRPr="00762AEB" w:rsidRDefault="003A03AB" w:rsidP="00285E1D">
            <w:pPr>
              <w:jc w:val="center"/>
              <w:rPr>
                <w:sz w:val="14"/>
                <w:lang w:val="en-US"/>
              </w:rPr>
            </w:pPr>
            <w:r w:rsidRPr="00762AEB">
              <w:rPr>
                <w:sz w:val="14"/>
                <w:lang w:val="en-US"/>
              </w:rPr>
              <w:t>RUN: T96T (7RF_5LM_MA)</w:t>
            </w:r>
          </w:p>
          <w:p w:rsidR="003A03AB" w:rsidRPr="00762AEB" w:rsidRDefault="003A03AB" w:rsidP="00285E1D">
            <w:pPr>
              <w:jc w:val="center"/>
              <w:rPr>
                <w:sz w:val="14"/>
                <w:lang w:val="en-US"/>
              </w:rPr>
            </w:pPr>
            <w:r w:rsidRPr="00762AEB">
              <w:rPr>
                <w:sz w:val="14"/>
                <w:lang w:val="en-US"/>
              </w:rPr>
              <w:t>VENDOR: IBM-BURLINGTON</w:t>
            </w:r>
          </w:p>
          <w:p w:rsidR="003A03AB" w:rsidRPr="00762AEB" w:rsidRDefault="003A03AB" w:rsidP="00285E1D">
            <w:pPr>
              <w:jc w:val="center"/>
              <w:rPr>
                <w:sz w:val="14"/>
                <w:lang w:val="en-US"/>
              </w:rPr>
            </w:pPr>
            <w:r w:rsidRPr="00762AEB">
              <w:rPr>
                <w:sz w:val="14"/>
                <w:lang w:val="en-US"/>
              </w:rPr>
              <w:t>TECHNOLOGY: SCN018</w:t>
            </w:r>
          </w:p>
          <w:p w:rsidR="003A03AB" w:rsidRPr="00762AEB" w:rsidRDefault="003A03AB" w:rsidP="00285E1D">
            <w:pPr>
              <w:jc w:val="center"/>
              <w:rPr>
                <w:sz w:val="14"/>
                <w:lang w:val="en-US"/>
              </w:rPr>
            </w:pPr>
            <w:r w:rsidRPr="00762AEB">
              <w:rPr>
                <w:sz w:val="14"/>
                <w:lang w:val="en-US"/>
              </w:rPr>
              <w:t>FEATURE SIZE: 0.18 microns</w:t>
            </w:r>
          </w:p>
          <w:p w:rsidR="003A03AB" w:rsidRPr="00762AEB" w:rsidRDefault="003A03AB" w:rsidP="00285E1D">
            <w:pPr>
              <w:jc w:val="center"/>
              <w:rPr>
                <w:rStyle w:val="Textoennegrita"/>
                <w:b w:val="0"/>
                <w:bCs w:val="0"/>
                <w:sz w:val="14"/>
              </w:rPr>
            </w:pPr>
            <w:r w:rsidRPr="00762AEB">
              <w:rPr>
                <w:sz w:val="14"/>
              </w:rPr>
              <w:t>Run type: SKD</w:t>
            </w:r>
          </w:p>
        </w:tc>
      </w:tr>
    </w:tbl>
    <w:p w:rsidR="003A03AB" w:rsidRPr="00D03DDD" w:rsidRDefault="003A03AB" w:rsidP="003A03AB">
      <w:pPr>
        <w:spacing w:after="0" w:line="240" w:lineRule="auto"/>
        <w:jc w:val="center"/>
        <w:rPr>
          <w:sz w:val="16"/>
        </w:rPr>
      </w:pPr>
    </w:p>
    <w:p w:rsidR="007B2C46" w:rsidRDefault="003A03AB" w:rsidP="003A03AB">
      <w:pPr>
        <w:pStyle w:val="ParrafoTESIS"/>
        <w:rPr>
          <w:rStyle w:val="apple-style-span"/>
        </w:rPr>
      </w:pPr>
      <w:r w:rsidRPr="00616107">
        <w:t>Esta tecnología es brindada por IBM para fines de prototipos y bajo volumen de producción. El</w:t>
      </w:r>
      <w:r>
        <w:t xml:space="preserve"> proceso de fabricación CMOS cuenta con 6 capas de metal (M1, M2, M3, M4, MT, ML) con DV </w:t>
      </w:r>
      <w:r w:rsidR="008047D9" w:rsidRPr="008047D9">
        <w:t>(</w:t>
      </w:r>
      <w:r w:rsidR="008047D9" w:rsidRPr="008047D9">
        <w:rPr>
          <w:rStyle w:val="apple-style-span"/>
        </w:rPr>
        <w:t>wirebound glass cut)</w:t>
      </w:r>
      <w:r w:rsidRPr="001B230B">
        <w:rPr>
          <w:rStyle w:val="apple-style-span"/>
        </w:rPr>
        <w:t xml:space="preserve">. </w:t>
      </w:r>
      <w:r w:rsidRPr="00762AEB">
        <w:rPr>
          <w:rStyle w:val="apple-style-span"/>
        </w:rPr>
        <w:t>L</w:t>
      </w:r>
      <w:r>
        <w:rPr>
          <w:rStyle w:val="apple-style-span"/>
        </w:rPr>
        <w:t xml:space="preserve">os voltajes de alimentación son 1.8 voltios de núcleo y 3.3 voltios de I/O. Transistores alimentados a 5 voltios están disponibles para requerimientos especiales, pero requieren de unas consideraciones </w:t>
      </w:r>
      <w:r w:rsidRPr="00EA2AC5">
        <w:rPr>
          <w:rStyle w:val="apple-style-span"/>
        </w:rPr>
        <w:t xml:space="preserve">extras </w:t>
      </w:r>
      <w:r w:rsidR="008047D9" w:rsidRPr="008047D9">
        <w:rPr>
          <w:rStyle w:val="apple-style-span"/>
        </w:rPr>
        <w:t>[</w:t>
      </w:r>
      <w:r w:rsidR="007B2C46" w:rsidRPr="008047D9">
        <w:rPr>
          <w:rStyle w:val="Refdenotaalfinal"/>
        </w:rPr>
        <w:endnoteReference w:id="1"/>
      </w:r>
      <w:r w:rsidR="007B2C46" w:rsidRPr="008047D9">
        <w:rPr>
          <w:rStyle w:val="apple-style-span"/>
        </w:rPr>
        <w:t>]</w:t>
      </w:r>
      <w:r w:rsidR="007B2C46" w:rsidRPr="00EA2AC5">
        <w:rPr>
          <w:rStyle w:val="apple-style-span"/>
        </w:rPr>
        <w:t>.</w:t>
      </w:r>
    </w:p>
    <w:p w:rsidR="007B2C46" w:rsidRDefault="007B2C46" w:rsidP="003A03AB">
      <w:pPr>
        <w:pStyle w:val="ParrafoTESIS"/>
        <w:rPr>
          <w:rStyle w:val="apple-style-span"/>
        </w:rPr>
      </w:pPr>
      <w:r>
        <w:rPr>
          <w:rStyle w:val="apple-style-span"/>
        </w:rPr>
        <w:t xml:space="preserve">Como se aprecia en la </w:t>
      </w:r>
      <w:fldSimple w:instr=" REF _Ref266295298 \h  \* MERGEFORMAT ">
        <w:r>
          <w:t xml:space="preserve">Figura </w:t>
        </w:r>
        <w:r>
          <w:rPr>
            <w:noProof/>
          </w:rPr>
          <w:t>8</w:t>
        </w:r>
      </w:fldSimple>
      <w:r>
        <w:rPr>
          <w:rStyle w:val="apple-style-span"/>
        </w:rPr>
        <w:t>, para el diseño del conversor vamos a necesitar diseñar componentes analógicos y digitales que van a interactuar. Para ambos se utilizará la tecnología arriba mencionada, con una alimentación general de 3.3 voltios y niveles de referencia de tensión para los cuales se utilizará fuentes de tensión DC para facilitar el diseño.</w:t>
      </w:r>
    </w:p>
    <w:p w:rsidR="007B2C46" w:rsidRDefault="007B2C46" w:rsidP="003A03AB">
      <w:pPr>
        <w:pStyle w:val="Ttulo2"/>
      </w:pPr>
      <w:bookmarkStart w:id="5" w:name="_Toc266984394"/>
      <w:r>
        <w:t xml:space="preserve">2.2) </w:t>
      </w:r>
      <w:r w:rsidR="00CC5630">
        <w:t>Diseño</w:t>
      </w:r>
      <w:bookmarkEnd w:id="5"/>
    </w:p>
    <w:p w:rsidR="003A03AB" w:rsidRPr="00731610" w:rsidRDefault="007B2C46" w:rsidP="007A37E8">
      <w:pPr>
        <w:pStyle w:val="ParrafoTESIS"/>
      </w:pPr>
      <w:r>
        <w:t xml:space="preserve">Para el diseño del conversor, se analizaron distintas opciones de arquitecturas y resultaron ser elegidas una arquitectura tipo Miley de dos etapas sin compensación para el comparador </w:t>
      </w:r>
      <w:r w:rsidRPr="008047D9">
        <w:t>[</w:t>
      </w:r>
      <w:r w:rsidRPr="008047D9">
        <w:rPr>
          <w:rStyle w:val="Refdenotaalfinal"/>
        </w:rPr>
        <w:endnoteReference w:id="2"/>
      </w:r>
      <w:r w:rsidRPr="008047D9">
        <w:t>]</w:t>
      </w:r>
      <w:r>
        <w:t xml:space="preserve"> y un decodificador lógico de alta velocidad formado por </w:t>
      </w:r>
      <w:r w:rsidRPr="00731610">
        <w:t xml:space="preserve">compuertas </w:t>
      </w:r>
      <w:r>
        <w:t>NAND</w:t>
      </w:r>
      <w:r w:rsidRPr="008047D9">
        <w:t>[</w:t>
      </w:r>
      <w:r w:rsidRPr="008047D9">
        <w:rPr>
          <w:rStyle w:val="Refdenotaalfinal"/>
        </w:rPr>
        <w:endnoteReference w:id="3"/>
      </w:r>
      <w:r w:rsidRPr="008047D9">
        <w:t>]</w:t>
      </w:r>
      <w:r w:rsidR="008047D9" w:rsidRPr="008047D9">
        <w:t>.</w:t>
      </w:r>
    </w:p>
    <w:p w:rsidR="003A03AB" w:rsidRPr="00CE66AE" w:rsidRDefault="003A03AB" w:rsidP="007A37E8">
      <w:pPr>
        <w:pStyle w:val="ParrafoTESIS"/>
      </w:pPr>
      <w:r>
        <w:t xml:space="preserve">El proceso de diseño fue iterativo. Se realizaron cálculos matemáticos para la </w:t>
      </w:r>
      <w:r w:rsidR="007A37E8">
        <w:t>primera</w:t>
      </w:r>
      <w:r>
        <w:t xml:space="preserve"> aproximación del esquemático</w:t>
      </w:r>
      <w:r w:rsidR="00844488">
        <w:t xml:space="preserve"> y</w:t>
      </w:r>
      <w:r>
        <w:t xml:space="preserve"> se pusieron a prueba, se ajustaron repetidamente las dimensiones de los transistores y se obtuvieron</w:t>
      </w:r>
      <w:r w:rsidR="00844488">
        <w:t xml:space="preserve"> </w:t>
      </w:r>
      <w:r>
        <w:t>final</w:t>
      </w:r>
      <w:r w:rsidR="00844488">
        <w:t>mente</w:t>
      </w:r>
      <w:r>
        <w:t xml:space="preserve"> diseños que satisfacían los distintos requisitos de funcionamiento del sistema.</w:t>
      </w:r>
    </w:p>
    <w:p w:rsidR="003A03AB" w:rsidRDefault="003A03AB" w:rsidP="003A03AB">
      <w:pPr>
        <w:pStyle w:val="Ttulo3"/>
      </w:pPr>
      <w:bookmarkStart w:id="6" w:name="_Toc266984395"/>
      <w:r>
        <w:t>2.2.1) Comparador</w:t>
      </w:r>
      <w:bookmarkEnd w:id="6"/>
    </w:p>
    <w:p w:rsidR="003A03AB" w:rsidRDefault="003A03AB" w:rsidP="003A03AB">
      <w:pPr>
        <w:pStyle w:val="ParrafoTESIS"/>
      </w:pPr>
      <w:r w:rsidRPr="00C45001">
        <w:t>El diseño del conversor requiere de 63 comparadores que cumplan con los requisitos de sistema, para generar los 64 niveles de código termómetro</w:t>
      </w:r>
      <w:r>
        <w:t xml:space="preserve"> a partir de la comparación de la señal de entrada contra la las 63 señales de referencias obtenidas de la cadena de resistencias</w:t>
      </w:r>
      <w:r w:rsidRPr="00C45001">
        <w:t>.</w:t>
      </w:r>
      <w:r>
        <w:t xml:space="preserve"> El diagrama de conexiones se observa en la </w:t>
      </w:r>
      <w:fldSimple w:instr=" REF _Ref266389201 \h  \* MERGEFORMAT ">
        <w:r>
          <w:t xml:space="preserve">Figura </w:t>
        </w:r>
        <w:r>
          <w:rPr>
            <w:noProof/>
          </w:rPr>
          <w:t>10</w:t>
        </w:r>
      </w:fldSimple>
      <w:r>
        <w:t>.</w:t>
      </w:r>
    </w:p>
    <w:p w:rsidR="003A03AB" w:rsidRDefault="00864881" w:rsidP="007A37E8">
      <w:pPr>
        <w:jc w:val="center"/>
      </w:pPr>
      <w:r>
        <w:rPr>
          <w:noProof/>
          <w:lang w:eastAsia="es-AR"/>
        </w:rPr>
        <w:lastRenderedPageBreak/>
        <w:pict>
          <v:oval id="_x0000_s1037" style="position:absolute;left:0;text-align:left;margin-left:345.9pt;margin-top:144.3pt;width:7.15pt;height:7.15pt;z-index:251653120" fillcolor="#d99594 [1941]" strokecolor="#c0504d [3205]" strokeweight="1pt">
            <v:fill color2="#c0504d [3205]" focus="50%" type="gradient"/>
            <v:shadow type="perspective" color="#622423 [1605]" offset="1pt" offset2="-3pt"/>
          </v:oval>
        </w:pict>
      </w:r>
      <w:r>
        <w:rPr>
          <w:noProof/>
          <w:lang w:eastAsia="es-AR"/>
        </w:rPr>
        <w:pict>
          <v:oval id="_x0000_s1036" style="position:absolute;left:0;text-align:left;margin-left:345.9pt;margin-top:134pt;width:7.15pt;height:7.15pt;z-index:251654144" fillcolor="#d99594 [1941]" strokecolor="#c0504d [3205]" strokeweight="1pt">
            <v:fill color2="#c0504d [3205]" focus="50%" type="gradient"/>
            <v:shadow type="perspective" color="#622423 [1605]" offset="1pt" offset2="-3pt"/>
          </v:oval>
        </w:pict>
      </w:r>
      <w:r>
        <w:rPr>
          <w:noProof/>
          <w:lang w:eastAsia="es-AR"/>
        </w:rPr>
        <w:pict>
          <v:oval id="_x0000_s1032" style="position:absolute;left:0;text-align:left;margin-left:176.1pt;margin-top:156.45pt;width:7.15pt;height:7.15pt;z-index:251655168" fillcolor="#95b3d7 [1940]" strokecolor="#4f81bd [3204]" strokeweight="1pt">
            <v:fill color2="#4f81bd [3204]" focus="50%" type="gradient"/>
            <v:shadow type="perspective" color="#243f60 [1604]" offset="1pt" offset2="-3pt"/>
          </v:oval>
        </w:pict>
      </w:r>
      <w:r>
        <w:rPr>
          <w:noProof/>
          <w:lang w:eastAsia="es-AR"/>
        </w:rPr>
        <w:pict>
          <v:oval id="_x0000_s1034" style="position:absolute;left:0;text-align:left;margin-left:176.1pt;margin-top:178.75pt;width:7.15pt;height:7.15pt;z-index:251656192" fillcolor="#95b3d7 [1940]" strokecolor="#4f81bd [3204]" strokeweight="1pt">
            <v:fill color2="#4f81bd [3204]" focus="50%" type="gradient"/>
            <v:shadow type="perspective" color="#243f60 [1604]" offset="1pt" offset2="-3pt"/>
          </v:oval>
        </w:pict>
      </w:r>
      <w:r>
        <w:rPr>
          <w:noProof/>
          <w:lang w:eastAsia="es-AR"/>
        </w:rPr>
        <w:pict>
          <v:oval id="_x0000_s1033" style="position:absolute;left:0;text-align:left;margin-left:176.1pt;margin-top:168.45pt;width:7.15pt;height:7.15pt;z-index:251657216" fillcolor="#95b3d7 [1940]" strokecolor="#4f81bd [3204]" strokeweight="1pt">
            <v:fill color2="#4f81bd [3204]" focus="50%" type="gradient"/>
            <v:shadow type="perspective" color="#243f60 [1604]" offset="1pt" offset2="-3pt"/>
          </v:oval>
        </w:pict>
      </w:r>
      <w:r>
        <w:rPr>
          <w:noProof/>
          <w:lang w:eastAsia="es-AR"/>
        </w:rPr>
        <w:pict>
          <v:oval id="_x0000_s1035" style="position:absolute;left:0;text-align:left;margin-left:345.9pt;margin-top:122pt;width:7.15pt;height:7.15pt;z-index:251652096" fillcolor="#d99594 [1941]" strokecolor="#c0504d [3205]" strokeweight="1pt">
            <v:fill color2="#c0504d [3205]" focus="50%" type="gradient"/>
            <v:shadow type="perspective" color="#622423 [1605]" offset="1pt" offset2="-3pt"/>
          </v:oval>
        </w:pict>
      </w:r>
      <w:r w:rsidR="003A03AB">
        <w:rPr>
          <w:noProof/>
          <w:lang w:eastAsia="es-AR"/>
        </w:rPr>
        <w:drawing>
          <wp:inline distT="0" distB="0" distL="0" distR="0">
            <wp:extent cx="1065947" cy="2525310"/>
            <wp:effectExtent l="19050" t="0" r="38953" b="8340"/>
            <wp:docPr id="1"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3A03AB">
        <w:rPr>
          <w:noProof/>
          <w:lang w:eastAsia="es-AR"/>
        </w:rPr>
        <w:drawing>
          <wp:inline distT="0" distB="0" distL="0" distR="0">
            <wp:extent cx="1047750" cy="3149600"/>
            <wp:effectExtent l="38100" t="0" r="19050" b="0"/>
            <wp:docPr id="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A03AB" w:rsidRPr="00F527F6">
        <w:rPr>
          <w:noProof/>
          <w:lang w:eastAsia="es-AR"/>
        </w:rPr>
        <w:drawing>
          <wp:inline distT="0" distB="0" distL="0" distR="0">
            <wp:extent cx="969446" cy="3254991"/>
            <wp:effectExtent l="19050" t="0" r="40204" b="2559"/>
            <wp:docPr id="4"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A03AB" w:rsidRPr="00F527F6">
        <w:rPr>
          <w:noProof/>
          <w:lang w:eastAsia="es-AR"/>
        </w:rPr>
        <w:drawing>
          <wp:inline distT="0" distB="0" distL="0" distR="0">
            <wp:extent cx="1048319" cy="3261815"/>
            <wp:effectExtent l="38100" t="0" r="18481" b="0"/>
            <wp:docPr id="20"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3A03AB" w:rsidRDefault="003A03AB" w:rsidP="007A37E8">
      <w:pPr>
        <w:pStyle w:val="Epgrafe"/>
        <w:jc w:val="center"/>
      </w:pPr>
      <w:bookmarkStart w:id="7" w:name="_Ref266389201"/>
      <w:r>
        <w:t xml:space="preserve">Figura </w:t>
      </w:r>
      <w:fldSimple w:instr=" SEQ Figura \* ARABIC ">
        <w:r>
          <w:rPr>
            <w:noProof/>
          </w:rPr>
          <w:t>10</w:t>
        </w:r>
      </w:fldSimple>
      <w:bookmarkEnd w:id="7"/>
      <w:r>
        <w:t xml:space="preserve">) Diagrama en bloques del </w:t>
      </w:r>
      <w:r w:rsidR="00844488">
        <w:t>c</w:t>
      </w:r>
      <w:r>
        <w:t>omparador.</w:t>
      </w:r>
    </w:p>
    <w:p w:rsidR="00844488" w:rsidRDefault="003A03AB" w:rsidP="007A37E8">
      <w:pPr>
        <w:pStyle w:val="ParrafoTESIS"/>
      </w:pPr>
      <w:r>
        <w:t>Cada comparador tiene conectado a su terminal diferencial negativa la señal de entrada V</w:t>
      </w:r>
      <w:r w:rsidR="008047D9" w:rsidRPr="008047D9">
        <w:rPr>
          <w:vertAlign w:val="subscript"/>
        </w:rPr>
        <w:t>IN</w:t>
      </w:r>
      <w:r>
        <w:t xml:space="preserve"> y a su terminal diferencial positivo una de las 63 tensiones de referencia que le corresponda según el nivel jerárquico que ocupe en la generación del código termómetro. Cuando el valor de tensión de la señal de entrada V</w:t>
      </w:r>
      <w:r w:rsidR="008047D9" w:rsidRPr="008047D9">
        <w:rPr>
          <w:vertAlign w:val="subscript"/>
        </w:rPr>
        <w:t>IN</w:t>
      </w:r>
      <w:r>
        <w:t xml:space="preserve"> es mayor que la señal de referencia conectada al comparador, este genera como resultado de la comparación un valor 0 (cero), y si V</w:t>
      </w:r>
      <w:r w:rsidR="008047D9" w:rsidRPr="008047D9">
        <w:rPr>
          <w:vertAlign w:val="subscript"/>
        </w:rPr>
        <w:t>IN</w:t>
      </w:r>
      <w:r>
        <w:t xml:space="preserve"> es menor que la tensión de referencia, la salida del comparador es 1 (uno). Esto genera un código de termómetro de niveles negativos ascendente, esto quiere decir que, a medida que la señal de entrada va superando los niveles de referencia, comenzando por los más bajos y aumentando en tensión hasta los más altos, los comparadores van reemplazando las salidas en alto (1…111) del código termómetro por salidas en bajo (1…110), como se ve la </w:t>
      </w:r>
      <w:fldSimple w:instr=" REF _Ref266437635 \h  \* MERGEFORMAT ">
        <w:r>
          <w:t xml:space="preserve">Tabla </w:t>
        </w:r>
        <w:r>
          <w:rPr>
            <w:noProof/>
          </w:rPr>
          <w:t>1</w:t>
        </w:r>
      </w:fldSimple>
      <w:r>
        <w:t>.</w:t>
      </w:r>
    </w:p>
    <w:tbl>
      <w:tblPr>
        <w:tblStyle w:val="Tablaconcuadrcula"/>
        <w:tblW w:w="0" w:type="auto"/>
        <w:tblInd w:w="22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9"/>
        <w:gridCol w:w="369"/>
        <w:gridCol w:w="369"/>
        <w:gridCol w:w="369"/>
        <w:gridCol w:w="369"/>
        <w:gridCol w:w="2380"/>
      </w:tblGrid>
      <w:tr w:rsidR="003A03AB" w:rsidRPr="001D3BC7" w:rsidTr="007A37E8">
        <w:trPr>
          <w:trHeight w:val="283"/>
        </w:trPr>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Máximo nivel del código</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62</w:t>
            </w:r>
          </w:p>
        </w:tc>
      </w:tr>
      <w:tr w:rsidR="003A03AB" w:rsidRPr="001D3BC7" w:rsidTr="007A37E8">
        <w:trPr>
          <w:trHeight w:val="283"/>
        </w:trPr>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vAlign w:val="center"/>
          </w:tcPr>
          <w:p w:rsidR="003A03AB" w:rsidRPr="001D3BC7" w:rsidRDefault="003A03AB" w:rsidP="007A37E8">
            <w:pPr>
              <w:jc w:val="center"/>
              <w:rPr>
                <w:sz w:val="30"/>
                <w:szCs w:val="30"/>
              </w:rPr>
            </w:pPr>
            <w:r w:rsidRPr="001D3BC7">
              <w:rPr>
                <w:sz w:val="30"/>
                <w:szCs w:val="30"/>
              </w:rPr>
              <w:t>.</w:t>
            </w:r>
          </w:p>
        </w:tc>
        <w:tc>
          <w:tcPr>
            <w:tcW w:w="0" w:type="auto"/>
            <w:shd w:val="clear" w:color="auto" w:fill="FFFFFF" w:themeFill="background1"/>
            <w:vAlign w:val="center"/>
          </w:tcPr>
          <w:p w:rsidR="003A03AB" w:rsidRPr="001D3BC7" w:rsidRDefault="003A03AB" w:rsidP="007A37E8">
            <w:pPr>
              <w:rPr>
                <w:i/>
              </w:rPr>
            </w:pP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02</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E5B8B7" w:themeFill="accent2" w:themeFillTint="66"/>
            <w:vAlign w:val="center"/>
          </w:tcPr>
          <w:p w:rsidR="003A03AB" w:rsidRPr="001D3BC7" w:rsidRDefault="003A03AB" w:rsidP="007A37E8">
            <w:pPr>
              <w:jc w:val="center"/>
              <w:rPr>
                <w:sz w:val="30"/>
                <w:szCs w:val="30"/>
              </w:rPr>
            </w:pPr>
            <w:r w:rsidRPr="001D3BC7">
              <w:rPr>
                <w:sz w:val="30"/>
                <w:szCs w:val="30"/>
              </w:rPr>
              <w:t>0</w:t>
            </w:r>
          </w:p>
        </w:tc>
        <w:tc>
          <w:tcPr>
            <w:tcW w:w="0" w:type="auto"/>
            <w:shd w:val="clear" w:color="auto" w:fill="FFFFFF" w:themeFill="background1"/>
            <w:vAlign w:val="center"/>
          </w:tcPr>
          <w:p w:rsidR="003A03AB" w:rsidRPr="001D3BC7" w:rsidRDefault="003A03AB" w:rsidP="007A37E8">
            <w:pPr>
              <w:rPr>
                <w:i/>
              </w:rPr>
            </w:pPr>
            <w:r w:rsidRPr="001D3BC7">
              <w:rPr>
                <w:i/>
              </w:rPr>
              <w:t>VIN &gt; VREF 01</w:t>
            </w:r>
          </w:p>
        </w:tc>
      </w:tr>
      <w:tr w:rsidR="003A03AB" w:rsidRPr="001D3BC7" w:rsidTr="007A37E8">
        <w:trPr>
          <w:trHeight w:val="283"/>
        </w:trPr>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95B3D7" w:themeFill="accent1" w:themeFillTint="99"/>
            <w:vAlign w:val="center"/>
          </w:tcPr>
          <w:p w:rsidR="003A03AB" w:rsidRPr="001D3BC7" w:rsidRDefault="003A03AB" w:rsidP="007A37E8">
            <w:pPr>
              <w:jc w:val="center"/>
              <w:rPr>
                <w:sz w:val="30"/>
                <w:szCs w:val="30"/>
              </w:rPr>
            </w:pPr>
            <w:r w:rsidRPr="001D3BC7">
              <w:rPr>
                <w:sz w:val="30"/>
                <w:szCs w:val="30"/>
              </w:rPr>
              <w:t>1</w:t>
            </w:r>
          </w:p>
        </w:tc>
        <w:tc>
          <w:tcPr>
            <w:tcW w:w="0" w:type="auto"/>
            <w:shd w:val="clear" w:color="auto" w:fill="FFFFFF" w:themeFill="background1"/>
            <w:vAlign w:val="center"/>
          </w:tcPr>
          <w:p w:rsidR="003A03AB" w:rsidRPr="001D3BC7" w:rsidRDefault="003A03AB" w:rsidP="007A37E8">
            <w:pPr>
              <w:rPr>
                <w:i/>
              </w:rPr>
            </w:pPr>
            <w:r w:rsidRPr="001D3BC7">
              <w:rPr>
                <w:i/>
              </w:rPr>
              <w:t>Mínimo nivel del código</w:t>
            </w:r>
          </w:p>
        </w:tc>
      </w:tr>
    </w:tbl>
    <w:p w:rsidR="007B35AB" w:rsidRDefault="003A03AB" w:rsidP="003A03AB">
      <w:pPr>
        <w:pStyle w:val="Epgrafe"/>
        <w:keepNext/>
        <w:jc w:val="center"/>
      </w:pPr>
      <w:bookmarkStart w:id="8" w:name="_Ref266437635"/>
      <w:r>
        <w:t xml:space="preserve">Tabla </w:t>
      </w:r>
      <w:fldSimple w:instr=" SEQ Tabla \* ARABIC ">
        <w:r>
          <w:rPr>
            <w:noProof/>
          </w:rPr>
          <w:t>1</w:t>
        </w:r>
      </w:fldSimple>
      <w:bookmarkEnd w:id="8"/>
      <w:r>
        <w:t>) Representación del avance del Código Termómetro.</w:t>
      </w:r>
    </w:p>
    <w:p w:rsidR="007B35AB" w:rsidRDefault="007B35AB" w:rsidP="007B35AB">
      <w:pPr>
        <w:rPr>
          <w:color w:val="4F81BD" w:themeColor="accent1"/>
          <w:sz w:val="18"/>
          <w:szCs w:val="18"/>
        </w:rPr>
      </w:pPr>
      <w:r>
        <w:br w:type="page"/>
      </w:r>
    </w:p>
    <w:p w:rsidR="003A03AB" w:rsidRDefault="003A03AB" w:rsidP="003A03AB">
      <w:pPr>
        <w:pStyle w:val="Ttulo3"/>
      </w:pPr>
      <w:bookmarkStart w:id="9" w:name="_Toc266984396"/>
      <w:r>
        <w:lastRenderedPageBreak/>
        <w:t>2.2.2) Decodificador</w:t>
      </w:r>
      <w:bookmarkEnd w:id="9"/>
    </w:p>
    <w:p w:rsidR="003A03AB" w:rsidRDefault="003A03AB" w:rsidP="003A03AB">
      <w:pPr>
        <w:pStyle w:val="ParrafoTESIS"/>
      </w:pPr>
      <w:r w:rsidRPr="00A55854">
        <w:t>En el extremo digital del conversor</w:t>
      </w:r>
      <w:r>
        <w:t xml:space="preserve"> se </w:t>
      </w:r>
      <w:r w:rsidRPr="00A55854">
        <w:t>enc</w:t>
      </w:r>
      <w:r>
        <w:t>ue</w:t>
      </w:r>
      <w:r w:rsidRPr="00A55854">
        <w:t>ntr</w:t>
      </w:r>
      <w:r>
        <w:t>a</w:t>
      </w:r>
      <w:r w:rsidRPr="00A55854">
        <w:t xml:space="preserve"> el decodificador lógico de alta velocidad conformado por compuertas NAND de 2 a 8 entradas y compuertas NEGADORAS, ambas lógicas CMOS clásica, que decodifican la entrada de código termómetro</w:t>
      </w:r>
      <w:r>
        <w:t xml:space="preserve"> (64 niveles)</w:t>
      </w:r>
      <w:r w:rsidRPr="00A55854">
        <w:t xml:space="preserve"> en una salida de código binario de 6 bits.</w:t>
      </w:r>
    </w:p>
    <w:p w:rsidR="003A03AB" w:rsidRDefault="00864881" w:rsidP="004C688D">
      <w:pPr>
        <w:pStyle w:val="Epgrafe"/>
        <w:jc w:val="center"/>
      </w:pPr>
      <w:r>
        <w:rPr>
          <w:noProof/>
          <w:lang w:eastAsia="es-AR"/>
        </w:rPr>
        <w:pict>
          <v:oval id="_x0000_s1027" style="position:absolute;left:0;text-align:left;margin-left:142.5pt;margin-top:80.7pt;width:7.15pt;height:7.15pt;z-index:251659264" fillcolor="#d99594 [1941]" strokecolor="#c0504d [3205]" strokeweight="1pt">
            <v:fill color2="#c0504d [3205]" focus="50%" type="gradient"/>
            <v:shadow type="perspective" color="#622423 [1605]" offset="1pt" offset2="-3pt"/>
          </v:oval>
        </w:pict>
      </w:r>
      <w:r>
        <w:rPr>
          <w:noProof/>
          <w:lang w:eastAsia="es-AR"/>
        </w:rPr>
        <w:pict>
          <v:oval id="_x0000_s1028" style="position:absolute;left:0;text-align:left;margin-left:142.5pt;margin-top:91pt;width:7.15pt;height:7.15pt;z-index:251660288" fillcolor="#d99594 [1941]" strokecolor="#c0504d [3205]" strokeweight="1pt">
            <v:fill color2="#c0504d [3205]" focus="50%" type="gradient"/>
            <v:shadow type="perspective" color="#622423 [1605]" offset="1pt" offset2="-3pt"/>
          </v:oval>
        </w:pict>
      </w:r>
      <w:r>
        <w:rPr>
          <w:noProof/>
          <w:lang w:eastAsia="es-AR"/>
        </w:rPr>
        <w:pict>
          <v:oval id="_x0000_s1029" style="position:absolute;left:0;text-align:left;margin-left:142.5pt;margin-top:155.45pt;width:7.15pt;height:7.15pt;z-index:251661312" fillcolor="#d99594 [1941]" strokecolor="#c0504d [3205]" strokeweight="1pt">
            <v:fill color2="#c0504d [3205]" focus="50%" type="gradient"/>
            <v:shadow type="perspective" color="#622423 [1605]" offset="1pt" offset2="-3pt"/>
          </v:oval>
        </w:pict>
      </w:r>
      <w:r>
        <w:rPr>
          <w:noProof/>
          <w:lang w:eastAsia="es-AR"/>
        </w:rPr>
        <w:pict>
          <v:oval id="_x0000_s1031" style="position:absolute;left:0;text-align:left;margin-left:142.5pt;margin-top:177.75pt;width:7.15pt;height:7.15pt;z-index:251662336" fillcolor="#d99594 [1941]" strokecolor="#c0504d [3205]" strokeweight="1pt">
            <v:fill color2="#c0504d [3205]" focus="50%" type="gradient"/>
            <v:shadow type="perspective" color="#622423 [1605]" offset="1pt" offset2="-3pt"/>
          </v:oval>
        </w:pict>
      </w:r>
      <w:r>
        <w:rPr>
          <w:noProof/>
          <w:lang w:eastAsia="es-AR"/>
        </w:rPr>
        <w:pict>
          <v:oval id="_x0000_s1030" style="position:absolute;left:0;text-align:left;margin-left:142.5pt;margin-top:167.45pt;width:7.15pt;height:7.15pt;z-index:251663360" fillcolor="#d99594 [1941]" strokecolor="#c0504d [3205]" strokeweight="1pt">
            <v:fill color2="#c0504d [3205]" focus="50%" type="gradient"/>
            <v:shadow type="perspective" color="#622423 [1605]" offset="1pt" offset2="-3pt"/>
          </v:oval>
        </w:pict>
      </w:r>
      <w:r>
        <w:rPr>
          <w:noProof/>
          <w:lang w:eastAsia="es-AR"/>
        </w:rPr>
        <w:pict>
          <v:oval id="_x0000_s1026" style="position:absolute;left:0;text-align:left;margin-left:142.5pt;margin-top:68.7pt;width:7.15pt;height:7.15pt;z-index:251658240" fillcolor="#d99594 [1941]" strokecolor="#c0504d [3205]" strokeweight="1pt">
            <v:fill color2="#c0504d [3205]" focus="50%" type="gradient"/>
            <v:shadow type="perspective" color="#622423 [1605]" offset="1pt" offset2="-3pt"/>
          </v:oval>
        </w:pict>
      </w:r>
      <w:r w:rsidR="003A03AB" w:rsidRPr="00674B12">
        <w:rPr>
          <w:noProof/>
          <w:lang w:eastAsia="es-AR"/>
        </w:rPr>
        <w:drawing>
          <wp:inline distT="0" distB="0" distL="0" distR="0">
            <wp:extent cx="1048319" cy="3261815"/>
            <wp:effectExtent l="38100" t="0" r="18481" b="0"/>
            <wp:docPr id="21"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r w:rsidR="003A03AB" w:rsidRPr="006E3E38">
        <w:rPr>
          <w:noProof/>
          <w:lang w:eastAsia="es-AR"/>
        </w:rPr>
        <w:drawing>
          <wp:inline distT="0" distB="0" distL="0" distR="0">
            <wp:extent cx="660096" cy="3262906"/>
            <wp:effectExtent l="38100" t="0" r="44754" b="0"/>
            <wp:docPr id="22"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r w:rsidR="003A03AB" w:rsidRPr="006E3E38">
        <w:rPr>
          <w:noProof/>
          <w:lang w:eastAsia="es-AR"/>
        </w:rPr>
        <w:drawing>
          <wp:inline distT="0" distB="0" distL="0" distR="0">
            <wp:extent cx="1048319" cy="3261815"/>
            <wp:effectExtent l="38100" t="0" r="18481" b="0"/>
            <wp:docPr id="23"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A03AB" w:rsidRDefault="003A03AB" w:rsidP="004C688D">
      <w:pPr>
        <w:pStyle w:val="Epgrafe"/>
        <w:jc w:val="center"/>
      </w:pPr>
      <w:r>
        <w:t xml:space="preserve">Figura </w:t>
      </w:r>
      <w:fldSimple w:instr=" SEQ Figura \* ARABIC ">
        <w:r>
          <w:rPr>
            <w:noProof/>
          </w:rPr>
          <w:t>11</w:t>
        </w:r>
      </w:fldSimple>
      <w:r>
        <w:t>) Diagrama en bloques del funcionamiento del decodificador.</w:t>
      </w:r>
    </w:p>
    <w:p w:rsidR="003A03AB" w:rsidRDefault="003A03AB" w:rsidP="004C688D">
      <w:pPr>
        <w:pStyle w:val="ParrafoTESIS"/>
      </w:pPr>
      <w:r>
        <w:t xml:space="preserve">Para el diseño se analizaron las diferentes condiciones de entrada generadas a partir de los comparadores, se realizó una tabla de verdad </w:t>
      </w:r>
      <w:r w:rsidR="008047D9" w:rsidRPr="008047D9">
        <w:t>[</w:t>
      </w:r>
      <w:r w:rsidR="00A539A6">
        <w:t>APÉ</w:t>
      </w:r>
      <w:r w:rsidR="008047D9" w:rsidRPr="008047D9">
        <w:t>NDICE B]</w:t>
      </w:r>
      <w:r>
        <w:t xml:space="preserve"> y luego de aplicar reducción por Karnaugh se obtuvieron las siguientes funciones lógicas que determinan la salida de código binario:</w:t>
      </w:r>
    </w:p>
    <w:p w:rsidR="003A03AB" w:rsidRPr="00674B12" w:rsidRDefault="003A03AB" w:rsidP="004C688D">
      <w:pPr>
        <w:pStyle w:val="ParrafoTESIS"/>
        <w:rPr>
          <w:rFonts w:eastAsiaTheme="minorEastAsia"/>
          <w:i/>
        </w:rPr>
      </w:pPr>
      <m:oMathPara>
        <m:oMathParaPr>
          <m:jc m:val="left"/>
        </m:oMathParaPr>
        <m:oMath>
          <m:r>
            <w:rPr>
              <w:rFonts w:ascii="Cambria Math" w:hAnsi="Cambria Math"/>
            </w:rPr>
            <m:t>MSB=C32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5SB=C16+</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C48</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4SB=C8+</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C24+</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C40+</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C56</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3SB=C4+</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C12+</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C20+</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C28+</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C36+</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C44+</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C52+</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C60</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m:t>2SB=C2+</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C6+</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C10+</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C14+</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C18+</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C22+</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C26+</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C30</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C34</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C38</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C42</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C46</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C50</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C54</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C58</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C62</m:t>
          </m:r>
        </m:oMath>
      </m:oMathPara>
    </w:p>
    <w:p w:rsidR="003A03AB" w:rsidRPr="00674B12" w:rsidRDefault="003A03AB" w:rsidP="004C688D">
      <w:pPr>
        <w:pStyle w:val="ParrafoTESIS"/>
        <w:rPr>
          <w:rFonts w:eastAsiaTheme="minorEastAsia"/>
          <w:i/>
        </w:rPr>
      </w:pPr>
      <m:oMathPara>
        <m:oMathParaPr>
          <m:jc m:val="left"/>
        </m:oMathParaPr>
        <m:oMath>
          <m:r>
            <w:rPr>
              <w:rFonts w:ascii="Cambria Math" w:hAnsi="Cambria Math"/>
            </w:rPr>
            <w:lastRenderedPageBreak/>
            <m:t>LSB=C1+</m:t>
          </m:r>
          <m:acc>
            <m:accPr>
              <m:chr m:val="̅"/>
              <m:ctrlPr>
                <w:rPr>
                  <w:rFonts w:ascii="Cambria Math" w:hAnsi="Cambria Math"/>
                  <w:i/>
                </w:rPr>
              </m:ctrlPr>
            </m:accPr>
            <m:e>
              <m:r>
                <w:rPr>
                  <w:rFonts w:ascii="Cambria Math" w:hAnsi="Cambria Math"/>
                </w:rPr>
                <m:t>C2</m:t>
              </m:r>
            </m:e>
          </m:acc>
          <m:r>
            <w:rPr>
              <w:rFonts w:ascii="Cambria Math" w:eastAsiaTheme="minorEastAsia" w:hAnsi="Cambria Math"/>
            </w:rPr>
            <m:t>C3</m:t>
          </m:r>
          <m:r>
            <w:rPr>
              <w:rFonts w:ascii="Cambria Math" w:hAnsi="Cambria Math"/>
            </w:rPr>
            <m:t>+</m:t>
          </m:r>
          <m:acc>
            <m:accPr>
              <m:chr m:val="̅"/>
              <m:ctrlPr>
                <w:rPr>
                  <w:rFonts w:ascii="Cambria Math" w:hAnsi="Cambria Math"/>
                  <w:i/>
                </w:rPr>
              </m:ctrlPr>
            </m:accPr>
            <m:e>
              <m:r>
                <w:rPr>
                  <w:rFonts w:ascii="Cambria Math" w:hAnsi="Cambria Math"/>
                </w:rPr>
                <m:t>C4</m:t>
              </m:r>
            </m:e>
          </m:acc>
          <m:r>
            <w:rPr>
              <w:rFonts w:ascii="Cambria Math" w:eastAsiaTheme="minorEastAsia" w:hAnsi="Cambria Math"/>
            </w:rPr>
            <m:t>C5</m:t>
          </m:r>
          <m:r>
            <w:rPr>
              <w:rFonts w:ascii="Cambria Math" w:hAnsi="Cambria Math"/>
            </w:rPr>
            <m:t>+</m:t>
          </m:r>
          <m:acc>
            <m:accPr>
              <m:chr m:val="̅"/>
              <m:ctrlPr>
                <w:rPr>
                  <w:rFonts w:ascii="Cambria Math" w:hAnsi="Cambria Math"/>
                  <w:i/>
                </w:rPr>
              </m:ctrlPr>
            </m:accPr>
            <m:e>
              <m:r>
                <w:rPr>
                  <w:rFonts w:ascii="Cambria Math" w:hAnsi="Cambria Math"/>
                </w:rPr>
                <m:t>C6</m:t>
              </m:r>
            </m:e>
          </m:acc>
          <m:r>
            <w:rPr>
              <w:rFonts w:ascii="Cambria Math" w:eastAsiaTheme="minorEastAsia" w:hAnsi="Cambria Math"/>
            </w:rPr>
            <m:t>C7</m:t>
          </m:r>
          <m:r>
            <w:rPr>
              <w:rFonts w:ascii="Cambria Math" w:hAnsi="Cambria Math"/>
            </w:rPr>
            <m:t>+</m:t>
          </m:r>
          <m:acc>
            <m:accPr>
              <m:chr m:val="̅"/>
              <m:ctrlPr>
                <w:rPr>
                  <w:rFonts w:ascii="Cambria Math" w:hAnsi="Cambria Math"/>
                  <w:i/>
                </w:rPr>
              </m:ctrlPr>
            </m:accPr>
            <m:e>
              <m:r>
                <w:rPr>
                  <w:rFonts w:ascii="Cambria Math" w:hAnsi="Cambria Math"/>
                </w:rPr>
                <m:t>C8</m:t>
              </m:r>
            </m:e>
          </m:acc>
          <m:r>
            <w:rPr>
              <w:rFonts w:ascii="Cambria Math" w:eastAsiaTheme="minorEastAsia" w:hAnsi="Cambria Math"/>
            </w:rPr>
            <m:t>C9</m:t>
          </m:r>
          <m:r>
            <w:rPr>
              <w:rFonts w:ascii="Cambria Math" w:hAnsi="Cambria Math"/>
            </w:rPr>
            <m:t>+</m:t>
          </m:r>
          <m:acc>
            <m:accPr>
              <m:chr m:val="̅"/>
              <m:ctrlPr>
                <w:rPr>
                  <w:rFonts w:ascii="Cambria Math" w:hAnsi="Cambria Math"/>
                  <w:i/>
                </w:rPr>
              </m:ctrlPr>
            </m:accPr>
            <m:e>
              <m:r>
                <w:rPr>
                  <w:rFonts w:ascii="Cambria Math" w:hAnsi="Cambria Math"/>
                </w:rPr>
                <m:t>C10</m:t>
              </m:r>
            </m:e>
          </m:acc>
          <m:r>
            <w:rPr>
              <w:rFonts w:ascii="Cambria Math" w:eastAsiaTheme="minorEastAsia" w:hAnsi="Cambria Math"/>
            </w:rPr>
            <m:t>C11</m:t>
          </m:r>
          <m:r>
            <w:rPr>
              <w:rFonts w:ascii="Cambria Math" w:hAnsi="Cambria Math"/>
            </w:rPr>
            <m:t>+</m:t>
          </m:r>
          <m:acc>
            <m:accPr>
              <m:chr m:val="̅"/>
              <m:ctrlPr>
                <w:rPr>
                  <w:rFonts w:ascii="Cambria Math" w:hAnsi="Cambria Math"/>
                  <w:i/>
                </w:rPr>
              </m:ctrlPr>
            </m:accPr>
            <m:e>
              <m:r>
                <w:rPr>
                  <w:rFonts w:ascii="Cambria Math" w:hAnsi="Cambria Math"/>
                </w:rPr>
                <m:t>C12</m:t>
              </m:r>
            </m:e>
          </m:acc>
          <m:r>
            <w:rPr>
              <w:rFonts w:ascii="Cambria Math" w:eastAsiaTheme="minorEastAsia" w:hAnsi="Cambria Math"/>
            </w:rPr>
            <m:t>C13</m:t>
          </m:r>
          <m:r>
            <w:rPr>
              <w:rFonts w:ascii="Cambria Math" w:hAnsi="Cambria Math"/>
            </w:rPr>
            <m:t>+</m:t>
          </m:r>
          <m:acc>
            <m:accPr>
              <m:chr m:val="̅"/>
              <m:ctrlPr>
                <w:rPr>
                  <w:rFonts w:ascii="Cambria Math" w:hAnsi="Cambria Math"/>
                  <w:i/>
                </w:rPr>
              </m:ctrlPr>
            </m:accPr>
            <m:e>
              <m:r>
                <w:rPr>
                  <w:rFonts w:ascii="Cambria Math" w:hAnsi="Cambria Math"/>
                </w:rPr>
                <m:t>C14</m:t>
              </m:r>
            </m:e>
          </m:acc>
          <m:r>
            <w:rPr>
              <w:rFonts w:ascii="Cambria Math" w:eastAsiaTheme="minorEastAsia" w:hAnsi="Cambria Math"/>
            </w:rPr>
            <m:t>C15</m:t>
          </m:r>
          <m:r>
            <w:rPr>
              <w:rFonts w:ascii="Cambria Math" w:hAnsi="Cambria Math"/>
            </w:rPr>
            <m:t>+</m:t>
          </m:r>
          <m:acc>
            <m:accPr>
              <m:chr m:val="̅"/>
              <m:ctrlPr>
                <w:rPr>
                  <w:rFonts w:ascii="Cambria Math" w:hAnsi="Cambria Math"/>
                  <w:i/>
                </w:rPr>
              </m:ctrlPr>
            </m:accPr>
            <m:e>
              <m:r>
                <w:rPr>
                  <w:rFonts w:ascii="Cambria Math" w:hAnsi="Cambria Math"/>
                </w:rPr>
                <m:t>C16</m:t>
              </m:r>
            </m:e>
          </m:acc>
          <m:r>
            <w:rPr>
              <w:rFonts w:ascii="Cambria Math" w:eastAsiaTheme="minorEastAsia" w:hAnsi="Cambria Math"/>
            </w:rPr>
            <m:t>C17</m:t>
          </m:r>
          <m:r>
            <w:rPr>
              <w:rFonts w:ascii="Cambria Math" w:hAnsi="Cambria Math"/>
            </w:rPr>
            <m:t>+</m:t>
          </m:r>
          <m:acc>
            <m:accPr>
              <m:chr m:val="̅"/>
              <m:ctrlPr>
                <w:rPr>
                  <w:rFonts w:ascii="Cambria Math" w:hAnsi="Cambria Math"/>
                  <w:i/>
                </w:rPr>
              </m:ctrlPr>
            </m:accPr>
            <m:e>
              <m:r>
                <w:rPr>
                  <w:rFonts w:ascii="Cambria Math" w:hAnsi="Cambria Math"/>
                </w:rPr>
                <m:t>C18</m:t>
              </m:r>
            </m:e>
          </m:acc>
          <m:r>
            <w:rPr>
              <w:rFonts w:ascii="Cambria Math" w:eastAsiaTheme="minorEastAsia" w:hAnsi="Cambria Math"/>
            </w:rPr>
            <m:t>C19</m:t>
          </m:r>
          <m:r>
            <w:rPr>
              <w:rFonts w:ascii="Cambria Math" w:hAnsi="Cambria Math"/>
            </w:rPr>
            <m:t>+</m:t>
          </m:r>
          <m:acc>
            <m:accPr>
              <m:chr m:val="̅"/>
              <m:ctrlPr>
                <w:rPr>
                  <w:rFonts w:ascii="Cambria Math" w:hAnsi="Cambria Math"/>
                  <w:i/>
                </w:rPr>
              </m:ctrlPr>
            </m:accPr>
            <m:e>
              <m:r>
                <w:rPr>
                  <w:rFonts w:ascii="Cambria Math" w:hAnsi="Cambria Math"/>
                </w:rPr>
                <m:t>C20</m:t>
              </m:r>
            </m:e>
          </m:acc>
          <m:r>
            <w:rPr>
              <w:rFonts w:ascii="Cambria Math" w:eastAsiaTheme="minorEastAsia" w:hAnsi="Cambria Math"/>
            </w:rPr>
            <m:t>C21</m:t>
          </m:r>
          <m:r>
            <w:rPr>
              <w:rFonts w:ascii="Cambria Math" w:hAnsi="Cambria Math"/>
            </w:rPr>
            <m:t>+</m:t>
          </m:r>
          <m:acc>
            <m:accPr>
              <m:chr m:val="̅"/>
              <m:ctrlPr>
                <w:rPr>
                  <w:rFonts w:ascii="Cambria Math" w:hAnsi="Cambria Math"/>
                  <w:i/>
                </w:rPr>
              </m:ctrlPr>
            </m:accPr>
            <m:e>
              <m:r>
                <w:rPr>
                  <w:rFonts w:ascii="Cambria Math" w:hAnsi="Cambria Math"/>
                </w:rPr>
                <m:t>C22</m:t>
              </m:r>
            </m:e>
          </m:acc>
          <m:r>
            <w:rPr>
              <w:rFonts w:ascii="Cambria Math" w:eastAsiaTheme="minorEastAsia" w:hAnsi="Cambria Math"/>
            </w:rPr>
            <m:t>C23</m:t>
          </m:r>
          <m:r>
            <w:rPr>
              <w:rFonts w:ascii="Cambria Math" w:hAnsi="Cambria Math"/>
            </w:rPr>
            <m:t>+</m:t>
          </m:r>
          <m:acc>
            <m:accPr>
              <m:chr m:val="̅"/>
              <m:ctrlPr>
                <w:rPr>
                  <w:rFonts w:ascii="Cambria Math" w:hAnsi="Cambria Math"/>
                  <w:i/>
                </w:rPr>
              </m:ctrlPr>
            </m:accPr>
            <m:e>
              <m:r>
                <w:rPr>
                  <w:rFonts w:ascii="Cambria Math" w:hAnsi="Cambria Math"/>
                </w:rPr>
                <m:t>C24</m:t>
              </m:r>
            </m:e>
          </m:acc>
          <m:r>
            <w:rPr>
              <w:rFonts w:ascii="Cambria Math" w:eastAsiaTheme="minorEastAsia" w:hAnsi="Cambria Math"/>
            </w:rPr>
            <m:t>C25</m:t>
          </m:r>
          <m:r>
            <w:rPr>
              <w:rFonts w:ascii="Cambria Math" w:hAnsi="Cambria Math"/>
            </w:rPr>
            <m:t>+</m:t>
          </m:r>
          <m:acc>
            <m:accPr>
              <m:chr m:val="̅"/>
              <m:ctrlPr>
                <w:rPr>
                  <w:rFonts w:ascii="Cambria Math" w:hAnsi="Cambria Math"/>
                  <w:i/>
                </w:rPr>
              </m:ctrlPr>
            </m:accPr>
            <m:e>
              <m:r>
                <w:rPr>
                  <w:rFonts w:ascii="Cambria Math" w:hAnsi="Cambria Math"/>
                </w:rPr>
                <m:t>C26</m:t>
              </m:r>
            </m:e>
          </m:acc>
          <m:r>
            <w:rPr>
              <w:rFonts w:ascii="Cambria Math" w:eastAsiaTheme="minorEastAsia" w:hAnsi="Cambria Math"/>
            </w:rPr>
            <m:t>C27</m:t>
          </m:r>
          <m:r>
            <w:rPr>
              <w:rFonts w:ascii="Cambria Math" w:hAnsi="Cambria Math"/>
            </w:rPr>
            <m:t>+</m:t>
          </m:r>
          <m:acc>
            <m:accPr>
              <m:chr m:val="̅"/>
              <m:ctrlPr>
                <w:rPr>
                  <w:rFonts w:ascii="Cambria Math" w:hAnsi="Cambria Math"/>
                  <w:i/>
                </w:rPr>
              </m:ctrlPr>
            </m:accPr>
            <m:e>
              <m:r>
                <w:rPr>
                  <w:rFonts w:ascii="Cambria Math" w:hAnsi="Cambria Math"/>
                </w:rPr>
                <m:t>C28</m:t>
              </m:r>
            </m:e>
          </m:acc>
          <m:r>
            <w:rPr>
              <w:rFonts w:ascii="Cambria Math" w:eastAsiaTheme="minorEastAsia" w:hAnsi="Cambria Math"/>
            </w:rPr>
            <m:t>C29</m:t>
          </m:r>
          <m:r>
            <w:rPr>
              <w:rFonts w:ascii="Cambria Math" w:hAnsi="Cambria Math"/>
            </w:rPr>
            <m:t>+</m:t>
          </m:r>
          <m:acc>
            <m:accPr>
              <m:chr m:val="̅"/>
              <m:ctrlPr>
                <w:rPr>
                  <w:rFonts w:ascii="Cambria Math" w:hAnsi="Cambria Math"/>
                  <w:i/>
                </w:rPr>
              </m:ctrlPr>
            </m:accPr>
            <m:e>
              <m:r>
                <w:rPr>
                  <w:rFonts w:ascii="Cambria Math" w:hAnsi="Cambria Math"/>
                </w:rPr>
                <m:t>C30</m:t>
              </m:r>
            </m:e>
          </m:acc>
          <m:r>
            <w:rPr>
              <w:rFonts w:ascii="Cambria Math" w:eastAsiaTheme="minorEastAsia" w:hAnsi="Cambria Math"/>
            </w:rPr>
            <m:t>C31</m:t>
          </m:r>
          <m:r>
            <w:rPr>
              <w:rFonts w:ascii="Cambria Math" w:hAnsi="Cambria Math"/>
            </w:rPr>
            <m:t>+</m:t>
          </m:r>
          <m:acc>
            <m:accPr>
              <m:chr m:val="̅"/>
              <m:ctrlPr>
                <w:rPr>
                  <w:rFonts w:ascii="Cambria Math" w:hAnsi="Cambria Math"/>
                  <w:i/>
                </w:rPr>
              </m:ctrlPr>
            </m:accPr>
            <m:e>
              <m:r>
                <w:rPr>
                  <w:rFonts w:ascii="Cambria Math" w:hAnsi="Cambria Math"/>
                </w:rPr>
                <m:t>C32</m:t>
              </m:r>
            </m:e>
          </m:acc>
          <m:r>
            <w:rPr>
              <w:rFonts w:ascii="Cambria Math" w:eastAsiaTheme="minorEastAsia" w:hAnsi="Cambria Math"/>
            </w:rPr>
            <m:t>C33</m:t>
          </m:r>
          <m:r>
            <w:rPr>
              <w:rFonts w:ascii="Cambria Math" w:hAnsi="Cambria Math"/>
            </w:rPr>
            <m:t>+</m:t>
          </m:r>
          <m:acc>
            <m:accPr>
              <m:chr m:val="̅"/>
              <m:ctrlPr>
                <w:rPr>
                  <w:rFonts w:ascii="Cambria Math" w:hAnsi="Cambria Math"/>
                  <w:i/>
                </w:rPr>
              </m:ctrlPr>
            </m:accPr>
            <m:e>
              <m:r>
                <w:rPr>
                  <w:rFonts w:ascii="Cambria Math" w:hAnsi="Cambria Math"/>
                </w:rPr>
                <m:t>C34</m:t>
              </m:r>
            </m:e>
          </m:acc>
          <m:r>
            <w:rPr>
              <w:rFonts w:ascii="Cambria Math" w:eastAsiaTheme="minorEastAsia" w:hAnsi="Cambria Math"/>
            </w:rPr>
            <m:t>C35</m:t>
          </m:r>
          <m:r>
            <w:rPr>
              <w:rFonts w:ascii="Cambria Math" w:hAnsi="Cambria Math"/>
            </w:rPr>
            <m:t>+</m:t>
          </m:r>
          <m:acc>
            <m:accPr>
              <m:chr m:val="̅"/>
              <m:ctrlPr>
                <w:rPr>
                  <w:rFonts w:ascii="Cambria Math" w:hAnsi="Cambria Math"/>
                  <w:i/>
                </w:rPr>
              </m:ctrlPr>
            </m:accPr>
            <m:e>
              <m:r>
                <w:rPr>
                  <w:rFonts w:ascii="Cambria Math" w:hAnsi="Cambria Math"/>
                </w:rPr>
                <m:t>C36</m:t>
              </m:r>
            </m:e>
          </m:acc>
          <m:r>
            <w:rPr>
              <w:rFonts w:ascii="Cambria Math" w:eastAsiaTheme="minorEastAsia" w:hAnsi="Cambria Math"/>
            </w:rPr>
            <m:t>C37</m:t>
          </m:r>
          <m:r>
            <w:rPr>
              <w:rFonts w:ascii="Cambria Math" w:hAnsi="Cambria Math"/>
            </w:rPr>
            <m:t>+</m:t>
          </m:r>
          <m:acc>
            <m:accPr>
              <m:chr m:val="̅"/>
              <m:ctrlPr>
                <w:rPr>
                  <w:rFonts w:ascii="Cambria Math" w:hAnsi="Cambria Math"/>
                  <w:i/>
                </w:rPr>
              </m:ctrlPr>
            </m:accPr>
            <m:e>
              <m:r>
                <w:rPr>
                  <w:rFonts w:ascii="Cambria Math" w:hAnsi="Cambria Math"/>
                </w:rPr>
                <m:t>C38</m:t>
              </m:r>
            </m:e>
          </m:acc>
          <m:r>
            <w:rPr>
              <w:rFonts w:ascii="Cambria Math" w:eastAsiaTheme="minorEastAsia" w:hAnsi="Cambria Math"/>
            </w:rPr>
            <m:t>C39</m:t>
          </m:r>
          <m:r>
            <w:rPr>
              <w:rFonts w:ascii="Cambria Math" w:hAnsi="Cambria Math"/>
            </w:rPr>
            <m:t>+</m:t>
          </m:r>
          <m:acc>
            <m:accPr>
              <m:chr m:val="̅"/>
              <m:ctrlPr>
                <w:rPr>
                  <w:rFonts w:ascii="Cambria Math" w:hAnsi="Cambria Math"/>
                  <w:i/>
                </w:rPr>
              </m:ctrlPr>
            </m:accPr>
            <m:e>
              <m:r>
                <w:rPr>
                  <w:rFonts w:ascii="Cambria Math" w:hAnsi="Cambria Math"/>
                </w:rPr>
                <m:t>C40</m:t>
              </m:r>
            </m:e>
          </m:acc>
          <m:r>
            <w:rPr>
              <w:rFonts w:ascii="Cambria Math" w:eastAsiaTheme="minorEastAsia" w:hAnsi="Cambria Math"/>
            </w:rPr>
            <m:t>C41</m:t>
          </m:r>
          <m:r>
            <w:rPr>
              <w:rFonts w:ascii="Cambria Math" w:hAnsi="Cambria Math"/>
            </w:rPr>
            <m:t>+</m:t>
          </m:r>
          <m:acc>
            <m:accPr>
              <m:chr m:val="̅"/>
              <m:ctrlPr>
                <w:rPr>
                  <w:rFonts w:ascii="Cambria Math" w:hAnsi="Cambria Math"/>
                  <w:i/>
                </w:rPr>
              </m:ctrlPr>
            </m:accPr>
            <m:e>
              <m:r>
                <w:rPr>
                  <w:rFonts w:ascii="Cambria Math" w:hAnsi="Cambria Math"/>
                </w:rPr>
                <m:t>C42</m:t>
              </m:r>
            </m:e>
          </m:acc>
          <m:r>
            <w:rPr>
              <w:rFonts w:ascii="Cambria Math" w:eastAsiaTheme="minorEastAsia" w:hAnsi="Cambria Math"/>
            </w:rPr>
            <m:t>C43</m:t>
          </m:r>
          <m:r>
            <w:rPr>
              <w:rFonts w:ascii="Cambria Math" w:hAnsi="Cambria Math"/>
            </w:rPr>
            <m:t>+</m:t>
          </m:r>
          <m:acc>
            <m:accPr>
              <m:chr m:val="̅"/>
              <m:ctrlPr>
                <w:rPr>
                  <w:rFonts w:ascii="Cambria Math" w:hAnsi="Cambria Math"/>
                  <w:i/>
                </w:rPr>
              </m:ctrlPr>
            </m:accPr>
            <m:e>
              <m:r>
                <w:rPr>
                  <w:rFonts w:ascii="Cambria Math" w:hAnsi="Cambria Math"/>
                </w:rPr>
                <m:t>C44</m:t>
              </m:r>
            </m:e>
          </m:acc>
          <m:r>
            <w:rPr>
              <w:rFonts w:ascii="Cambria Math" w:eastAsiaTheme="minorEastAsia" w:hAnsi="Cambria Math"/>
            </w:rPr>
            <m:t>C45</m:t>
          </m:r>
          <m:r>
            <w:rPr>
              <w:rFonts w:ascii="Cambria Math" w:hAnsi="Cambria Math"/>
            </w:rPr>
            <m:t>+</m:t>
          </m:r>
          <m:acc>
            <m:accPr>
              <m:chr m:val="̅"/>
              <m:ctrlPr>
                <w:rPr>
                  <w:rFonts w:ascii="Cambria Math" w:hAnsi="Cambria Math"/>
                  <w:i/>
                </w:rPr>
              </m:ctrlPr>
            </m:accPr>
            <m:e>
              <m:r>
                <w:rPr>
                  <w:rFonts w:ascii="Cambria Math" w:hAnsi="Cambria Math"/>
                </w:rPr>
                <m:t>C46</m:t>
              </m:r>
            </m:e>
          </m:acc>
          <m:r>
            <w:rPr>
              <w:rFonts w:ascii="Cambria Math" w:eastAsiaTheme="minorEastAsia" w:hAnsi="Cambria Math"/>
            </w:rPr>
            <m:t>C47</m:t>
          </m:r>
          <m:r>
            <w:rPr>
              <w:rFonts w:ascii="Cambria Math" w:hAnsi="Cambria Math"/>
            </w:rPr>
            <m:t>+</m:t>
          </m:r>
          <m:acc>
            <m:accPr>
              <m:chr m:val="̅"/>
              <m:ctrlPr>
                <w:rPr>
                  <w:rFonts w:ascii="Cambria Math" w:hAnsi="Cambria Math"/>
                  <w:i/>
                </w:rPr>
              </m:ctrlPr>
            </m:accPr>
            <m:e>
              <m:r>
                <w:rPr>
                  <w:rFonts w:ascii="Cambria Math" w:hAnsi="Cambria Math"/>
                </w:rPr>
                <m:t>C48</m:t>
              </m:r>
            </m:e>
          </m:acc>
          <m:r>
            <w:rPr>
              <w:rFonts w:ascii="Cambria Math" w:eastAsiaTheme="minorEastAsia" w:hAnsi="Cambria Math"/>
            </w:rPr>
            <m:t>C49</m:t>
          </m:r>
          <m:r>
            <w:rPr>
              <w:rFonts w:ascii="Cambria Math" w:hAnsi="Cambria Math"/>
            </w:rPr>
            <m:t>+</m:t>
          </m:r>
          <m:acc>
            <m:accPr>
              <m:chr m:val="̅"/>
              <m:ctrlPr>
                <w:rPr>
                  <w:rFonts w:ascii="Cambria Math" w:hAnsi="Cambria Math"/>
                  <w:i/>
                </w:rPr>
              </m:ctrlPr>
            </m:accPr>
            <m:e>
              <m:r>
                <w:rPr>
                  <w:rFonts w:ascii="Cambria Math" w:hAnsi="Cambria Math"/>
                </w:rPr>
                <m:t>C50</m:t>
              </m:r>
            </m:e>
          </m:acc>
          <m:r>
            <w:rPr>
              <w:rFonts w:ascii="Cambria Math" w:eastAsiaTheme="minorEastAsia" w:hAnsi="Cambria Math"/>
            </w:rPr>
            <m:t>C51</m:t>
          </m:r>
          <m:r>
            <w:rPr>
              <w:rFonts w:ascii="Cambria Math" w:hAnsi="Cambria Math"/>
            </w:rPr>
            <m:t>+</m:t>
          </m:r>
          <m:acc>
            <m:accPr>
              <m:chr m:val="̅"/>
              <m:ctrlPr>
                <w:rPr>
                  <w:rFonts w:ascii="Cambria Math" w:hAnsi="Cambria Math"/>
                  <w:i/>
                </w:rPr>
              </m:ctrlPr>
            </m:accPr>
            <m:e>
              <m:r>
                <w:rPr>
                  <w:rFonts w:ascii="Cambria Math" w:hAnsi="Cambria Math"/>
                </w:rPr>
                <m:t>C52</m:t>
              </m:r>
            </m:e>
          </m:acc>
          <m:r>
            <w:rPr>
              <w:rFonts w:ascii="Cambria Math" w:eastAsiaTheme="minorEastAsia" w:hAnsi="Cambria Math"/>
            </w:rPr>
            <m:t>C53</m:t>
          </m:r>
          <m:r>
            <w:rPr>
              <w:rFonts w:ascii="Cambria Math" w:hAnsi="Cambria Math"/>
            </w:rPr>
            <m:t>+</m:t>
          </m:r>
          <m:acc>
            <m:accPr>
              <m:chr m:val="̅"/>
              <m:ctrlPr>
                <w:rPr>
                  <w:rFonts w:ascii="Cambria Math" w:hAnsi="Cambria Math"/>
                  <w:i/>
                </w:rPr>
              </m:ctrlPr>
            </m:accPr>
            <m:e>
              <m:r>
                <w:rPr>
                  <w:rFonts w:ascii="Cambria Math" w:hAnsi="Cambria Math"/>
                </w:rPr>
                <m:t>C54</m:t>
              </m:r>
            </m:e>
          </m:acc>
          <m:r>
            <w:rPr>
              <w:rFonts w:ascii="Cambria Math" w:eastAsiaTheme="minorEastAsia" w:hAnsi="Cambria Math"/>
            </w:rPr>
            <m:t>C55</m:t>
          </m:r>
          <m:r>
            <w:rPr>
              <w:rFonts w:ascii="Cambria Math" w:hAnsi="Cambria Math"/>
            </w:rPr>
            <m:t>+</m:t>
          </m:r>
          <m:acc>
            <m:accPr>
              <m:chr m:val="̅"/>
              <m:ctrlPr>
                <w:rPr>
                  <w:rFonts w:ascii="Cambria Math" w:hAnsi="Cambria Math"/>
                  <w:i/>
                </w:rPr>
              </m:ctrlPr>
            </m:accPr>
            <m:e>
              <m:r>
                <w:rPr>
                  <w:rFonts w:ascii="Cambria Math" w:hAnsi="Cambria Math"/>
                </w:rPr>
                <m:t>C56</m:t>
              </m:r>
            </m:e>
          </m:acc>
          <m:r>
            <w:rPr>
              <w:rFonts w:ascii="Cambria Math" w:eastAsiaTheme="minorEastAsia" w:hAnsi="Cambria Math"/>
            </w:rPr>
            <m:t>C57</m:t>
          </m:r>
          <m:r>
            <w:rPr>
              <w:rFonts w:ascii="Cambria Math" w:hAnsi="Cambria Math"/>
            </w:rPr>
            <m:t>+</m:t>
          </m:r>
          <m:acc>
            <m:accPr>
              <m:chr m:val="̅"/>
              <m:ctrlPr>
                <w:rPr>
                  <w:rFonts w:ascii="Cambria Math" w:hAnsi="Cambria Math"/>
                  <w:i/>
                </w:rPr>
              </m:ctrlPr>
            </m:accPr>
            <m:e>
              <m:r>
                <w:rPr>
                  <w:rFonts w:ascii="Cambria Math" w:hAnsi="Cambria Math"/>
                </w:rPr>
                <m:t>C58</m:t>
              </m:r>
            </m:e>
          </m:acc>
          <m:r>
            <w:rPr>
              <w:rFonts w:ascii="Cambria Math" w:eastAsiaTheme="minorEastAsia" w:hAnsi="Cambria Math"/>
            </w:rPr>
            <m:t>C59</m:t>
          </m:r>
          <m:r>
            <w:rPr>
              <w:rFonts w:ascii="Cambria Math" w:hAnsi="Cambria Math"/>
            </w:rPr>
            <m:t>+</m:t>
          </m:r>
          <m:acc>
            <m:accPr>
              <m:chr m:val="̅"/>
              <m:ctrlPr>
                <w:rPr>
                  <w:rFonts w:ascii="Cambria Math" w:hAnsi="Cambria Math"/>
                  <w:i/>
                </w:rPr>
              </m:ctrlPr>
            </m:accPr>
            <m:e>
              <m:r>
                <w:rPr>
                  <w:rFonts w:ascii="Cambria Math" w:hAnsi="Cambria Math"/>
                </w:rPr>
                <m:t>C60</m:t>
              </m:r>
            </m:e>
          </m:acc>
          <m:r>
            <w:rPr>
              <w:rFonts w:ascii="Cambria Math" w:eastAsiaTheme="minorEastAsia" w:hAnsi="Cambria Math"/>
            </w:rPr>
            <m:t>C61</m:t>
          </m:r>
          <m:r>
            <w:rPr>
              <w:rFonts w:ascii="Cambria Math" w:hAnsi="Cambria Math"/>
            </w:rPr>
            <m:t>+</m:t>
          </m:r>
          <m:acc>
            <m:accPr>
              <m:chr m:val="̅"/>
              <m:ctrlPr>
                <w:rPr>
                  <w:rFonts w:ascii="Cambria Math" w:hAnsi="Cambria Math"/>
                  <w:i/>
                </w:rPr>
              </m:ctrlPr>
            </m:accPr>
            <m:e>
              <m:r>
                <w:rPr>
                  <w:rFonts w:ascii="Cambria Math" w:hAnsi="Cambria Math"/>
                </w:rPr>
                <m:t>C62</m:t>
              </m:r>
            </m:e>
          </m:acc>
          <m:r>
            <w:rPr>
              <w:rFonts w:ascii="Cambria Math" w:eastAsiaTheme="minorEastAsia" w:hAnsi="Cambria Math"/>
            </w:rPr>
            <m:t>C63</m:t>
          </m:r>
        </m:oMath>
      </m:oMathPara>
    </w:p>
    <w:p w:rsidR="003A03AB" w:rsidRDefault="003A03AB" w:rsidP="004C688D">
      <w:pPr>
        <w:pStyle w:val="ParrafoTESIS"/>
      </w:pPr>
      <w:r>
        <w:t>Para llevar a cabo estas funciones lógicas se realizar las interconexiones pertinentes</w:t>
      </w:r>
      <w:r w:rsidR="00A539A6">
        <w:t>,</w:t>
      </w:r>
      <w:r>
        <w:t xml:space="preserve"> pero fue necesario separar en grupos de a 8 condiciones individuales </w:t>
      </w:r>
      <w:r w:rsidR="00A539A6">
        <w:t xml:space="preserve">a </w:t>
      </w:r>
      <w:r>
        <w:t>la lógica, ya que de lo contrario, debía de desarrollarse una compuerta NAND de 32 entradas, lo que implicaba usar dimensionamientos de transistores muy grandes para compensar los retardos de transición y el nivel inferior de tensión a la cual esta compuerta pudiese llegar. Como resultado se construyeron compuertas de 8</w:t>
      </w:r>
      <w:r w:rsidR="00A539A6">
        <w:t xml:space="preserve"> y menos</w:t>
      </w:r>
      <w:r>
        <w:t xml:space="preserve"> entradas y compuertas negadoras para realizar las negaciones necesarias de los datos de entrada. El diseño e interconexión de compuertas se encuentra detallo en </w:t>
      </w:r>
      <w:r w:rsidRPr="00A539A6">
        <w:t xml:space="preserve">el </w:t>
      </w:r>
      <w:r w:rsidR="004C688D">
        <w:t>[</w:t>
      </w:r>
      <w:r w:rsidR="008047D9" w:rsidRPr="008047D9">
        <w:t>APÉNDICE B</w:t>
      </w:r>
      <w:r w:rsidR="004C688D">
        <w:t>]</w:t>
      </w:r>
      <w:r w:rsidR="008047D9" w:rsidRPr="008047D9">
        <w:t>.</w:t>
      </w:r>
    </w:p>
    <w:p w:rsidR="003A03AB" w:rsidRDefault="003A03AB" w:rsidP="003A03AB">
      <w:pPr>
        <w:pStyle w:val="Ttulo2"/>
      </w:pPr>
      <w:bookmarkStart w:id="10" w:name="_Toc266984397"/>
      <w:r>
        <w:rPr>
          <w:szCs w:val="22"/>
        </w:rPr>
        <w:t>2.3</w:t>
      </w:r>
      <w:r w:rsidRPr="006D79EE">
        <w:rPr>
          <w:szCs w:val="22"/>
        </w:rPr>
        <w:t xml:space="preserve">) </w:t>
      </w:r>
      <w:r w:rsidRPr="006D79EE">
        <w:t>CARACTERIZACIÓN</w:t>
      </w:r>
      <w:bookmarkEnd w:id="10"/>
    </w:p>
    <w:p w:rsidR="003A03AB" w:rsidRDefault="003A03AB" w:rsidP="003A03AB">
      <w:pPr>
        <w:pStyle w:val="ParrafoTESIS"/>
      </w:pPr>
      <w:r>
        <w:t xml:space="preserve">A continuación se realizará la caracterización del conversor en base a los siguientes puntos con el fin de </w:t>
      </w:r>
      <w:r w:rsidR="00614B24">
        <w:t xml:space="preserve">asegurar el cumplimiento de las especificaciones señaladas </w:t>
      </w:r>
      <w:r>
        <w:t>al inicio del capítulo.</w:t>
      </w:r>
    </w:p>
    <w:p w:rsidR="003A03AB" w:rsidRPr="00D963BE" w:rsidRDefault="003A03AB" w:rsidP="00D963BE">
      <w:pPr>
        <w:pStyle w:val="ParrafoTESIS"/>
        <w:numPr>
          <w:ilvl w:val="0"/>
          <w:numId w:val="9"/>
        </w:numPr>
        <w:rPr>
          <w:rStyle w:val="nfasis"/>
        </w:rPr>
      </w:pPr>
      <w:r w:rsidRPr="00D963BE">
        <w:rPr>
          <w:rStyle w:val="nfasis"/>
        </w:rPr>
        <w:t>Señal de entrada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Tiempos de conversión</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Formato de salida</w:t>
      </w:r>
      <w:r w:rsidR="00614B24" w:rsidRPr="00D963BE">
        <w:rPr>
          <w:rStyle w:val="nfasis"/>
        </w:rPr>
        <w:t>.</w:t>
      </w:r>
    </w:p>
    <w:p w:rsidR="003A03AB" w:rsidRPr="00D963BE" w:rsidRDefault="003A03AB" w:rsidP="00D963BE">
      <w:pPr>
        <w:pStyle w:val="ParrafoTESIS"/>
        <w:numPr>
          <w:ilvl w:val="0"/>
          <w:numId w:val="9"/>
        </w:numPr>
        <w:rPr>
          <w:rStyle w:val="nfasis"/>
        </w:rPr>
      </w:pPr>
      <w:r w:rsidRPr="00D963BE">
        <w:rPr>
          <w:rStyle w:val="nfasis"/>
        </w:rPr>
        <w:t>Precisión</w:t>
      </w:r>
      <w:r w:rsidR="00614B24" w:rsidRPr="00D963BE">
        <w:rPr>
          <w:rStyle w:val="nfasis"/>
        </w:rPr>
        <w:t>.</w:t>
      </w:r>
    </w:p>
    <w:p w:rsidR="003A03AB" w:rsidRPr="006D79EE" w:rsidRDefault="00614B24" w:rsidP="003A03AB">
      <w:pPr>
        <w:pStyle w:val="ParrafoTESIS"/>
      </w:pPr>
      <w:r>
        <w:t>É</w:t>
      </w:r>
      <w:r w:rsidR="003A03AB">
        <w:t>stas dependen directamente de los componentes internos del conversor, por lo cual también se expondrán las características de funcionamiento del comparador y decodificador.</w:t>
      </w:r>
    </w:p>
    <w:p w:rsidR="003A03AB" w:rsidRDefault="003A03AB" w:rsidP="003A03AB">
      <w:pPr>
        <w:pStyle w:val="Ttulo3"/>
      </w:pPr>
      <w:bookmarkStart w:id="11" w:name="_Toc266984398"/>
      <w:r>
        <w:t>2.3.1) Señal de entrada.</w:t>
      </w:r>
      <w:bookmarkEnd w:id="11"/>
    </w:p>
    <w:p w:rsidR="003A03AB" w:rsidRDefault="003A03AB" w:rsidP="003A03AB">
      <w:pPr>
        <w:pStyle w:val="ParrafoTESIS"/>
      </w:pPr>
      <w:r>
        <w:t>La señal de entrada puede excursionar de 0V a 2V.</w:t>
      </w:r>
    </w:p>
    <w:p w:rsidR="007B35AB" w:rsidRDefault="003A03AB" w:rsidP="007B35AB">
      <w:pPr>
        <w:pStyle w:val="ParrafoTESIS"/>
      </w:pPr>
      <w:r>
        <w:t>Para el estudio realizado, se estableció una señal de entrada que va de 0V y 640mV.</w:t>
      </w:r>
    </w:p>
    <w:p w:rsidR="007B35AB" w:rsidRDefault="007B35AB">
      <w:pPr>
        <w:rPr>
          <w:rFonts w:cstheme="minorHAnsi"/>
        </w:rPr>
      </w:pPr>
      <w:r>
        <w:br w:type="page"/>
      </w:r>
    </w:p>
    <w:p w:rsidR="003A03AB" w:rsidRDefault="003A03AB" w:rsidP="003A03AB">
      <w:pPr>
        <w:pStyle w:val="Ttulo3"/>
      </w:pPr>
      <w:bookmarkStart w:id="12" w:name="_Toc266984399"/>
      <w:r>
        <w:lastRenderedPageBreak/>
        <w:t>2.3.2) Tiempos de conversión.</w:t>
      </w:r>
      <w:bookmarkEnd w:id="12"/>
    </w:p>
    <w:p w:rsidR="003A03AB" w:rsidRDefault="003A03AB" w:rsidP="00D963BE">
      <w:pPr>
        <w:pStyle w:val="ParrafoTESIS"/>
      </w:pPr>
      <w:r>
        <w:t xml:space="preserve">Los tiempos de conversión dependen de </w:t>
      </w:r>
      <w:r w:rsidR="0030386E">
        <w:t xml:space="preserve">la suma de </w:t>
      </w:r>
      <w:r>
        <w:t xml:space="preserve">los retardos  de la lógica interconectada del decodificador y  de </w:t>
      </w:r>
      <w:r w:rsidR="0030386E">
        <w:t xml:space="preserve">los </w:t>
      </w:r>
      <w:r>
        <w:t>comparador</w:t>
      </w:r>
      <w:r w:rsidR="0030386E">
        <w:t>es</w:t>
      </w:r>
      <w:r>
        <w:t>. Se analizarán los tiempos de transición de los componentes por separado y luego el tiempo de conversión del conversor completo.</w:t>
      </w:r>
    </w:p>
    <w:p w:rsidR="003A03AB" w:rsidRDefault="003A03AB" w:rsidP="00D963BE">
      <w:pPr>
        <w:pStyle w:val="ParrafoTESIS"/>
      </w:pPr>
      <w:r>
        <w:t xml:space="preserve">Retardos del </w:t>
      </w:r>
      <w:r w:rsidR="00D963BE">
        <w:t>c</w:t>
      </w:r>
      <w:r>
        <w:t>omparador:</w:t>
      </w:r>
    </w:p>
    <w:p w:rsidR="00DB5EEE" w:rsidRDefault="003A03AB" w:rsidP="00D963BE">
      <w:pPr>
        <w:keepNext/>
        <w:jc w:val="center"/>
      </w:pPr>
      <w:r>
        <w:rPr>
          <w:noProof/>
          <w:lang w:eastAsia="es-AR"/>
        </w:rPr>
        <w:drawing>
          <wp:inline distT="0" distB="0" distL="0" distR="0">
            <wp:extent cx="5176940" cy="3240000"/>
            <wp:effectExtent l="19050" t="0" r="4660" b="0"/>
            <wp:docPr id="2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srcRect/>
                    <a:stretch>
                      <a:fillRect/>
                    </a:stretch>
                  </pic:blipFill>
                  <pic:spPr bwMode="auto">
                    <a:xfrm>
                      <a:off x="0" y="0"/>
                      <a:ext cx="5176940" cy="3240000"/>
                    </a:xfrm>
                    <a:prstGeom prst="rect">
                      <a:avLst/>
                    </a:prstGeom>
                    <a:noFill/>
                    <a:ln w="9525">
                      <a:noFill/>
                      <a:miter lim="800000"/>
                      <a:headEnd/>
                      <a:tailEnd/>
                    </a:ln>
                  </pic:spPr>
                </pic:pic>
              </a:graphicData>
            </a:graphic>
          </wp:inline>
        </w:drawing>
      </w:r>
    </w:p>
    <w:p w:rsidR="00DB5EEE" w:rsidRDefault="003A03AB" w:rsidP="00D963BE">
      <w:pPr>
        <w:pStyle w:val="Epgrafe"/>
        <w:jc w:val="center"/>
      </w:pPr>
      <w:bookmarkStart w:id="13" w:name="_Ref266463385"/>
      <w:r>
        <w:t xml:space="preserve">Figura </w:t>
      </w:r>
      <w:fldSimple w:instr=" SEQ Figura \* ARABIC ">
        <w:r>
          <w:rPr>
            <w:noProof/>
          </w:rPr>
          <w:t>12</w:t>
        </w:r>
      </w:fldSimple>
      <w:bookmarkEnd w:id="13"/>
      <w:r>
        <w:t>) Análisis de retardos del comparador [V</w:t>
      </w:r>
      <w:r>
        <w:rPr>
          <w:vertAlign w:val="subscript"/>
        </w:rPr>
        <w:t>CM</w:t>
      </w:r>
      <w:r>
        <w:t>=1.315V].</w:t>
      </w:r>
    </w:p>
    <w:p w:rsidR="003A03AB" w:rsidRDefault="003A03AB" w:rsidP="003A03AB">
      <w:pPr>
        <w:pStyle w:val="ParrafoTESIS"/>
      </w:pPr>
      <w:r>
        <w:t>En la ventana inferior de la simulación (</w:t>
      </w:r>
      <w:fldSimple w:instr=" REF _Ref266463385 \h  \* MERGEFORMAT ">
        <w:r>
          <w:t xml:space="preserve">Figura </w:t>
        </w:r>
        <w:r>
          <w:rPr>
            <w:noProof/>
          </w:rPr>
          <w:t>12</w:t>
        </w:r>
      </w:fldSimple>
      <w:r>
        <w:t>) se encuentra la gráfica del escalón (V</w:t>
      </w:r>
      <w:r w:rsidR="008047D9" w:rsidRPr="008047D9">
        <w:rPr>
          <w:vertAlign w:val="subscript"/>
        </w:rPr>
        <w:t>IN</w:t>
      </w:r>
      <w:r>
        <w:t>), el cual posee una amplitud de 15mV y un tiempo de ascenso/descenso de 10ps.</w:t>
      </w:r>
    </w:p>
    <w:p w:rsidR="003A03AB" w:rsidRPr="00680971" w:rsidRDefault="003A03AB" w:rsidP="003A03AB">
      <w:pPr>
        <w:pStyle w:val="ParrafoTESIS"/>
      </w:pPr>
      <w:r w:rsidRPr="00680971">
        <w:t xml:space="preserve">En la ventana superior de la simulación </w:t>
      </w:r>
      <w:r>
        <w:t>se</w:t>
      </w:r>
      <w:r w:rsidRPr="00680971">
        <w:t xml:space="preserve"> observa</w:t>
      </w:r>
      <w:r>
        <w:t>n</w:t>
      </w:r>
      <w:r w:rsidRPr="00680971">
        <w:t xml:space="preserve"> dos curvas. La curva de color verde es la salida de la primera etapa del comparador (etapa diferencial) y la de color rojo, la salida final del comparador. De esta simulación se obtuvo:</w:t>
      </w:r>
    </w:p>
    <w:p w:rsidR="003A03AB" w:rsidRPr="00D963BE" w:rsidRDefault="003A03AB" w:rsidP="00D963BE">
      <w:pPr>
        <w:pStyle w:val="ParrafoTESIS"/>
        <w:numPr>
          <w:ilvl w:val="0"/>
          <w:numId w:val="8"/>
        </w:numPr>
        <w:rPr>
          <w:rStyle w:val="nfasis"/>
        </w:rPr>
      </w:pPr>
      <w:r w:rsidRPr="00D963BE">
        <w:rPr>
          <w:rStyle w:val="nfasis"/>
        </w:rPr>
        <w:t>Máximo retardo “Alto – bajo (High to Low - TpHL)”del comparador: 7.48uS.</w:t>
      </w:r>
    </w:p>
    <w:p w:rsidR="003A03AB" w:rsidRPr="00D963BE" w:rsidRDefault="003A03AB" w:rsidP="00D963BE">
      <w:pPr>
        <w:pStyle w:val="ParrafoTESIS"/>
        <w:numPr>
          <w:ilvl w:val="0"/>
          <w:numId w:val="8"/>
        </w:numPr>
        <w:rPr>
          <w:rStyle w:val="nfasis"/>
        </w:rPr>
      </w:pPr>
      <w:r w:rsidRPr="00D963BE">
        <w:rPr>
          <w:rStyle w:val="nfasis"/>
        </w:rPr>
        <w:t>Máximo retardo “Bajo – alto (Low to High - TpLH)”del comparador: 2.5uS.</w:t>
      </w:r>
    </w:p>
    <w:p w:rsidR="00D963BE" w:rsidRPr="00CD6302" w:rsidRDefault="00D963BE">
      <w:pPr>
        <w:rPr>
          <w:rFonts w:cstheme="minorHAnsi"/>
        </w:rPr>
      </w:pPr>
      <w:r w:rsidRPr="00CD6302">
        <w:br w:type="page"/>
      </w:r>
    </w:p>
    <w:p w:rsidR="003A03AB" w:rsidRDefault="003A03AB" w:rsidP="00D963BE">
      <w:pPr>
        <w:pStyle w:val="ParrafoTESIS"/>
        <w:rPr>
          <w:lang w:val="en-US"/>
        </w:rPr>
      </w:pPr>
      <w:r>
        <w:rPr>
          <w:lang w:val="en-US"/>
        </w:rPr>
        <w:lastRenderedPageBreak/>
        <w:t>Retardos de las compuertas:</w:t>
      </w:r>
    </w:p>
    <w:p w:rsidR="00DB5EEE" w:rsidRDefault="003A03AB" w:rsidP="00D963BE">
      <w:pPr>
        <w:pStyle w:val="Prrafodelista"/>
        <w:ind w:left="0"/>
        <w:jc w:val="center"/>
        <w:rPr>
          <w:lang w:val="en-US"/>
        </w:rPr>
      </w:pPr>
      <w:r w:rsidRPr="00C138D1">
        <w:rPr>
          <w:noProof/>
          <w:lang w:eastAsia="es-AR"/>
        </w:rPr>
        <w:drawing>
          <wp:inline distT="0" distB="0" distL="0" distR="0">
            <wp:extent cx="5169359" cy="3240000"/>
            <wp:effectExtent l="19050" t="0" r="0" b="0"/>
            <wp:docPr id="2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srcRect/>
                    <a:stretch>
                      <a:fillRect/>
                    </a:stretch>
                  </pic:blipFill>
                  <pic:spPr bwMode="auto">
                    <a:xfrm>
                      <a:off x="0" y="0"/>
                      <a:ext cx="5169359" cy="3240000"/>
                    </a:xfrm>
                    <a:prstGeom prst="rect">
                      <a:avLst/>
                    </a:prstGeom>
                    <a:noFill/>
                    <a:ln w="9525">
                      <a:noFill/>
                      <a:miter lim="800000"/>
                      <a:headEnd/>
                      <a:tailEnd/>
                    </a:ln>
                  </pic:spPr>
                </pic:pic>
              </a:graphicData>
            </a:graphic>
          </wp:inline>
        </w:drawing>
      </w:r>
    </w:p>
    <w:p w:rsidR="003A03AB" w:rsidRDefault="003A03AB" w:rsidP="00D963BE">
      <w:pPr>
        <w:pStyle w:val="Epgrafe"/>
        <w:jc w:val="center"/>
      </w:pPr>
      <w:bookmarkStart w:id="14" w:name="_Ref266463829"/>
      <w:r>
        <w:t xml:space="preserve">Figura </w:t>
      </w:r>
      <w:fldSimple w:instr=" SEQ Figura \* ARABIC ">
        <w:r>
          <w:rPr>
            <w:noProof/>
          </w:rPr>
          <w:t>13</w:t>
        </w:r>
      </w:fldSimple>
      <w:bookmarkEnd w:id="14"/>
      <w:r>
        <w:t>) Análisis de retardos de las compuertas.</w:t>
      </w:r>
    </w:p>
    <w:p w:rsidR="003A03AB" w:rsidRPr="00D963BE" w:rsidRDefault="003A03AB" w:rsidP="00D963BE">
      <w:pPr>
        <w:pStyle w:val="ParrafoTESIS"/>
      </w:pPr>
      <w:r w:rsidRPr="00D963BE">
        <w:t xml:space="preserve">Observando la </w:t>
      </w:r>
      <w:fldSimple w:instr=" REF _Ref266463829 \h  \* MERGEFORMAT ">
        <w:r w:rsidRPr="00D963BE">
          <w:t>Figura 13</w:t>
        </w:r>
      </w:fldSimple>
      <w:r w:rsidRPr="00D963BE">
        <w:t xml:space="preserve">, se ve en la ventana inferior de la simulación la entrada tipo escalón (de amplitud 3.3 voltios y tiempos de ascenso y descenso de 10ps) que afecta a todas las compuertas en una de sus entradas. En la ventana superior de la simulación se </w:t>
      </w:r>
      <w:r w:rsidR="0070346A" w:rsidRPr="00D963BE">
        <w:t xml:space="preserve">aprecia </w:t>
      </w:r>
      <w:r w:rsidRPr="00D963BE">
        <w:t>el comportamiento de las salidas de las compuertas afectadas, las cuales, poseen retardos menores a los 100pS para ambos cambios.</w:t>
      </w:r>
    </w:p>
    <w:p w:rsidR="003A03AB" w:rsidRPr="00D963BE" w:rsidRDefault="003A03AB" w:rsidP="00D963BE">
      <w:pPr>
        <w:pStyle w:val="ParrafoTESIS"/>
        <w:numPr>
          <w:ilvl w:val="0"/>
          <w:numId w:val="7"/>
        </w:numPr>
        <w:rPr>
          <w:rStyle w:val="nfasis"/>
        </w:rPr>
      </w:pPr>
      <w:r w:rsidRPr="00D963BE">
        <w:rPr>
          <w:rStyle w:val="nfasis"/>
        </w:rPr>
        <w:t>Tiempo de retraso “Alto – bajo” (TpHL) &lt; 100pS.</w:t>
      </w:r>
    </w:p>
    <w:p w:rsidR="003A03AB" w:rsidRPr="00D963BE" w:rsidRDefault="003A03AB" w:rsidP="00D963BE">
      <w:pPr>
        <w:pStyle w:val="ParrafoTESIS"/>
        <w:numPr>
          <w:ilvl w:val="0"/>
          <w:numId w:val="7"/>
        </w:numPr>
        <w:rPr>
          <w:rStyle w:val="nfasis"/>
        </w:rPr>
      </w:pPr>
      <w:r w:rsidRPr="00D963BE">
        <w:rPr>
          <w:rStyle w:val="nfasis"/>
        </w:rPr>
        <w:t>Tiempo de retraso “Bajo – alto” (TpLH) &lt; 80pS.</w:t>
      </w:r>
    </w:p>
    <w:p w:rsidR="00D963BE" w:rsidRDefault="00D963BE">
      <w:pPr>
        <w:rPr>
          <w:rFonts w:cstheme="minorHAnsi"/>
        </w:rPr>
      </w:pPr>
      <w:r>
        <w:br w:type="page"/>
      </w:r>
    </w:p>
    <w:p w:rsidR="003A03AB" w:rsidRDefault="003A03AB" w:rsidP="00D963BE">
      <w:pPr>
        <w:pStyle w:val="ParrafoTESIS"/>
      </w:pPr>
      <w:r>
        <w:lastRenderedPageBreak/>
        <w:t xml:space="preserve">Tiempos de </w:t>
      </w:r>
      <w:r w:rsidR="0070346A">
        <w:t>c</w:t>
      </w:r>
      <w:r>
        <w:t xml:space="preserve">onversión del </w:t>
      </w:r>
      <w:r w:rsidR="0070346A">
        <w:t>d</w:t>
      </w:r>
      <w:r>
        <w:t>ecodificador:</w:t>
      </w:r>
    </w:p>
    <w:p w:rsidR="003A03AB" w:rsidRDefault="003A03AB" w:rsidP="003A03AB">
      <w:pPr>
        <w:jc w:val="center"/>
      </w:pPr>
      <w:r w:rsidRPr="00E50C71">
        <w:rPr>
          <w:noProof/>
          <w:lang w:eastAsia="es-AR"/>
        </w:rPr>
        <w:drawing>
          <wp:inline distT="0" distB="0" distL="0" distR="0">
            <wp:extent cx="5084549" cy="3240000"/>
            <wp:effectExtent l="19050" t="0" r="1801" b="0"/>
            <wp:docPr id="30"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51" cstate="print"/>
                    <a:srcRect/>
                    <a:stretch>
                      <a:fillRect/>
                    </a:stretch>
                  </pic:blipFill>
                  <pic:spPr bwMode="auto">
                    <a:xfrm>
                      <a:off x="0" y="0"/>
                      <a:ext cx="5084549" cy="3240000"/>
                    </a:xfrm>
                    <a:prstGeom prst="rect">
                      <a:avLst/>
                    </a:prstGeom>
                    <a:noFill/>
                    <a:ln w="9525">
                      <a:noFill/>
                      <a:miter lim="800000"/>
                      <a:headEnd/>
                      <a:tailEnd/>
                    </a:ln>
                  </pic:spPr>
                </pic:pic>
              </a:graphicData>
            </a:graphic>
          </wp:inline>
        </w:drawing>
      </w:r>
    </w:p>
    <w:p w:rsidR="003A03AB" w:rsidRDefault="003A03AB" w:rsidP="003A03AB">
      <w:pPr>
        <w:pStyle w:val="Epgrafe"/>
        <w:jc w:val="center"/>
        <w:rPr>
          <w:rFonts w:cstheme="minorHAnsi"/>
        </w:rPr>
      </w:pPr>
      <w:bookmarkStart w:id="15" w:name="_Ref266465674"/>
      <w:r w:rsidRPr="000F1A6E">
        <w:t xml:space="preserve">Figura </w:t>
      </w:r>
      <w:fldSimple w:instr=" SEQ Figura \* ARABIC ">
        <w:r>
          <w:rPr>
            <w:noProof/>
          </w:rPr>
          <w:t>14</w:t>
        </w:r>
      </w:fldSimple>
      <w:bookmarkEnd w:id="15"/>
      <w:r w:rsidRPr="000F1A6E">
        <w:t xml:space="preserve">) </w:t>
      </w:r>
      <w:r>
        <w:t>T</w:t>
      </w:r>
      <w:r>
        <w:rPr>
          <w:rFonts w:cstheme="minorHAnsi"/>
        </w:rPr>
        <w:t>p</w:t>
      </w:r>
      <w:r w:rsidRPr="000F1A6E">
        <w:rPr>
          <w:rFonts w:cstheme="minorHAnsi"/>
        </w:rPr>
        <w:t xml:space="preserve">HL y </w:t>
      </w:r>
      <w:r>
        <w:rPr>
          <w:rFonts w:cstheme="minorHAnsi"/>
        </w:rPr>
        <w:t>Tp</w:t>
      </w:r>
      <w:r w:rsidRPr="000F1A6E">
        <w:rPr>
          <w:rFonts w:cstheme="minorHAnsi"/>
        </w:rPr>
        <w:t>LH para una entrada en rampa en el comparado C32 (mitad de la tabla de conversión).</w:t>
      </w:r>
    </w:p>
    <w:p w:rsidR="003A03AB" w:rsidRDefault="003A03AB" w:rsidP="003A03AB">
      <w:pPr>
        <w:pStyle w:val="ParrafoTESIS"/>
      </w:pPr>
      <w:r>
        <w:t xml:space="preserve">En la simulación representada en la </w:t>
      </w:r>
      <w:fldSimple w:instr=" REF _Ref266465674 \h  \* MERGEFORMAT ">
        <w:r w:rsidRPr="000F1A6E">
          <w:t xml:space="preserve">Figura </w:t>
        </w:r>
        <w:r>
          <w:rPr>
            <w:noProof/>
          </w:rPr>
          <w:t>14</w:t>
        </w:r>
      </w:fldSimple>
      <w:r>
        <w:t>, la curva de color verde es la rampa que es conectada a la entrada del decodificador correspondiente al comparador C32, el cual determina el valor medio del código termómetro. Las demás curvas son la salida del decodificador respondiendo al cambio de lógica generado por la rampa</w:t>
      </w:r>
      <w:r w:rsidR="0070346A">
        <w:t>.</w:t>
      </w:r>
    </w:p>
    <w:p w:rsidR="003A03AB" w:rsidRPr="00D963BE" w:rsidRDefault="003A03AB" w:rsidP="00D963BE">
      <w:pPr>
        <w:pStyle w:val="ParrafoTESIS"/>
        <w:numPr>
          <w:ilvl w:val="0"/>
          <w:numId w:val="6"/>
        </w:numPr>
        <w:rPr>
          <w:rStyle w:val="nfasis"/>
        </w:rPr>
      </w:pPr>
      <w:r w:rsidRPr="00D963BE">
        <w:rPr>
          <w:rStyle w:val="nfasis"/>
        </w:rPr>
        <w:t>Tiempos de transición de L a H &lt; 1nS. (780 pS)</w:t>
      </w:r>
    </w:p>
    <w:p w:rsidR="003A03AB" w:rsidRPr="00D963BE" w:rsidRDefault="003A03AB" w:rsidP="00D963BE">
      <w:pPr>
        <w:pStyle w:val="ParrafoTESIS"/>
        <w:numPr>
          <w:ilvl w:val="0"/>
          <w:numId w:val="6"/>
        </w:numPr>
        <w:rPr>
          <w:rStyle w:val="nfasis"/>
        </w:rPr>
      </w:pPr>
      <w:r w:rsidRPr="00D963BE">
        <w:rPr>
          <w:rStyle w:val="nfasis"/>
        </w:rPr>
        <w:t>Tiempos de transición de H a L &lt; 1nS. (250 pS)</w:t>
      </w:r>
    </w:p>
    <w:p w:rsidR="003A03AB" w:rsidRDefault="003A03AB" w:rsidP="009608BA">
      <w:pPr>
        <w:pStyle w:val="ParrafoTESIS"/>
      </w:pPr>
      <w:r>
        <w:t xml:space="preserve">Tiempos de </w:t>
      </w:r>
      <w:r w:rsidR="0070346A">
        <w:t>c</w:t>
      </w:r>
      <w:r>
        <w:t xml:space="preserve">onversión del </w:t>
      </w:r>
      <w:r w:rsidR="0070346A">
        <w:t>c</w:t>
      </w:r>
      <w:r>
        <w:t xml:space="preserve">onversor </w:t>
      </w:r>
      <w:r w:rsidR="0070346A">
        <w:t>f</w:t>
      </w:r>
      <w:r>
        <w:t>lash:</w:t>
      </w:r>
    </w:p>
    <w:p w:rsidR="003A03AB" w:rsidRDefault="003A03AB" w:rsidP="003A03AB">
      <w:pPr>
        <w:pStyle w:val="ParrafoTESIS"/>
      </w:pPr>
      <w:r>
        <w:t>Luego de analizados los tiempos de retardo individuales de los componentes que lo conformar, se determina que el factor crítico para el tiempo de respuesta del conversor es el comparador, el cual posee un retardo de transición máximo del orden de 7uS, muy próximo a los 10uS máximos de retardo permitido para el funcionamiento a 100KHz del conversor. El decodificador agrega a este tiempo una contribución de poca consideración, ya que sus tiempos son menores al uS.</w:t>
      </w:r>
    </w:p>
    <w:p w:rsidR="000A24DB" w:rsidRDefault="000A24DB" w:rsidP="003A03AB">
      <w:pPr>
        <w:pStyle w:val="ParrafoTESIS"/>
      </w:pPr>
    </w:p>
    <w:p w:rsidR="003A03AB" w:rsidRDefault="003A03AB" w:rsidP="003A03AB">
      <w:pPr>
        <w:pStyle w:val="Ttulo3"/>
      </w:pPr>
      <w:bookmarkStart w:id="16" w:name="_Toc266984400"/>
      <w:r>
        <w:lastRenderedPageBreak/>
        <w:t>2.3.3) Formato de salida.</w:t>
      </w:r>
      <w:bookmarkEnd w:id="16"/>
    </w:p>
    <w:p w:rsidR="003A03AB" w:rsidRPr="00F419AA" w:rsidRDefault="003A03AB" w:rsidP="003A03AB">
      <w:pPr>
        <w:pStyle w:val="ParrafoTESIS"/>
      </w:pPr>
      <w:r>
        <w:t>El formato de salida del conversor es binario unipolar.</w:t>
      </w:r>
    </w:p>
    <w:p w:rsidR="003A03AB" w:rsidRDefault="003A03AB" w:rsidP="003A03AB">
      <w:pPr>
        <w:pStyle w:val="Ttulo3"/>
      </w:pPr>
      <w:bookmarkStart w:id="17" w:name="_Toc266984401"/>
      <w:r>
        <w:t>2.3.4) Precisión.</w:t>
      </w:r>
      <w:bookmarkEnd w:id="17"/>
    </w:p>
    <w:p w:rsidR="003A03AB" w:rsidRDefault="003A03AB" w:rsidP="003A03AB">
      <w:pPr>
        <w:pStyle w:val="ParrafoTESIS"/>
        <w:rPr>
          <w:rFonts w:eastAsiaTheme="minorEastAsia"/>
        </w:rPr>
      </w:pPr>
      <w:r>
        <w:t xml:space="preserve">La precisión incluye errores provenientes de la parte analógica y digital. El error digital del conversor es de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LSB </m:t>
        </m:r>
      </m:oMath>
      <w:r>
        <w:rPr>
          <w:rFonts w:eastAsiaTheme="minorEastAsia"/>
        </w:rPr>
        <w:t xml:space="preserve">=5mV. </w:t>
      </w:r>
    </w:p>
    <w:p w:rsidR="003A03AB" w:rsidRPr="00050FF9" w:rsidRDefault="003A03AB" w:rsidP="003A03AB">
      <w:pPr>
        <w:pStyle w:val="ParrafoTESIS"/>
        <w:rPr>
          <w:vertAlign w:val="subscript"/>
        </w:rPr>
      </w:pPr>
      <w:r>
        <w:rPr>
          <w:rFonts w:eastAsiaTheme="minorEastAsia"/>
        </w:rPr>
        <w:t>La fuente de error analógico es el comparador. Dicho error varía según el offset del comparador y su ganancia, que al estar trabajando para diferentes tensiones de entrada, varía entre los de nivel inferior y superior del código termómetro.</w:t>
      </w:r>
    </w:p>
    <w:p w:rsidR="003A03AB" w:rsidRDefault="003A03AB" w:rsidP="009608BA">
      <w:pPr>
        <w:jc w:val="center"/>
      </w:pPr>
      <w:r w:rsidRPr="00A56FFD">
        <w:rPr>
          <w:noProof/>
          <w:lang w:eastAsia="es-AR"/>
        </w:rPr>
        <w:drawing>
          <wp:inline distT="0" distB="0" distL="0" distR="0">
            <wp:extent cx="5152860" cy="3240000"/>
            <wp:effectExtent l="19050" t="0" r="0" b="0"/>
            <wp:docPr id="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cstate="print"/>
                    <a:srcRect/>
                    <a:stretch>
                      <a:fillRect/>
                    </a:stretch>
                  </pic:blipFill>
                  <pic:spPr bwMode="auto">
                    <a:xfrm>
                      <a:off x="0" y="0"/>
                      <a:ext cx="515286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8" w:name="_Ref266472245"/>
      <w:r>
        <w:t xml:space="preserve">Figura </w:t>
      </w:r>
      <w:fldSimple w:instr=" SEQ Figura \* ARABIC ">
        <w:r>
          <w:rPr>
            <w:noProof/>
          </w:rPr>
          <w:t>15</w:t>
        </w:r>
      </w:fldSimple>
      <w:bookmarkEnd w:id="18"/>
      <w:r>
        <w:t>)</w:t>
      </w:r>
      <w:r w:rsidRPr="00760A0C">
        <w:t xml:space="preserve"> </w:t>
      </w:r>
      <w:r>
        <w:t>Barrido de tensión continua</w:t>
      </w:r>
      <w:r w:rsidRPr="00EB575C">
        <w:t xml:space="preserve"> </w:t>
      </w:r>
      <w:r>
        <w:t>con V</w:t>
      </w:r>
      <w:r>
        <w:rPr>
          <w:vertAlign w:val="subscript"/>
        </w:rPr>
        <w:t>CM</w:t>
      </w:r>
      <w:r>
        <w:t>=1.005V.</w:t>
      </w:r>
    </w:p>
    <w:p w:rsidR="003A03AB" w:rsidRDefault="003A03AB" w:rsidP="009608BA">
      <w:pPr>
        <w:jc w:val="center"/>
      </w:pPr>
      <w:r w:rsidRPr="000F6432">
        <w:rPr>
          <w:noProof/>
          <w:lang w:eastAsia="es-AR"/>
        </w:rPr>
        <w:lastRenderedPageBreak/>
        <w:drawing>
          <wp:inline distT="0" distB="0" distL="0" distR="0">
            <wp:extent cx="5138220" cy="3240000"/>
            <wp:effectExtent l="19050" t="0" r="5280" b="0"/>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5138220" cy="3240000"/>
                    </a:xfrm>
                    <a:prstGeom prst="rect">
                      <a:avLst/>
                    </a:prstGeom>
                    <a:noFill/>
                    <a:ln w="9525">
                      <a:noFill/>
                      <a:miter lim="800000"/>
                      <a:headEnd/>
                      <a:tailEnd/>
                    </a:ln>
                  </pic:spPr>
                </pic:pic>
              </a:graphicData>
            </a:graphic>
          </wp:inline>
        </w:drawing>
      </w:r>
    </w:p>
    <w:p w:rsidR="003A03AB" w:rsidRDefault="003A03AB" w:rsidP="009608BA">
      <w:pPr>
        <w:pStyle w:val="Epgrafe"/>
        <w:jc w:val="center"/>
      </w:pPr>
      <w:bookmarkStart w:id="19" w:name="_Ref266472246"/>
      <w:r>
        <w:t xml:space="preserve">Figura </w:t>
      </w:r>
      <w:fldSimple w:instr=" SEQ Figura \* ARABIC ">
        <w:r>
          <w:rPr>
            <w:noProof/>
          </w:rPr>
          <w:t>16</w:t>
        </w:r>
      </w:fldSimple>
      <w:bookmarkEnd w:id="19"/>
      <w:r>
        <w:t>)</w:t>
      </w:r>
      <w:r w:rsidRPr="00760A0C">
        <w:t xml:space="preserve"> </w:t>
      </w:r>
      <w:r>
        <w:t>Barrido de tensión continua</w:t>
      </w:r>
      <w:r w:rsidRPr="00EB575C">
        <w:t xml:space="preserve"> con </w:t>
      </w:r>
      <w:r>
        <w:t>V</w:t>
      </w:r>
      <w:r>
        <w:rPr>
          <w:vertAlign w:val="subscript"/>
        </w:rPr>
        <w:t>CM</w:t>
      </w:r>
      <w:r w:rsidRPr="00EB575C">
        <w:t>=1.</w:t>
      </w:r>
      <w:r>
        <w:t>62</w:t>
      </w:r>
      <w:r w:rsidRPr="00EB575C">
        <w:t>5</w:t>
      </w:r>
      <w:r>
        <w:t>V.</w:t>
      </w:r>
    </w:p>
    <w:p w:rsidR="003A03AB" w:rsidRPr="009608BA" w:rsidRDefault="003A03AB" w:rsidP="009608BA">
      <w:pPr>
        <w:pStyle w:val="ParrafoTESIS"/>
      </w:pPr>
      <w:r w:rsidRPr="009608BA">
        <w:t xml:space="preserve">Como se muestra en la </w:t>
      </w:r>
      <w:fldSimple w:instr=" REF _Ref266472245 \h  \* MERGEFORMAT ">
        <w:r w:rsidRPr="009608BA">
          <w:t>Figura 15</w:t>
        </w:r>
      </w:fldSimple>
      <w:r w:rsidRPr="009608BA">
        <w:t xml:space="preserve"> y </w:t>
      </w:r>
      <w:fldSimple w:instr=" REF _Ref266472246 \h  \* MERGEFORMAT ">
        <w:r w:rsidRPr="009608BA">
          <w:t>Figura 16</w:t>
        </w:r>
      </w:fldSimple>
      <w:r w:rsidRPr="009608BA">
        <w:t>, el offset del comparador varía según cuál sea el voltaje a modo común del mismo. Para el nivel más bajo del código termómetro (1.005V) el error de offset es de -60uV, mientras que para el nivel más alto (1.625V) es de +180uV. La ganancia del comparador también se ve afectada, y varía entre 23.843 veces y 25.814 veces.</w:t>
      </w:r>
    </w:p>
    <w:p w:rsidR="00FE774D" w:rsidRPr="009608BA" w:rsidRDefault="003A03AB" w:rsidP="009608BA">
      <w:pPr>
        <w:pStyle w:val="ParrafoTESIS"/>
      </w:pPr>
      <w:r w:rsidRPr="009608BA">
        <w:t xml:space="preserve">En conclusión, el </w:t>
      </w:r>
      <w:r w:rsidR="00573D0C" w:rsidRPr="009608BA">
        <w:t xml:space="preserve">error </w:t>
      </w:r>
      <w:r w:rsidRPr="009608BA">
        <w:t xml:space="preserve">total del conversor es la suma de ambos errores, tanto digital como analógico, igual a </w:t>
      </w:r>
      <m:oMath>
        <m:r>
          <m:rPr>
            <m:sty m:val="p"/>
          </m:rPr>
          <w:rPr>
            <w:rFonts w:ascii="Cambria Math" w:hAnsi="Cambria Math"/>
          </w:rPr>
          <m:t>±5.180</m:t>
        </m:r>
        <m:r>
          <w:rPr>
            <w:rFonts w:ascii="Cambria Math" w:hAnsi="Cambria Math"/>
          </w:rPr>
          <m:t>mV</m:t>
        </m:r>
        <m:r>
          <m:rPr>
            <m:sty m:val="p"/>
          </m:rPr>
          <w:rPr>
            <w:rFonts w:ascii="Cambria Math" w:hAnsi="Cambria Math"/>
          </w:rPr>
          <m:t>.</m:t>
        </m:r>
      </m:oMath>
    </w:p>
    <w:sectPr w:rsidR="00FE774D" w:rsidRPr="009608BA" w:rsidSect="00F772F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269" w:rsidRDefault="008F1269" w:rsidP="003A03AB">
      <w:pPr>
        <w:spacing w:after="0" w:line="240" w:lineRule="auto"/>
      </w:pPr>
      <w:r>
        <w:separator/>
      </w:r>
    </w:p>
  </w:endnote>
  <w:endnote w:type="continuationSeparator" w:id="0">
    <w:p w:rsidR="008F1269" w:rsidRDefault="008F1269" w:rsidP="003A03AB">
      <w:pPr>
        <w:spacing w:after="0" w:line="240" w:lineRule="auto"/>
      </w:pPr>
      <w:r>
        <w:continuationSeparator/>
      </w:r>
    </w:p>
  </w:endnote>
  <w:endnote w:id="1">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w:t>
      </w:r>
      <w:r w:rsidRPr="008047D9">
        <w:rPr>
          <w:rStyle w:val="apple-style-span"/>
          <w:sz w:val="16"/>
          <w:lang w:val="en-US"/>
        </w:rPr>
        <w:t>Ref.: http://www.mosis.com</w:t>
      </w:r>
    </w:p>
  </w:endnote>
  <w:endnote w:id="2">
    <w:p w:rsidR="007B2C46" w:rsidRPr="00844488" w:rsidRDefault="007B2C46" w:rsidP="003A03AB">
      <w:pPr>
        <w:pStyle w:val="Textonotaalfinal"/>
        <w:rPr>
          <w:sz w:val="16"/>
          <w:lang w:val="en-US"/>
        </w:rPr>
      </w:pPr>
      <w:r w:rsidRPr="008047D9">
        <w:rPr>
          <w:rStyle w:val="Refdenotaalfinal"/>
          <w:sz w:val="16"/>
        </w:rPr>
        <w:endnoteRef/>
      </w:r>
      <w:r w:rsidRPr="008047D9">
        <w:rPr>
          <w:sz w:val="16"/>
          <w:lang w:val="en-US"/>
        </w:rPr>
        <w:t xml:space="preserve"> Ref.: “CMOS Analog Circuit Design”- Philip E. Allen, Douglas R. Holberg</w:t>
      </w:r>
    </w:p>
  </w:endnote>
  <w:endnote w:id="3">
    <w:p w:rsidR="007B2C46" w:rsidRPr="00FA70FA" w:rsidRDefault="007B2C46" w:rsidP="003A03AB">
      <w:pPr>
        <w:pStyle w:val="Textonotaalfinal"/>
      </w:pPr>
      <w:r w:rsidRPr="008047D9">
        <w:rPr>
          <w:rStyle w:val="Refdenotaalfinal"/>
          <w:sz w:val="16"/>
        </w:rPr>
        <w:endnoteRef/>
      </w:r>
      <w:r w:rsidRPr="008047D9">
        <w:rPr>
          <w:sz w:val="16"/>
        </w:rPr>
        <w:t xml:space="preserve"> Ref.: “CIRCUITOS ELECTRONICOS Discretos e integrados”- Donald Schilling</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269" w:rsidRDefault="008F1269" w:rsidP="003A03AB">
      <w:pPr>
        <w:spacing w:after="0" w:line="240" w:lineRule="auto"/>
      </w:pPr>
      <w:r>
        <w:separator/>
      </w:r>
    </w:p>
  </w:footnote>
  <w:footnote w:type="continuationSeparator" w:id="0">
    <w:p w:rsidR="008F1269" w:rsidRDefault="008F1269" w:rsidP="003A03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E03F5"/>
    <w:multiLevelType w:val="hybridMultilevel"/>
    <w:tmpl w:val="9C948B30"/>
    <w:lvl w:ilvl="0" w:tplc="20EE9C64">
      <w:start w:val="2"/>
      <w:numFmt w:val="bullet"/>
      <w:lvlText w:val="-"/>
      <w:lvlJc w:val="left"/>
      <w:pPr>
        <w:ind w:left="720" w:hanging="360"/>
      </w:pPr>
      <w:rPr>
        <w:rFonts w:ascii="Cambria" w:eastAsiaTheme="majorEastAsia" w:hAnsi="Cambria"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B74604C"/>
    <w:multiLevelType w:val="hybridMultilevel"/>
    <w:tmpl w:val="06067C7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
    <w:nsid w:val="2DA1380A"/>
    <w:multiLevelType w:val="hybridMultilevel"/>
    <w:tmpl w:val="4D3EA440"/>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nsid w:val="38E731AD"/>
    <w:multiLevelType w:val="hybridMultilevel"/>
    <w:tmpl w:val="FEB28DF6"/>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4">
    <w:nsid w:val="5A0131A1"/>
    <w:multiLevelType w:val="hybridMultilevel"/>
    <w:tmpl w:val="38E4CF28"/>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649B4C36"/>
    <w:multiLevelType w:val="hybridMultilevel"/>
    <w:tmpl w:val="DFF695B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6">
    <w:nsid w:val="6FDE7412"/>
    <w:multiLevelType w:val="hybridMultilevel"/>
    <w:tmpl w:val="6EDA1F60"/>
    <w:lvl w:ilvl="0" w:tplc="67EA0A38">
      <w:numFmt w:val="bullet"/>
      <w:lvlText w:val="-"/>
      <w:lvlJc w:val="left"/>
      <w:pPr>
        <w:ind w:left="1785" w:hanging="360"/>
      </w:pPr>
      <w:rPr>
        <w:rFonts w:ascii="Calibri" w:eastAsiaTheme="minorHAnsi" w:hAnsi="Calibri" w:cs="Calibr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nsid w:val="722F40A6"/>
    <w:multiLevelType w:val="hybridMultilevel"/>
    <w:tmpl w:val="E5AA44D8"/>
    <w:lvl w:ilvl="0" w:tplc="20EE9C64">
      <w:start w:val="2"/>
      <w:numFmt w:val="bullet"/>
      <w:lvlText w:val="-"/>
      <w:lvlJc w:val="left"/>
      <w:pPr>
        <w:ind w:left="1429" w:hanging="360"/>
      </w:pPr>
      <w:rPr>
        <w:rFonts w:ascii="Cambria" w:eastAsiaTheme="majorEastAsia" w:hAnsi="Cambria" w:cstheme="majorBidi"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nsid w:val="73A4287B"/>
    <w:multiLevelType w:val="hybridMultilevel"/>
    <w:tmpl w:val="44D290DC"/>
    <w:lvl w:ilvl="0" w:tplc="67EA0A38">
      <w:numFmt w:val="bullet"/>
      <w:lvlText w:val="-"/>
      <w:lvlJc w:val="left"/>
      <w:pPr>
        <w:ind w:left="2493" w:hanging="360"/>
      </w:pPr>
      <w:rPr>
        <w:rFonts w:ascii="Calibri" w:eastAsiaTheme="minorHAnsi" w:hAnsi="Calibri" w:cs="Calibri" w:hint="default"/>
      </w:rPr>
    </w:lvl>
    <w:lvl w:ilvl="1" w:tplc="2C0A0003" w:tentative="1">
      <w:start w:val="1"/>
      <w:numFmt w:val="bullet"/>
      <w:lvlText w:val="o"/>
      <w:lvlJc w:val="left"/>
      <w:pPr>
        <w:ind w:left="2868" w:hanging="360"/>
      </w:pPr>
      <w:rPr>
        <w:rFonts w:ascii="Courier New" w:hAnsi="Courier New" w:cs="Courier New" w:hint="default"/>
      </w:rPr>
    </w:lvl>
    <w:lvl w:ilvl="2" w:tplc="2C0A0005" w:tentative="1">
      <w:start w:val="1"/>
      <w:numFmt w:val="bullet"/>
      <w:lvlText w:val=""/>
      <w:lvlJc w:val="left"/>
      <w:pPr>
        <w:ind w:left="3588" w:hanging="360"/>
      </w:pPr>
      <w:rPr>
        <w:rFonts w:ascii="Wingdings" w:hAnsi="Wingdings" w:hint="default"/>
      </w:rPr>
    </w:lvl>
    <w:lvl w:ilvl="3" w:tplc="2C0A0001" w:tentative="1">
      <w:start w:val="1"/>
      <w:numFmt w:val="bullet"/>
      <w:lvlText w:val=""/>
      <w:lvlJc w:val="left"/>
      <w:pPr>
        <w:ind w:left="4308" w:hanging="360"/>
      </w:pPr>
      <w:rPr>
        <w:rFonts w:ascii="Symbol" w:hAnsi="Symbol" w:hint="default"/>
      </w:rPr>
    </w:lvl>
    <w:lvl w:ilvl="4" w:tplc="2C0A0003" w:tentative="1">
      <w:start w:val="1"/>
      <w:numFmt w:val="bullet"/>
      <w:lvlText w:val="o"/>
      <w:lvlJc w:val="left"/>
      <w:pPr>
        <w:ind w:left="5028" w:hanging="360"/>
      </w:pPr>
      <w:rPr>
        <w:rFonts w:ascii="Courier New" w:hAnsi="Courier New" w:cs="Courier New" w:hint="default"/>
      </w:rPr>
    </w:lvl>
    <w:lvl w:ilvl="5" w:tplc="2C0A0005" w:tentative="1">
      <w:start w:val="1"/>
      <w:numFmt w:val="bullet"/>
      <w:lvlText w:val=""/>
      <w:lvlJc w:val="left"/>
      <w:pPr>
        <w:ind w:left="5748" w:hanging="360"/>
      </w:pPr>
      <w:rPr>
        <w:rFonts w:ascii="Wingdings" w:hAnsi="Wingdings" w:hint="default"/>
      </w:rPr>
    </w:lvl>
    <w:lvl w:ilvl="6" w:tplc="2C0A0001" w:tentative="1">
      <w:start w:val="1"/>
      <w:numFmt w:val="bullet"/>
      <w:lvlText w:val=""/>
      <w:lvlJc w:val="left"/>
      <w:pPr>
        <w:ind w:left="6468" w:hanging="360"/>
      </w:pPr>
      <w:rPr>
        <w:rFonts w:ascii="Symbol" w:hAnsi="Symbol" w:hint="default"/>
      </w:rPr>
    </w:lvl>
    <w:lvl w:ilvl="7" w:tplc="2C0A0003" w:tentative="1">
      <w:start w:val="1"/>
      <w:numFmt w:val="bullet"/>
      <w:lvlText w:val="o"/>
      <w:lvlJc w:val="left"/>
      <w:pPr>
        <w:ind w:left="7188" w:hanging="360"/>
      </w:pPr>
      <w:rPr>
        <w:rFonts w:ascii="Courier New" w:hAnsi="Courier New" w:cs="Courier New" w:hint="default"/>
      </w:rPr>
    </w:lvl>
    <w:lvl w:ilvl="8" w:tplc="2C0A0005" w:tentative="1">
      <w:start w:val="1"/>
      <w:numFmt w:val="bullet"/>
      <w:lvlText w:val=""/>
      <w:lvlJc w:val="left"/>
      <w:pPr>
        <w:ind w:left="7908"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8"/>
  </w:num>
  <w:num w:numId="6">
    <w:abstractNumId w:val="3"/>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3A03AB"/>
    <w:rsid w:val="000556F5"/>
    <w:rsid w:val="000A24DB"/>
    <w:rsid w:val="000B4C12"/>
    <w:rsid w:val="000D4748"/>
    <w:rsid w:val="001813BA"/>
    <w:rsid w:val="001D3BC7"/>
    <w:rsid w:val="00220277"/>
    <w:rsid w:val="0030386E"/>
    <w:rsid w:val="003A03AB"/>
    <w:rsid w:val="004870A2"/>
    <w:rsid w:val="004C688D"/>
    <w:rsid w:val="0052637A"/>
    <w:rsid w:val="00542F45"/>
    <w:rsid w:val="00573D0C"/>
    <w:rsid w:val="00614B24"/>
    <w:rsid w:val="006B266E"/>
    <w:rsid w:val="0070346A"/>
    <w:rsid w:val="00731610"/>
    <w:rsid w:val="0076654A"/>
    <w:rsid w:val="00781482"/>
    <w:rsid w:val="007A37E8"/>
    <w:rsid w:val="007B2C46"/>
    <w:rsid w:val="007B35AB"/>
    <w:rsid w:val="007C037D"/>
    <w:rsid w:val="008047D9"/>
    <w:rsid w:val="00844488"/>
    <w:rsid w:val="00864881"/>
    <w:rsid w:val="0088445E"/>
    <w:rsid w:val="008F1269"/>
    <w:rsid w:val="008F6C24"/>
    <w:rsid w:val="009608BA"/>
    <w:rsid w:val="009B15F0"/>
    <w:rsid w:val="00A5032A"/>
    <w:rsid w:val="00A539A6"/>
    <w:rsid w:val="00A8193A"/>
    <w:rsid w:val="00CB3159"/>
    <w:rsid w:val="00CC5630"/>
    <w:rsid w:val="00CD6302"/>
    <w:rsid w:val="00D963BE"/>
    <w:rsid w:val="00DB5EEE"/>
    <w:rsid w:val="00EA2AC5"/>
    <w:rsid w:val="00F46F2B"/>
    <w:rsid w:val="00F70958"/>
    <w:rsid w:val="00FA059E"/>
    <w:rsid w:val="00FC0673"/>
    <w:rsid w:val="00FD78E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3AB"/>
  </w:style>
  <w:style w:type="paragraph" w:styleId="Ttulo1">
    <w:name w:val="heading 1"/>
    <w:basedOn w:val="Normal"/>
    <w:next w:val="Normal"/>
    <w:link w:val="Ttulo1Car"/>
    <w:uiPriority w:val="9"/>
    <w:qFormat/>
    <w:rsid w:val="003A03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A03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0556F5"/>
    <w:pPr>
      <w:spacing w:before="100" w:beforeAutospacing="1" w:after="100" w:afterAutospacing="1" w:line="240" w:lineRule="auto"/>
      <w:outlineLvl w:val="2"/>
    </w:pPr>
    <w:rPr>
      <w:rFonts w:ascii="Times New Roman" w:eastAsia="Times New Roman" w:hAnsi="Times New Roman" w:cs="Times New Roman"/>
      <w:b/>
      <w:bCs/>
      <w:color w:val="4F81BD" w:themeColor="accent1"/>
      <w:sz w:val="24"/>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03A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A03A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556F5"/>
    <w:rPr>
      <w:rFonts w:ascii="Times New Roman" w:eastAsia="Times New Roman" w:hAnsi="Times New Roman" w:cs="Times New Roman"/>
      <w:b/>
      <w:bCs/>
      <w:color w:val="4F81BD" w:themeColor="accent1"/>
      <w:sz w:val="24"/>
      <w:szCs w:val="27"/>
      <w:lang w:eastAsia="es-AR"/>
    </w:rPr>
  </w:style>
  <w:style w:type="character" w:customStyle="1" w:styleId="apple-style-span">
    <w:name w:val="apple-style-span"/>
    <w:basedOn w:val="Fuentedeprrafopredeter"/>
    <w:rsid w:val="003A03AB"/>
  </w:style>
  <w:style w:type="character" w:customStyle="1" w:styleId="apple-converted-space">
    <w:name w:val="apple-converted-space"/>
    <w:basedOn w:val="Fuentedeprrafopredeter"/>
    <w:rsid w:val="003A03AB"/>
  </w:style>
  <w:style w:type="paragraph" w:styleId="NormalWeb">
    <w:name w:val="Normal (Web)"/>
    <w:basedOn w:val="Normal"/>
    <w:uiPriority w:val="99"/>
    <w:unhideWhenUsed/>
    <w:rsid w:val="003A03AB"/>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A03AB"/>
    <w:pPr>
      <w:ind w:left="720"/>
      <w:contextualSpacing/>
    </w:pPr>
  </w:style>
  <w:style w:type="paragraph" w:styleId="Epgrafe">
    <w:name w:val="caption"/>
    <w:basedOn w:val="Normal"/>
    <w:next w:val="Normal"/>
    <w:uiPriority w:val="35"/>
    <w:unhideWhenUsed/>
    <w:qFormat/>
    <w:rsid w:val="003A03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3A03A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A03AB"/>
    <w:rPr>
      <w:sz w:val="20"/>
      <w:szCs w:val="20"/>
    </w:rPr>
  </w:style>
  <w:style w:type="character" w:styleId="Refdenotaalpie">
    <w:name w:val="footnote reference"/>
    <w:basedOn w:val="Fuentedeprrafopredeter"/>
    <w:uiPriority w:val="99"/>
    <w:semiHidden/>
    <w:unhideWhenUsed/>
    <w:rsid w:val="003A03AB"/>
    <w:rPr>
      <w:vertAlign w:val="superscript"/>
    </w:rPr>
  </w:style>
  <w:style w:type="paragraph" w:customStyle="1" w:styleId="ParrafoTESIS">
    <w:name w:val="Parrafo_TESIS"/>
    <w:basedOn w:val="Normal"/>
    <w:autoRedefine/>
    <w:qFormat/>
    <w:rsid w:val="00D963BE"/>
    <w:pPr>
      <w:spacing w:before="120" w:after="120" w:line="360" w:lineRule="auto"/>
      <w:ind w:firstLine="709"/>
      <w:jc w:val="both"/>
    </w:pPr>
    <w:rPr>
      <w:rFonts w:cstheme="minorHAnsi"/>
    </w:rPr>
  </w:style>
  <w:style w:type="paragraph" w:customStyle="1" w:styleId="IntroCAPTESIS">
    <w:name w:val="IntroCAP_TESIS"/>
    <w:basedOn w:val="ParrafoTESIS"/>
    <w:qFormat/>
    <w:rsid w:val="003A03AB"/>
    <w:rPr>
      <w:i/>
    </w:rPr>
  </w:style>
  <w:style w:type="character" w:styleId="Textoennegrita">
    <w:name w:val="Strong"/>
    <w:basedOn w:val="Fuentedeprrafopredeter"/>
    <w:uiPriority w:val="22"/>
    <w:qFormat/>
    <w:rsid w:val="003A03AB"/>
    <w:rPr>
      <w:b/>
      <w:bCs/>
    </w:rPr>
  </w:style>
  <w:style w:type="table" w:styleId="Tablaconcuadrcula">
    <w:name w:val="Table Grid"/>
    <w:basedOn w:val="Tablanormal"/>
    <w:uiPriority w:val="59"/>
    <w:rsid w:val="003A03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3A03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03AB"/>
    <w:rPr>
      <w:rFonts w:ascii="Tahoma" w:hAnsi="Tahoma" w:cs="Tahoma"/>
      <w:sz w:val="16"/>
      <w:szCs w:val="16"/>
    </w:rPr>
  </w:style>
  <w:style w:type="paragraph" w:styleId="Revisin">
    <w:name w:val="Revision"/>
    <w:hidden/>
    <w:uiPriority w:val="99"/>
    <w:semiHidden/>
    <w:rsid w:val="0088445E"/>
    <w:pPr>
      <w:spacing w:after="0" w:line="240" w:lineRule="auto"/>
    </w:pPr>
  </w:style>
  <w:style w:type="paragraph" w:styleId="Textonotaalfinal">
    <w:name w:val="endnote text"/>
    <w:basedOn w:val="Normal"/>
    <w:link w:val="TextonotaalfinalCar"/>
    <w:uiPriority w:val="99"/>
    <w:semiHidden/>
    <w:unhideWhenUsed/>
    <w:rsid w:val="007B2C4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C46"/>
    <w:rPr>
      <w:sz w:val="20"/>
      <w:szCs w:val="20"/>
    </w:rPr>
  </w:style>
  <w:style w:type="character" w:styleId="Refdenotaalfinal">
    <w:name w:val="endnote reference"/>
    <w:basedOn w:val="Fuentedeprrafopredeter"/>
    <w:uiPriority w:val="99"/>
    <w:semiHidden/>
    <w:unhideWhenUsed/>
    <w:rsid w:val="007B2C46"/>
    <w:rPr>
      <w:vertAlign w:val="superscript"/>
    </w:rPr>
  </w:style>
  <w:style w:type="character" w:styleId="nfasis">
    <w:name w:val="Emphasis"/>
    <w:basedOn w:val="Fuentedeprrafopredeter"/>
    <w:uiPriority w:val="20"/>
    <w:qFormat/>
    <w:rsid w:val="00D963B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image" Target="media/image3.emf"/><Relationship Id="rId55"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2.emf"/><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8" Type="http://schemas.openxmlformats.org/officeDocument/2006/relationships/diagramData" Target="diagrams/data1.xml"/><Relationship Id="rId51" Type="http://schemas.openxmlformats.org/officeDocument/2006/relationships/image" Target="media/image4.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3BE77-B47D-4CC3-A02C-EF397079DAB2}"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s-AR"/>
        </a:p>
      </dgm:t>
    </dgm:pt>
    <dgm:pt modelId="{5F3697D6-9B8A-4FC8-875A-409E783CBA6C}">
      <dgm:prSet phldrT="[Texto]"/>
      <dgm:spPr/>
      <dgm:t>
        <a:bodyPr/>
        <a:lstStyle/>
        <a:p>
          <a:r>
            <a:rPr lang="es-AR"/>
            <a:t>CONVERSOR FLASH</a:t>
          </a:r>
        </a:p>
      </dgm:t>
    </dgm:pt>
    <dgm:pt modelId="{56AD3C1C-E682-4322-A76F-D20B4983137C}" type="parTrans" cxnId="{A7DF1C9A-32FD-48AD-ADE7-24611E04D2F6}">
      <dgm:prSet/>
      <dgm:spPr/>
      <dgm:t>
        <a:bodyPr/>
        <a:lstStyle/>
        <a:p>
          <a:endParaRPr lang="es-AR"/>
        </a:p>
      </dgm:t>
    </dgm:pt>
    <dgm:pt modelId="{A68F4CB2-851B-4EDC-BA10-B7B65E8EA7E1}" type="sibTrans" cxnId="{A7DF1C9A-32FD-48AD-ADE7-24611E04D2F6}">
      <dgm:prSet/>
      <dgm:spPr/>
      <dgm:t>
        <a:bodyPr/>
        <a:lstStyle/>
        <a:p>
          <a:endParaRPr lang="es-AR"/>
        </a:p>
      </dgm:t>
    </dgm:pt>
    <dgm:pt modelId="{82FC5F13-03F2-42B0-8FC5-91B3F7D20E41}">
      <dgm:prSet phldrT="[Texto]"/>
      <dgm:spPr/>
      <dgm:t>
        <a:bodyPr/>
        <a:lstStyle/>
        <a:p>
          <a:r>
            <a:rPr lang="es-AR"/>
            <a:t>Analógico</a:t>
          </a:r>
        </a:p>
      </dgm:t>
    </dgm:pt>
    <dgm:pt modelId="{146CDF79-601C-4526-9AB5-99805A249A0C}" type="parTrans" cxnId="{AF8C70B8-50F8-4A74-AB33-FB89D5FDDC50}">
      <dgm:prSet/>
      <dgm:spPr/>
      <dgm:t>
        <a:bodyPr/>
        <a:lstStyle/>
        <a:p>
          <a:endParaRPr lang="es-AR"/>
        </a:p>
      </dgm:t>
    </dgm:pt>
    <dgm:pt modelId="{23DF92AB-531C-4065-8F05-6999A4C59A7F}" type="sibTrans" cxnId="{AF8C70B8-50F8-4A74-AB33-FB89D5FDDC50}">
      <dgm:prSet/>
      <dgm:spPr/>
      <dgm:t>
        <a:bodyPr/>
        <a:lstStyle/>
        <a:p>
          <a:endParaRPr lang="es-AR"/>
        </a:p>
      </dgm:t>
    </dgm:pt>
    <dgm:pt modelId="{A3627B82-19BB-42F6-8010-B9F581F2E628}">
      <dgm:prSet phldrT="[Texto]"/>
      <dgm:spPr/>
      <dgm:t>
        <a:bodyPr/>
        <a:lstStyle/>
        <a:p>
          <a:r>
            <a:rPr lang="es-AR"/>
            <a:t>DIVISOR RESISTIVO</a:t>
          </a:r>
        </a:p>
      </dgm:t>
    </dgm:pt>
    <dgm:pt modelId="{6BC113EB-BC3A-4EB3-ADBC-7E369FCC53F3}" type="parTrans" cxnId="{A77FC58E-13B0-43FB-8C89-D408DBACA7B5}">
      <dgm:prSet/>
      <dgm:spPr/>
      <dgm:t>
        <a:bodyPr/>
        <a:lstStyle/>
        <a:p>
          <a:endParaRPr lang="es-AR"/>
        </a:p>
      </dgm:t>
    </dgm:pt>
    <dgm:pt modelId="{28E37A47-A472-4DEA-84AC-7B26C7DF563F}" type="sibTrans" cxnId="{A77FC58E-13B0-43FB-8C89-D408DBACA7B5}">
      <dgm:prSet/>
      <dgm:spPr/>
      <dgm:t>
        <a:bodyPr/>
        <a:lstStyle/>
        <a:p>
          <a:endParaRPr lang="es-AR"/>
        </a:p>
      </dgm:t>
    </dgm:pt>
    <dgm:pt modelId="{9E0F7C39-3632-4F87-8948-7D21FB272B5B}">
      <dgm:prSet phldrT="[Texto]"/>
      <dgm:spPr/>
      <dgm:t>
        <a:bodyPr/>
        <a:lstStyle/>
        <a:p>
          <a:r>
            <a:rPr lang="es-AR"/>
            <a:t>COMPARADOR</a:t>
          </a:r>
        </a:p>
      </dgm:t>
    </dgm:pt>
    <dgm:pt modelId="{7BB9BDF5-10C3-4AFB-A740-1ACAB2426CBA}" type="parTrans" cxnId="{E64A3A09-B46E-422A-882D-3B56BBD30B31}">
      <dgm:prSet/>
      <dgm:spPr/>
      <dgm:t>
        <a:bodyPr/>
        <a:lstStyle/>
        <a:p>
          <a:endParaRPr lang="es-AR"/>
        </a:p>
      </dgm:t>
    </dgm:pt>
    <dgm:pt modelId="{32CD18BE-E371-4E70-849B-F7BB07C33DB4}" type="sibTrans" cxnId="{E64A3A09-B46E-422A-882D-3B56BBD30B31}">
      <dgm:prSet/>
      <dgm:spPr/>
      <dgm:t>
        <a:bodyPr/>
        <a:lstStyle/>
        <a:p>
          <a:endParaRPr lang="es-AR"/>
        </a:p>
      </dgm:t>
    </dgm:pt>
    <dgm:pt modelId="{1AE98F1E-E277-4E7C-B37B-2DD87C237351}">
      <dgm:prSet phldrT="[Texto]"/>
      <dgm:spPr/>
      <dgm:t>
        <a:bodyPr/>
        <a:lstStyle/>
        <a:p>
          <a:r>
            <a:rPr lang="es-AR"/>
            <a:t>DECODIFICADOR</a:t>
          </a:r>
        </a:p>
      </dgm:t>
    </dgm:pt>
    <dgm:pt modelId="{6087DDA3-3EE4-4A37-88E0-1B1A5DB6F32A}" type="parTrans" cxnId="{BF59E181-D274-452E-BFE9-AE043F25446A}">
      <dgm:prSet/>
      <dgm:spPr/>
      <dgm:t>
        <a:bodyPr/>
        <a:lstStyle/>
        <a:p>
          <a:endParaRPr lang="es-AR"/>
        </a:p>
      </dgm:t>
    </dgm:pt>
    <dgm:pt modelId="{025C4CC2-BEED-4875-A644-3F5157E4C048}" type="sibTrans" cxnId="{BF59E181-D274-452E-BFE9-AE043F25446A}">
      <dgm:prSet/>
      <dgm:spPr/>
      <dgm:t>
        <a:bodyPr/>
        <a:lstStyle/>
        <a:p>
          <a:endParaRPr lang="es-AR"/>
        </a:p>
      </dgm:t>
    </dgm:pt>
    <dgm:pt modelId="{C24630A2-AF00-4F3D-8CCD-40A466DD1268}">
      <dgm:prSet phldrT="[Texto]"/>
      <dgm:spPr/>
      <dgm:t>
        <a:bodyPr/>
        <a:lstStyle/>
        <a:p>
          <a:r>
            <a:rPr lang="es-AR"/>
            <a:t>Digital</a:t>
          </a:r>
        </a:p>
      </dgm:t>
    </dgm:pt>
    <dgm:pt modelId="{86201C60-7D9F-43FA-921C-29BB372F5F25}" type="parTrans" cxnId="{3F88198C-B42A-4444-98BD-04A7185995A8}">
      <dgm:prSet/>
      <dgm:spPr/>
      <dgm:t>
        <a:bodyPr/>
        <a:lstStyle/>
        <a:p>
          <a:endParaRPr lang="es-AR"/>
        </a:p>
      </dgm:t>
    </dgm:pt>
    <dgm:pt modelId="{F28E80F6-41CD-44CF-8B7E-BBF3DAA33845}" type="sibTrans" cxnId="{3F88198C-B42A-4444-98BD-04A7185995A8}">
      <dgm:prSet/>
      <dgm:spPr/>
      <dgm:t>
        <a:bodyPr/>
        <a:lstStyle/>
        <a:p>
          <a:endParaRPr lang="es-AR"/>
        </a:p>
      </dgm:t>
    </dgm:pt>
    <dgm:pt modelId="{82005FC4-939D-4ACF-8C2F-E6C9501F71E5}">
      <dgm:prSet phldrT="[Texto]"/>
      <dgm:spPr/>
      <dgm:t>
        <a:bodyPr/>
        <a:lstStyle/>
        <a:p>
          <a:r>
            <a:rPr lang="es-AR"/>
            <a:t>NEGADOR</a:t>
          </a:r>
        </a:p>
      </dgm:t>
    </dgm:pt>
    <dgm:pt modelId="{51768AA2-CC1B-4302-9F5A-E6B43554C8D3}" type="parTrans" cxnId="{CCA872C4-41F8-48D5-A3CB-DEB651A4CDBB}">
      <dgm:prSet/>
      <dgm:spPr/>
      <dgm:t>
        <a:bodyPr/>
        <a:lstStyle/>
        <a:p>
          <a:endParaRPr lang="es-AR"/>
        </a:p>
      </dgm:t>
    </dgm:pt>
    <dgm:pt modelId="{F063F031-5075-4751-AAF0-C7653BB77026}" type="sibTrans" cxnId="{CCA872C4-41F8-48D5-A3CB-DEB651A4CDBB}">
      <dgm:prSet/>
      <dgm:spPr/>
      <dgm:t>
        <a:bodyPr/>
        <a:lstStyle/>
        <a:p>
          <a:endParaRPr lang="es-AR"/>
        </a:p>
      </dgm:t>
    </dgm:pt>
    <dgm:pt modelId="{44146284-82FF-4A1A-87EA-B2772AC5BFBB}">
      <dgm:prSet phldrT="[Texto]"/>
      <dgm:spPr/>
      <dgm:t>
        <a:bodyPr/>
        <a:lstStyle/>
        <a:p>
          <a:r>
            <a:rPr lang="es-AR"/>
            <a:t>COMPUERTAS NAND</a:t>
          </a:r>
        </a:p>
      </dgm:t>
    </dgm:pt>
    <dgm:pt modelId="{B534DC48-4245-4607-8BFE-FE7C9ECDC6CA}" type="parTrans" cxnId="{21254E01-C081-4565-9110-213FE39E1C5E}">
      <dgm:prSet/>
      <dgm:spPr/>
      <dgm:t>
        <a:bodyPr/>
        <a:lstStyle/>
        <a:p>
          <a:endParaRPr lang="es-AR"/>
        </a:p>
      </dgm:t>
    </dgm:pt>
    <dgm:pt modelId="{0D28F18E-3F51-44B7-90A9-E24095DE5D32}" type="sibTrans" cxnId="{21254E01-C081-4565-9110-213FE39E1C5E}">
      <dgm:prSet/>
      <dgm:spPr/>
      <dgm:t>
        <a:bodyPr/>
        <a:lstStyle/>
        <a:p>
          <a:endParaRPr lang="es-AR"/>
        </a:p>
      </dgm:t>
    </dgm:pt>
    <dgm:pt modelId="{B1C17C2D-F409-45D5-A195-A101C16AA97D}" type="pres">
      <dgm:prSet presAssocID="{90A3BE77-B47D-4CC3-A02C-EF397079DAB2}" presName="Name0" presStyleCnt="0">
        <dgm:presLayoutVars>
          <dgm:chPref val="1"/>
          <dgm:dir/>
          <dgm:animOne val="branch"/>
          <dgm:animLvl val="lvl"/>
          <dgm:resizeHandles/>
        </dgm:presLayoutVars>
      </dgm:prSet>
      <dgm:spPr/>
      <dgm:t>
        <a:bodyPr/>
        <a:lstStyle/>
        <a:p>
          <a:endParaRPr lang="es-AR"/>
        </a:p>
      </dgm:t>
    </dgm:pt>
    <dgm:pt modelId="{B90077B6-671E-4BA7-B629-993157133A77}" type="pres">
      <dgm:prSet presAssocID="{5F3697D6-9B8A-4FC8-875A-409E783CBA6C}" presName="vertOne" presStyleCnt="0"/>
      <dgm:spPr/>
    </dgm:pt>
    <dgm:pt modelId="{AA8642CE-076F-4E21-9169-AEFC3A7958DB}" type="pres">
      <dgm:prSet presAssocID="{5F3697D6-9B8A-4FC8-875A-409E783CBA6C}" presName="txOne" presStyleLbl="node0" presStyleIdx="0" presStyleCnt="1">
        <dgm:presLayoutVars>
          <dgm:chPref val="3"/>
        </dgm:presLayoutVars>
      </dgm:prSet>
      <dgm:spPr/>
      <dgm:t>
        <a:bodyPr/>
        <a:lstStyle/>
        <a:p>
          <a:endParaRPr lang="es-AR"/>
        </a:p>
      </dgm:t>
    </dgm:pt>
    <dgm:pt modelId="{3CA64998-79C4-4E5F-87C9-ABEFFE89D737}" type="pres">
      <dgm:prSet presAssocID="{5F3697D6-9B8A-4FC8-875A-409E783CBA6C}" presName="parTransOne" presStyleCnt="0"/>
      <dgm:spPr/>
    </dgm:pt>
    <dgm:pt modelId="{2245D860-2C6B-412B-8027-65E0B19ACFF2}" type="pres">
      <dgm:prSet presAssocID="{5F3697D6-9B8A-4FC8-875A-409E783CBA6C}" presName="horzOne" presStyleCnt="0"/>
      <dgm:spPr/>
    </dgm:pt>
    <dgm:pt modelId="{3E20A8BE-133A-47CF-83B9-9AE978690938}" type="pres">
      <dgm:prSet presAssocID="{82FC5F13-03F2-42B0-8FC5-91B3F7D20E41}" presName="vertTwo" presStyleCnt="0"/>
      <dgm:spPr/>
    </dgm:pt>
    <dgm:pt modelId="{A3022894-5017-4BFC-92F1-859D2AB0615B}" type="pres">
      <dgm:prSet presAssocID="{82FC5F13-03F2-42B0-8FC5-91B3F7D20E41}" presName="txTwo" presStyleLbl="node2" presStyleIdx="0" presStyleCnt="2">
        <dgm:presLayoutVars>
          <dgm:chPref val="3"/>
        </dgm:presLayoutVars>
      </dgm:prSet>
      <dgm:spPr/>
      <dgm:t>
        <a:bodyPr/>
        <a:lstStyle/>
        <a:p>
          <a:endParaRPr lang="es-AR"/>
        </a:p>
      </dgm:t>
    </dgm:pt>
    <dgm:pt modelId="{581D0262-5E39-4AA9-A6DF-9F899A9331C4}" type="pres">
      <dgm:prSet presAssocID="{82FC5F13-03F2-42B0-8FC5-91B3F7D20E41}" presName="parTransTwo" presStyleCnt="0"/>
      <dgm:spPr/>
    </dgm:pt>
    <dgm:pt modelId="{A254B675-E461-46D8-BA04-AF1DCBCD2D3B}" type="pres">
      <dgm:prSet presAssocID="{82FC5F13-03F2-42B0-8FC5-91B3F7D20E41}" presName="horzTwo" presStyleCnt="0"/>
      <dgm:spPr/>
    </dgm:pt>
    <dgm:pt modelId="{F3679C97-9067-45F6-AD17-236624C3537B}" type="pres">
      <dgm:prSet presAssocID="{A3627B82-19BB-42F6-8010-B9F581F2E628}" presName="vertThree" presStyleCnt="0"/>
      <dgm:spPr/>
    </dgm:pt>
    <dgm:pt modelId="{6703DBD5-002B-494B-811C-88092CA77056}" type="pres">
      <dgm:prSet presAssocID="{A3627B82-19BB-42F6-8010-B9F581F2E628}" presName="txThree" presStyleLbl="node3" presStyleIdx="0" presStyleCnt="3">
        <dgm:presLayoutVars>
          <dgm:chPref val="3"/>
        </dgm:presLayoutVars>
      </dgm:prSet>
      <dgm:spPr/>
      <dgm:t>
        <a:bodyPr/>
        <a:lstStyle/>
        <a:p>
          <a:endParaRPr lang="es-AR"/>
        </a:p>
      </dgm:t>
    </dgm:pt>
    <dgm:pt modelId="{FFF89B01-47F0-4D56-A7D2-CD7A8A4D67B1}" type="pres">
      <dgm:prSet presAssocID="{A3627B82-19BB-42F6-8010-B9F581F2E628}" presName="horzThree" presStyleCnt="0"/>
      <dgm:spPr/>
    </dgm:pt>
    <dgm:pt modelId="{FE111132-9CB7-41E1-AC97-F0BC3F03343E}" type="pres">
      <dgm:prSet presAssocID="{28E37A47-A472-4DEA-84AC-7B26C7DF563F}" presName="sibSpaceThree" presStyleCnt="0"/>
      <dgm:spPr/>
    </dgm:pt>
    <dgm:pt modelId="{459FF5F4-581C-4FB8-9AD1-28681B866663}" type="pres">
      <dgm:prSet presAssocID="{9E0F7C39-3632-4F87-8948-7D21FB272B5B}" presName="vertThree" presStyleCnt="0"/>
      <dgm:spPr/>
    </dgm:pt>
    <dgm:pt modelId="{71FB9E89-85B4-426C-9E92-70DA55968B4C}" type="pres">
      <dgm:prSet presAssocID="{9E0F7C39-3632-4F87-8948-7D21FB272B5B}" presName="txThree" presStyleLbl="node3" presStyleIdx="1" presStyleCnt="3">
        <dgm:presLayoutVars>
          <dgm:chPref val="3"/>
        </dgm:presLayoutVars>
      </dgm:prSet>
      <dgm:spPr/>
      <dgm:t>
        <a:bodyPr/>
        <a:lstStyle/>
        <a:p>
          <a:endParaRPr lang="es-AR"/>
        </a:p>
      </dgm:t>
    </dgm:pt>
    <dgm:pt modelId="{F61DD6E7-4540-4D7A-90E4-734F60D8248B}" type="pres">
      <dgm:prSet presAssocID="{9E0F7C39-3632-4F87-8948-7D21FB272B5B}" presName="horzThree" presStyleCnt="0"/>
      <dgm:spPr/>
    </dgm:pt>
    <dgm:pt modelId="{848AA526-DCBE-4DF9-A9A0-34DD96DA419D}" type="pres">
      <dgm:prSet presAssocID="{23DF92AB-531C-4065-8F05-6999A4C59A7F}" presName="sibSpaceTwo" presStyleCnt="0"/>
      <dgm:spPr/>
    </dgm:pt>
    <dgm:pt modelId="{5E976C85-575B-42E3-B0E3-9197FD7E04F1}" type="pres">
      <dgm:prSet presAssocID="{C24630A2-AF00-4F3D-8CCD-40A466DD1268}" presName="vertTwo" presStyleCnt="0"/>
      <dgm:spPr/>
    </dgm:pt>
    <dgm:pt modelId="{27A8E2C9-ACC0-4C1C-A1B4-FC5118E4D3CD}" type="pres">
      <dgm:prSet presAssocID="{C24630A2-AF00-4F3D-8CCD-40A466DD1268}" presName="txTwo" presStyleLbl="node2" presStyleIdx="1" presStyleCnt="2">
        <dgm:presLayoutVars>
          <dgm:chPref val="3"/>
        </dgm:presLayoutVars>
      </dgm:prSet>
      <dgm:spPr/>
      <dgm:t>
        <a:bodyPr/>
        <a:lstStyle/>
        <a:p>
          <a:endParaRPr lang="es-AR"/>
        </a:p>
      </dgm:t>
    </dgm:pt>
    <dgm:pt modelId="{BD134D29-993D-49E0-9AD3-8DF9ACCD229B}" type="pres">
      <dgm:prSet presAssocID="{C24630A2-AF00-4F3D-8CCD-40A466DD1268}" presName="parTransTwo" presStyleCnt="0"/>
      <dgm:spPr/>
    </dgm:pt>
    <dgm:pt modelId="{950D962F-98D4-4E2E-9EDC-622CA1859D92}" type="pres">
      <dgm:prSet presAssocID="{C24630A2-AF00-4F3D-8CCD-40A466DD1268}" presName="horzTwo" presStyleCnt="0"/>
      <dgm:spPr/>
    </dgm:pt>
    <dgm:pt modelId="{4E773025-6A56-4DAE-B09F-CD5EB51D8CF5}" type="pres">
      <dgm:prSet presAssocID="{1AE98F1E-E277-4E7C-B37B-2DD87C237351}" presName="vertThree" presStyleCnt="0"/>
      <dgm:spPr/>
    </dgm:pt>
    <dgm:pt modelId="{2D0BEDD2-93E1-444F-B15D-F8AE6E00B684}" type="pres">
      <dgm:prSet presAssocID="{1AE98F1E-E277-4E7C-B37B-2DD87C237351}" presName="txThree" presStyleLbl="node3" presStyleIdx="2" presStyleCnt="3">
        <dgm:presLayoutVars>
          <dgm:chPref val="3"/>
        </dgm:presLayoutVars>
      </dgm:prSet>
      <dgm:spPr/>
      <dgm:t>
        <a:bodyPr/>
        <a:lstStyle/>
        <a:p>
          <a:endParaRPr lang="es-AR"/>
        </a:p>
      </dgm:t>
    </dgm:pt>
    <dgm:pt modelId="{99975524-9E7C-4C02-BE74-E33345EC6DF1}" type="pres">
      <dgm:prSet presAssocID="{1AE98F1E-E277-4E7C-B37B-2DD87C237351}" presName="parTransThree" presStyleCnt="0"/>
      <dgm:spPr/>
    </dgm:pt>
    <dgm:pt modelId="{EF09C306-775A-4B24-9CF9-41380976B8D0}" type="pres">
      <dgm:prSet presAssocID="{1AE98F1E-E277-4E7C-B37B-2DD87C237351}" presName="horzThree" presStyleCnt="0"/>
      <dgm:spPr/>
    </dgm:pt>
    <dgm:pt modelId="{B8369508-1C3E-42EA-B911-EB12B31ABE89}" type="pres">
      <dgm:prSet presAssocID="{82005FC4-939D-4ACF-8C2F-E6C9501F71E5}" presName="vertFour" presStyleCnt="0">
        <dgm:presLayoutVars>
          <dgm:chPref val="3"/>
        </dgm:presLayoutVars>
      </dgm:prSet>
      <dgm:spPr/>
    </dgm:pt>
    <dgm:pt modelId="{85EB828F-C976-4C4B-BA1A-17244ACF076A}" type="pres">
      <dgm:prSet presAssocID="{82005FC4-939D-4ACF-8C2F-E6C9501F71E5}" presName="txFour" presStyleLbl="node4" presStyleIdx="0" presStyleCnt="2">
        <dgm:presLayoutVars>
          <dgm:chPref val="3"/>
        </dgm:presLayoutVars>
      </dgm:prSet>
      <dgm:spPr/>
      <dgm:t>
        <a:bodyPr/>
        <a:lstStyle/>
        <a:p>
          <a:endParaRPr lang="es-AR"/>
        </a:p>
      </dgm:t>
    </dgm:pt>
    <dgm:pt modelId="{7CA51DFC-9AB6-431C-9C1B-E07D82D66B4E}" type="pres">
      <dgm:prSet presAssocID="{82005FC4-939D-4ACF-8C2F-E6C9501F71E5}" presName="horzFour" presStyleCnt="0"/>
      <dgm:spPr/>
    </dgm:pt>
    <dgm:pt modelId="{A06018AF-59A4-4F09-8D5B-385DBB3F666A}" type="pres">
      <dgm:prSet presAssocID="{F063F031-5075-4751-AAF0-C7653BB77026}" presName="sibSpaceFour" presStyleCnt="0"/>
      <dgm:spPr/>
    </dgm:pt>
    <dgm:pt modelId="{B03E35B3-9816-47C8-815A-2E40261CE97F}" type="pres">
      <dgm:prSet presAssocID="{44146284-82FF-4A1A-87EA-B2772AC5BFBB}" presName="vertFour" presStyleCnt="0">
        <dgm:presLayoutVars>
          <dgm:chPref val="3"/>
        </dgm:presLayoutVars>
      </dgm:prSet>
      <dgm:spPr/>
    </dgm:pt>
    <dgm:pt modelId="{9DF2C459-4115-4E2B-AE4B-636AE7505F85}" type="pres">
      <dgm:prSet presAssocID="{44146284-82FF-4A1A-87EA-B2772AC5BFBB}" presName="txFour" presStyleLbl="node4" presStyleIdx="1" presStyleCnt="2">
        <dgm:presLayoutVars>
          <dgm:chPref val="3"/>
        </dgm:presLayoutVars>
      </dgm:prSet>
      <dgm:spPr/>
      <dgm:t>
        <a:bodyPr/>
        <a:lstStyle/>
        <a:p>
          <a:endParaRPr lang="es-AR"/>
        </a:p>
      </dgm:t>
    </dgm:pt>
    <dgm:pt modelId="{F2A14732-42DC-4D56-BA90-F09457335866}" type="pres">
      <dgm:prSet presAssocID="{44146284-82FF-4A1A-87EA-B2772AC5BFBB}" presName="horzFour" presStyleCnt="0"/>
      <dgm:spPr/>
    </dgm:pt>
  </dgm:ptLst>
  <dgm:cxnLst>
    <dgm:cxn modelId="{A7DF1C9A-32FD-48AD-ADE7-24611E04D2F6}" srcId="{90A3BE77-B47D-4CC3-A02C-EF397079DAB2}" destId="{5F3697D6-9B8A-4FC8-875A-409E783CBA6C}" srcOrd="0" destOrd="0" parTransId="{56AD3C1C-E682-4322-A76F-D20B4983137C}" sibTransId="{A68F4CB2-851B-4EDC-BA10-B7B65E8EA7E1}"/>
    <dgm:cxn modelId="{AF8C70B8-50F8-4A74-AB33-FB89D5FDDC50}" srcId="{5F3697D6-9B8A-4FC8-875A-409E783CBA6C}" destId="{82FC5F13-03F2-42B0-8FC5-91B3F7D20E41}" srcOrd="0" destOrd="0" parTransId="{146CDF79-601C-4526-9AB5-99805A249A0C}" sibTransId="{23DF92AB-531C-4065-8F05-6999A4C59A7F}"/>
    <dgm:cxn modelId="{BA018996-8C56-4D88-AE31-C27DC2753740}" type="presOf" srcId="{82005FC4-939D-4ACF-8C2F-E6C9501F71E5}" destId="{85EB828F-C976-4C4B-BA1A-17244ACF076A}" srcOrd="0" destOrd="0" presId="urn:microsoft.com/office/officeart/2005/8/layout/hierarchy4"/>
    <dgm:cxn modelId="{BF59E181-D274-452E-BFE9-AE043F25446A}" srcId="{C24630A2-AF00-4F3D-8CCD-40A466DD1268}" destId="{1AE98F1E-E277-4E7C-B37B-2DD87C237351}" srcOrd="0" destOrd="0" parTransId="{6087DDA3-3EE4-4A37-88E0-1B1A5DB6F32A}" sibTransId="{025C4CC2-BEED-4875-A644-3F5157E4C048}"/>
    <dgm:cxn modelId="{453B247A-C5B6-4280-A14A-1EBAC5AB0AFC}" type="presOf" srcId="{A3627B82-19BB-42F6-8010-B9F581F2E628}" destId="{6703DBD5-002B-494B-811C-88092CA77056}" srcOrd="0" destOrd="0" presId="urn:microsoft.com/office/officeart/2005/8/layout/hierarchy4"/>
    <dgm:cxn modelId="{3F88198C-B42A-4444-98BD-04A7185995A8}" srcId="{5F3697D6-9B8A-4FC8-875A-409E783CBA6C}" destId="{C24630A2-AF00-4F3D-8CCD-40A466DD1268}" srcOrd="1" destOrd="0" parTransId="{86201C60-7D9F-43FA-921C-29BB372F5F25}" sibTransId="{F28E80F6-41CD-44CF-8B7E-BBF3DAA33845}"/>
    <dgm:cxn modelId="{A77FC58E-13B0-43FB-8C89-D408DBACA7B5}" srcId="{82FC5F13-03F2-42B0-8FC5-91B3F7D20E41}" destId="{A3627B82-19BB-42F6-8010-B9F581F2E628}" srcOrd="0" destOrd="0" parTransId="{6BC113EB-BC3A-4EB3-ADBC-7E369FCC53F3}" sibTransId="{28E37A47-A472-4DEA-84AC-7B26C7DF563F}"/>
    <dgm:cxn modelId="{AEEC4ABB-3BF6-4656-A41E-8595EB1CF86F}" type="presOf" srcId="{5F3697D6-9B8A-4FC8-875A-409E783CBA6C}" destId="{AA8642CE-076F-4E21-9169-AEFC3A7958DB}" srcOrd="0" destOrd="0" presId="urn:microsoft.com/office/officeart/2005/8/layout/hierarchy4"/>
    <dgm:cxn modelId="{22404A92-26D2-4A74-B10B-9E52C79804B7}" type="presOf" srcId="{C24630A2-AF00-4F3D-8CCD-40A466DD1268}" destId="{27A8E2C9-ACC0-4C1C-A1B4-FC5118E4D3CD}" srcOrd="0" destOrd="0" presId="urn:microsoft.com/office/officeart/2005/8/layout/hierarchy4"/>
    <dgm:cxn modelId="{97DF6DC6-A892-427D-BEB2-DE1DCDC03131}" type="presOf" srcId="{1AE98F1E-E277-4E7C-B37B-2DD87C237351}" destId="{2D0BEDD2-93E1-444F-B15D-F8AE6E00B684}" srcOrd="0" destOrd="0" presId="urn:microsoft.com/office/officeart/2005/8/layout/hierarchy4"/>
    <dgm:cxn modelId="{D1E6C266-1DD1-4029-813B-5435B7920C87}" type="presOf" srcId="{44146284-82FF-4A1A-87EA-B2772AC5BFBB}" destId="{9DF2C459-4115-4E2B-AE4B-636AE7505F85}" srcOrd="0" destOrd="0" presId="urn:microsoft.com/office/officeart/2005/8/layout/hierarchy4"/>
    <dgm:cxn modelId="{21254E01-C081-4565-9110-213FE39E1C5E}" srcId="{1AE98F1E-E277-4E7C-B37B-2DD87C237351}" destId="{44146284-82FF-4A1A-87EA-B2772AC5BFBB}" srcOrd="1" destOrd="0" parTransId="{B534DC48-4245-4607-8BFE-FE7C9ECDC6CA}" sibTransId="{0D28F18E-3F51-44B7-90A9-E24095DE5D32}"/>
    <dgm:cxn modelId="{F05C06DF-2142-4A00-AFB9-158B6DE65BCD}" type="presOf" srcId="{9E0F7C39-3632-4F87-8948-7D21FB272B5B}" destId="{71FB9E89-85B4-426C-9E92-70DA55968B4C}" srcOrd="0" destOrd="0" presId="urn:microsoft.com/office/officeart/2005/8/layout/hierarchy4"/>
    <dgm:cxn modelId="{E64A3A09-B46E-422A-882D-3B56BBD30B31}" srcId="{82FC5F13-03F2-42B0-8FC5-91B3F7D20E41}" destId="{9E0F7C39-3632-4F87-8948-7D21FB272B5B}" srcOrd="1" destOrd="0" parTransId="{7BB9BDF5-10C3-4AFB-A740-1ACAB2426CBA}" sibTransId="{32CD18BE-E371-4E70-849B-F7BB07C33DB4}"/>
    <dgm:cxn modelId="{9AF12F68-CCB1-4A9A-AE76-CFA9D4F84011}" type="presOf" srcId="{90A3BE77-B47D-4CC3-A02C-EF397079DAB2}" destId="{B1C17C2D-F409-45D5-A195-A101C16AA97D}" srcOrd="0" destOrd="0" presId="urn:microsoft.com/office/officeart/2005/8/layout/hierarchy4"/>
    <dgm:cxn modelId="{CCA872C4-41F8-48D5-A3CB-DEB651A4CDBB}" srcId="{1AE98F1E-E277-4E7C-B37B-2DD87C237351}" destId="{82005FC4-939D-4ACF-8C2F-E6C9501F71E5}" srcOrd="0" destOrd="0" parTransId="{51768AA2-CC1B-4302-9F5A-E6B43554C8D3}" sibTransId="{F063F031-5075-4751-AAF0-C7653BB77026}"/>
    <dgm:cxn modelId="{B40CFF53-CD0A-47CF-B185-B9294853D0B3}" type="presOf" srcId="{82FC5F13-03F2-42B0-8FC5-91B3F7D20E41}" destId="{A3022894-5017-4BFC-92F1-859D2AB0615B}" srcOrd="0" destOrd="0" presId="urn:microsoft.com/office/officeart/2005/8/layout/hierarchy4"/>
    <dgm:cxn modelId="{E4DECC6F-6CDD-4F44-A686-EAD62CA90377}" type="presParOf" srcId="{B1C17C2D-F409-45D5-A195-A101C16AA97D}" destId="{B90077B6-671E-4BA7-B629-993157133A77}" srcOrd="0" destOrd="0" presId="urn:microsoft.com/office/officeart/2005/8/layout/hierarchy4"/>
    <dgm:cxn modelId="{98070C6A-F7DA-410F-A11B-546EAAC24D8E}" type="presParOf" srcId="{B90077B6-671E-4BA7-B629-993157133A77}" destId="{AA8642CE-076F-4E21-9169-AEFC3A7958DB}" srcOrd="0" destOrd="0" presId="urn:microsoft.com/office/officeart/2005/8/layout/hierarchy4"/>
    <dgm:cxn modelId="{42A3E23B-4E8E-419E-96F8-D00B96C14095}" type="presParOf" srcId="{B90077B6-671E-4BA7-B629-993157133A77}" destId="{3CA64998-79C4-4E5F-87C9-ABEFFE89D737}" srcOrd="1" destOrd="0" presId="urn:microsoft.com/office/officeart/2005/8/layout/hierarchy4"/>
    <dgm:cxn modelId="{1ED8780D-CCC6-44EB-8967-8B039C894E7C}" type="presParOf" srcId="{B90077B6-671E-4BA7-B629-993157133A77}" destId="{2245D860-2C6B-412B-8027-65E0B19ACFF2}" srcOrd="2" destOrd="0" presId="urn:microsoft.com/office/officeart/2005/8/layout/hierarchy4"/>
    <dgm:cxn modelId="{A208A3F8-9623-48B9-A9D9-F2AD075D7C34}" type="presParOf" srcId="{2245D860-2C6B-412B-8027-65E0B19ACFF2}" destId="{3E20A8BE-133A-47CF-83B9-9AE978690938}" srcOrd="0" destOrd="0" presId="urn:microsoft.com/office/officeart/2005/8/layout/hierarchy4"/>
    <dgm:cxn modelId="{75B5D79A-B718-4266-9C8D-7B9D423EA9A6}" type="presParOf" srcId="{3E20A8BE-133A-47CF-83B9-9AE978690938}" destId="{A3022894-5017-4BFC-92F1-859D2AB0615B}" srcOrd="0" destOrd="0" presId="urn:microsoft.com/office/officeart/2005/8/layout/hierarchy4"/>
    <dgm:cxn modelId="{077720DB-7A2C-4792-9311-CA9F7A3AA0DF}" type="presParOf" srcId="{3E20A8BE-133A-47CF-83B9-9AE978690938}" destId="{581D0262-5E39-4AA9-A6DF-9F899A9331C4}" srcOrd="1" destOrd="0" presId="urn:microsoft.com/office/officeart/2005/8/layout/hierarchy4"/>
    <dgm:cxn modelId="{0D2B115F-C2EB-4B59-A3ED-D01DCB80EDE9}" type="presParOf" srcId="{3E20A8BE-133A-47CF-83B9-9AE978690938}" destId="{A254B675-E461-46D8-BA04-AF1DCBCD2D3B}" srcOrd="2" destOrd="0" presId="urn:microsoft.com/office/officeart/2005/8/layout/hierarchy4"/>
    <dgm:cxn modelId="{9BA0D986-5D35-4B22-9DC2-069AC31A9393}" type="presParOf" srcId="{A254B675-E461-46D8-BA04-AF1DCBCD2D3B}" destId="{F3679C97-9067-45F6-AD17-236624C3537B}" srcOrd="0" destOrd="0" presId="urn:microsoft.com/office/officeart/2005/8/layout/hierarchy4"/>
    <dgm:cxn modelId="{AF9EE87C-2557-45F3-A864-6FE277B81E05}" type="presParOf" srcId="{F3679C97-9067-45F6-AD17-236624C3537B}" destId="{6703DBD5-002B-494B-811C-88092CA77056}" srcOrd="0" destOrd="0" presId="urn:microsoft.com/office/officeart/2005/8/layout/hierarchy4"/>
    <dgm:cxn modelId="{73C03384-E726-4636-9715-2432EB0DDE3C}" type="presParOf" srcId="{F3679C97-9067-45F6-AD17-236624C3537B}" destId="{FFF89B01-47F0-4D56-A7D2-CD7A8A4D67B1}" srcOrd="1" destOrd="0" presId="urn:microsoft.com/office/officeart/2005/8/layout/hierarchy4"/>
    <dgm:cxn modelId="{81FB7D77-E53E-493B-9B4A-707DF9A23B6A}" type="presParOf" srcId="{A254B675-E461-46D8-BA04-AF1DCBCD2D3B}" destId="{FE111132-9CB7-41E1-AC97-F0BC3F03343E}" srcOrd="1" destOrd="0" presId="urn:microsoft.com/office/officeart/2005/8/layout/hierarchy4"/>
    <dgm:cxn modelId="{F9CEBCE0-0100-48FF-9D3F-A43941D90F29}" type="presParOf" srcId="{A254B675-E461-46D8-BA04-AF1DCBCD2D3B}" destId="{459FF5F4-581C-4FB8-9AD1-28681B866663}" srcOrd="2" destOrd="0" presId="urn:microsoft.com/office/officeart/2005/8/layout/hierarchy4"/>
    <dgm:cxn modelId="{7049F13A-A74E-4AD9-B512-AE524AEDE18C}" type="presParOf" srcId="{459FF5F4-581C-4FB8-9AD1-28681B866663}" destId="{71FB9E89-85B4-426C-9E92-70DA55968B4C}" srcOrd="0" destOrd="0" presId="urn:microsoft.com/office/officeart/2005/8/layout/hierarchy4"/>
    <dgm:cxn modelId="{2E77413C-3E51-4DDA-93D8-717A727ED24B}" type="presParOf" srcId="{459FF5F4-581C-4FB8-9AD1-28681B866663}" destId="{F61DD6E7-4540-4D7A-90E4-734F60D8248B}" srcOrd="1" destOrd="0" presId="urn:microsoft.com/office/officeart/2005/8/layout/hierarchy4"/>
    <dgm:cxn modelId="{57948C61-01DB-45BF-B08A-D3BB4DBFFA88}" type="presParOf" srcId="{2245D860-2C6B-412B-8027-65E0B19ACFF2}" destId="{848AA526-DCBE-4DF9-A9A0-34DD96DA419D}" srcOrd="1" destOrd="0" presId="urn:microsoft.com/office/officeart/2005/8/layout/hierarchy4"/>
    <dgm:cxn modelId="{1AE7BDFA-9C81-422E-A053-28014028C4FA}" type="presParOf" srcId="{2245D860-2C6B-412B-8027-65E0B19ACFF2}" destId="{5E976C85-575B-42E3-B0E3-9197FD7E04F1}" srcOrd="2" destOrd="0" presId="urn:microsoft.com/office/officeart/2005/8/layout/hierarchy4"/>
    <dgm:cxn modelId="{FCCA32CC-87A0-4D3C-9FE2-9D6DCEE25A64}" type="presParOf" srcId="{5E976C85-575B-42E3-B0E3-9197FD7E04F1}" destId="{27A8E2C9-ACC0-4C1C-A1B4-FC5118E4D3CD}" srcOrd="0" destOrd="0" presId="urn:microsoft.com/office/officeart/2005/8/layout/hierarchy4"/>
    <dgm:cxn modelId="{CD628D41-48E8-4B6E-AFB6-1F281FF009A8}" type="presParOf" srcId="{5E976C85-575B-42E3-B0E3-9197FD7E04F1}" destId="{BD134D29-993D-49E0-9AD3-8DF9ACCD229B}" srcOrd="1" destOrd="0" presId="urn:microsoft.com/office/officeart/2005/8/layout/hierarchy4"/>
    <dgm:cxn modelId="{8567C123-727C-45A9-B3E0-98F4B0B0D88F}" type="presParOf" srcId="{5E976C85-575B-42E3-B0E3-9197FD7E04F1}" destId="{950D962F-98D4-4E2E-9EDC-622CA1859D92}" srcOrd="2" destOrd="0" presId="urn:microsoft.com/office/officeart/2005/8/layout/hierarchy4"/>
    <dgm:cxn modelId="{0A02274E-3029-4F21-8535-DF4BF57CB85D}" type="presParOf" srcId="{950D962F-98D4-4E2E-9EDC-622CA1859D92}" destId="{4E773025-6A56-4DAE-B09F-CD5EB51D8CF5}" srcOrd="0" destOrd="0" presId="urn:microsoft.com/office/officeart/2005/8/layout/hierarchy4"/>
    <dgm:cxn modelId="{D1BBA495-4ADE-4E9A-9860-25CC1C919B29}" type="presParOf" srcId="{4E773025-6A56-4DAE-B09F-CD5EB51D8CF5}" destId="{2D0BEDD2-93E1-444F-B15D-F8AE6E00B684}" srcOrd="0" destOrd="0" presId="urn:microsoft.com/office/officeart/2005/8/layout/hierarchy4"/>
    <dgm:cxn modelId="{0E9C2097-472C-4A9A-96D9-4AC91E4FEF1D}" type="presParOf" srcId="{4E773025-6A56-4DAE-B09F-CD5EB51D8CF5}" destId="{99975524-9E7C-4C02-BE74-E33345EC6DF1}" srcOrd="1" destOrd="0" presId="urn:microsoft.com/office/officeart/2005/8/layout/hierarchy4"/>
    <dgm:cxn modelId="{B7EFF5AC-320D-49BA-BE09-005839FC1A01}" type="presParOf" srcId="{4E773025-6A56-4DAE-B09F-CD5EB51D8CF5}" destId="{EF09C306-775A-4B24-9CF9-41380976B8D0}" srcOrd="2" destOrd="0" presId="urn:microsoft.com/office/officeart/2005/8/layout/hierarchy4"/>
    <dgm:cxn modelId="{861C4094-2844-4947-B7F8-0FA688D9A542}" type="presParOf" srcId="{EF09C306-775A-4B24-9CF9-41380976B8D0}" destId="{B8369508-1C3E-42EA-B911-EB12B31ABE89}" srcOrd="0" destOrd="0" presId="urn:microsoft.com/office/officeart/2005/8/layout/hierarchy4"/>
    <dgm:cxn modelId="{C3469D9E-760D-4B49-9B6E-19D606164C90}" type="presParOf" srcId="{B8369508-1C3E-42EA-B911-EB12B31ABE89}" destId="{85EB828F-C976-4C4B-BA1A-17244ACF076A}" srcOrd="0" destOrd="0" presId="urn:microsoft.com/office/officeart/2005/8/layout/hierarchy4"/>
    <dgm:cxn modelId="{A21E6622-27C7-426D-993A-E1B76953ABB4}" type="presParOf" srcId="{B8369508-1C3E-42EA-B911-EB12B31ABE89}" destId="{7CA51DFC-9AB6-431C-9C1B-E07D82D66B4E}" srcOrd="1" destOrd="0" presId="urn:microsoft.com/office/officeart/2005/8/layout/hierarchy4"/>
    <dgm:cxn modelId="{F844E8E2-CF19-4814-85D8-59D00EBA3BFA}" type="presParOf" srcId="{EF09C306-775A-4B24-9CF9-41380976B8D0}" destId="{A06018AF-59A4-4F09-8D5B-385DBB3F666A}" srcOrd="1" destOrd="0" presId="urn:microsoft.com/office/officeart/2005/8/layout/hierarchy4"/>
    <dgm:cxn modelId="{8589A90D-215A-4F37-B157-3F285823899C}" type="presParOf" srcId="{EF09C306-775A-4B24-9CF9-41380976B8D0}" destId="{B03E35B3-9816-47C8-815A-2E40261CE97F}" srcOrd="2" destOrd="0" presId="urn:microsoft.com/office/officeart/2005/8/layout/hierarchy4"/>
    <dgm:cxn modelId="{8355F361-0099-463F-ABEB-6AF61EC91B7E}" type="presParOf" srcId="{B03E35B3-9816-47C8-815A-2E40261CE97F}" destId="{9DF2C459-4115-4E2B-AE4B-636AE7505F85}" srcOrd="0" destOrd="0" presId="urn:microsoft.com/office/officeart/2005/8/layout/hierarchy4"/>
    <dgm:cxn modelId="{3D0BBD67-84EF-4F85-8CE7-F0D94C052E72}" type="presParOf" srcId="{B03E35B3-9816-47C8-815A-2E40261CE97F}" destId="{F2A14732-42DC-4D56-BA90-F09457335866}" srcOrd="1" destOrd="0" presId="urn:microsoft.com/office/officeart/2005/8/layout/hierarchy4"/>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dgm:t>
        <a:bodyPr/>
        <a:lstStyle/>
        <a:p>
          <a:pPr algn="l"/>
          <a:r>
            <a:rPr lang="es-AR" b="1"/>
            <a:t>CADENA RESISTIVA</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100" i="1"/>
            <a:t>Escalera de Tensiones de Referencia</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19742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E0616F25-C11B-4766-B18E-1AD87FF7DBCF}" type="presOf" srcId="{7BEAD1EF-7976-4A48-A737-C1680C15550C}" destId="{592787B2-35C0-4F7E-AE21-C0D6AFE9DDFE}" srcOrd="1" destOrd="0" presId="urn:microsoft.com/office/officeart/2005/8/layout/hProcess7"/>
    <dgm:cxn modelId="{D7EB391C-9C3F-4F8C-B2FB-061F0A1ACEA9}" type="presOf" srcId="{D362F44C-BD6B-4842-94CC-EDF795F73702}" destId="{20A474A9-B645-4E9C-B49B-BE44AA18C258}" srcOrd="0" destOrd="0" presId="urn:microsoft.com/office/officeart/2005/8/layout/hProcess7"/>
    <dgm:cxn modelId="{0FA8999B-3FFF-4285-8D08-2F8FBE3E020C}" type="presOf" srcId="{7BEAD1EF-7976-4A48-A737-C1680C15550C}" destId="{D3D23916-1F2C-41B9-8127-6E53CD136E6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6BA788B7-2C7E-4F35-8CF5-E630C4DF3EAA}" type="presOf" srcId="{21895CEB-D833-40E2-A883-5936927CAA5F}" destId="{B852DAA4-4532-47A8-A0E2-6DB45AD26584}"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6E50FAB1-0FA6-4B19-B895-62B47CA2E6B5}" type="presParOf" srcId="{20A474A9-B645-4E9C-B49B-BE44AA18C258}" destId="{1449528C-5A6D-415E-92EB-997CB4484CC5}" srcOrd="0" destOrd="0" presId="urn:microsoft.com/office/officeart/2005/8/layout/hProcess7"/>
    <dgm:cxn modelId="{1ED55A54-C805-426B-9B92-D388A53CE949}" type="presParOf" srcId="{1449528C-5A6D-415E-92EB-997CB4484CC5}" destId="{D3D23916-1F2C-41B9-8127-6E53CD136E68}" srcOrd="0" destOrd="0" presId="urn:microsoft.com/office/officeart/2005/8/layout/hProcess7"/>
    <dgm:cxn modelId="{CA1FB09A-99B5-4618-B44D-B0BC5BBCABC1}" type="presParOf" srcId="{1449528C-5A6D-415E-92EB-997CB4484CC5}" destId="{592787B2-35C0-4F7E-AE21-C0D6AFE9DDFE}" srcOrd="1" destOrd="0" presId="urn:microsoft.com/office/officeart/2005/8/layout/hProcess7"/>
    <dgm:cxn modelId="{C65BEB72-0355-4561-821A-91A0E75843F2}"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3">
            <a:lumMod val="50000"/>
          </a:schemeClr>
        </a:solidFill>
      </dgm:spPr>
      <dgm:t>
        <a:bodyPr/>
        <a:lstStyle/>
        <a:p>
          <a:r>
            <a:rPr lang="es-AR"/>
            <a:t>V</a:t>
          </a:r>
          <a:r>
            <a:rPr lang="es-AR" baseline="-25000"/>
            <a:t>IN</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dgm:t>
        <a:bodyPr/>
        <a:lstStyle/>
        <a:p>
          <a:r>
            <a:rPr lang="es-AR"/>
            <a:t>V</a:t>
          </a:r>
          <a:r>
            <a:rPr lang="es-AR" baseline="-25000"/>
            <a:t>REF</a:t>
          </a:r>
          <a:r>
            <a:rPr lang="es-AR"/>
            <a:t> 63</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dgm:t>
        <a:bodyPr/>
        <a:lstStyle/>
        <a:p>
          <a:r>
            <a:rPr lang="es-AR"/>
            <a:t>V</a:t>
          </a:r>
          <a:r>
            <a:rPr lang="es-AR" baseline="-25000"/>
            <a:t>REF </a:t>
          </a:r>
          <a:r>
            <a:rPr lang="es-AR"/>
            <a:t>01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5517ECBA-A1A1-49C5-BACA-496C5728B761}">
      <dgm:prSet phldrT="[Texto]"/>
      <dgm:spPr/>
      <dgm:t>
        <a:bodyPr/>
        <a:lstStyle/>
        <a:p>
          <a:r>
            <a:rPr lang="es-AR"/>
            <a:t>V</a:t>
          </a:r>
          <a:r>
            <a:rPr lang="es-AR" baseline="-25000"/>
            <a:t>REF</a:t>
          </a:r>
          <a:r>
            <a:rPr lang="es-AR"/>
            <a:t> 62</a:t>
          </a:r>
        </a:p>
      </dgm:t>
    </dgm:pt>
    <dgm:pt modelId="{4694F49B-0CCE-4594-B47E-C221F6D5F615}" type="parTrans" cxnId="{46FF52B9-645B-41A6-89E3-C9501D8CD04A}">
      <dgm:prSet/>
      <dgm:spPr/>
      <dgm:t>
        <a:bodyPr/>
        <a:lstStyle/>
        <a:p>
          <a:endParaRPr lang="es-AR"/>
        </a:p>
      </dgm:t>
    </dgm:pt>
    <dgm:pt modelId="{0AF3920C-734E-4883-BE60-DFB9420133C2}" type="sibTrans" cxnId="{46FF52B9-645B-41A6-89E3-C9501D8CD04A}">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4" custLinFactY="-100000" custLinFactNeighborY="-111758"/>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4" custLinFactY="-13636" custLinFactNeighborY="-100000"/>
      <dgm:spPr/>
      <dgm:t>
        <a:bodyPr/>
        <a:lstStyle/>
        <a:p>
          <a:endParaRPr lang="es-AR"/>
        </a:p>
      </dgm:t>
    </dgm:pt>
    <dgm:pt modelId="{49A32811-02A6-43BD-9370-46D1421F7F14}" type="pres">
      <dgm:prSet presAssocID="{03213475-4A59-470A-9C88-0E6140E020F2}" presName="vSp" presStyleCnt="0"/>
      <dgm:spPr/>
    </dgm:pt>
    <dgm:pt modelId="{8E07F391-0DBE-4C1F-9844-63246979D469}" type="pres">
      <dgm:prSet presAssocID="{5517ECBA-A1A1-49C5-BACA-496C5728B761}" presName="horFlow" presStyleCnt="0"/>
      <dgm:spPr/>
    </dgm:pt>
    <dgm:pt modelId="{30BD3F9E-B12E-40E9-BB88-BD579FFA229D}" type="pres">
      <dgm:prSet presAssocID="{5517ECBA-A1A1-49C5-BACA-496C5728B761}" presName="bigChev" presStyleLbl="node1" presStyleIdx="2" presStyleCnt="4" custLinFactY="-28788" custLinFactNeighborY="-100000"/>
      <dgm:spPr/>
      <dgm:t>
        <a:bodyPr/>
        <a:lstStyle/>
        <a:p>
          <a:endParaRPr lang="es-AR"/>
        </a:p>
      </dgm:t>
    </dgm:pt>
    <dgm:pt modelId="{F5EE2B12-41B7-4E7A-9A1E-A7F7AC041D5B}" type="pres">
      <dgm:prSet presAssocID="{5517ECBA-A1A1-49C5-BACA-496C5728B761}"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3" presStyleCnt="4" custLinFactY="100000" custLinFactNeighborY="111758"/>
      <dgm:spPr/>
      <dgm:t>
        <a:bodyPr/>
        <a:lstStyle/>
        <a:p>
          <a:endParaRPr lang="es-AR"/>
        </a:p>
      </dgm:t>
    </dgm:pt>
  </dgm:ptLst>
  <dgm:cxnLst>
    <dgm:cxn modelId="{69B0EC60-3C0F-4793-A59B-4654772AB474}" type="presOf" srcId="{5517ECBA-A1A1-49C5-BACA-496C5728B761}" destId="{30BD3F9E-B12E-40E9-BB88-BD579FFA229D}" srcOrd="0" destOrd="0" presId="urn:microsoft.com/office/officeart/2005/8/layout/lProcess3"/>
    <dgm:cxn modelId="{8A1B5FBB-D546-4888-86AC-0B0667E1A984}" type="presOf" srcId="{88F5F25D-1164-469A-8B32-9BFF89C205DF}" destId="{D86458AA-2375-4A15-8DB1-90C24E61A441}" srcOrd="0" destOrd="0" presId="urn:microsoft.com/office/officeart/2005/8/layout/lProcess3"/>
    <dgm:cxn modelId="{7982BA77-223C-470A-9FFD-4911FF939009}" type="presOf" srcId="{03213475-4A59-470A-9C88-0E6140E020F2}" destId="{EAB26FB1-5F27-4C36-9258-FCA560EBF4A9}" srcOrd="0" destOrd="0" presId="urn:microsoft.com/office/officeart/2005/8/layout/lProcess3"/>
    <dgm:cxn modelId="{F56D938A-8C0C-4082-B86E-058046FA658A}" type="presOf" srcId="{1EBFC517-FF9E-4040-B08B-33A8AADC3928}" destId="{568B9FAA-4CE6-4355-9603-C8FDE2F90B33}"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3" destOrd="0" parTransId="{DC2A3065-547A-4BEA-B062-0FCF05FADA2B}" sibTransId="{6B06B20F-4649-4A1A-A6B9-AAC9AF2AB05C}"/>
    <dgm:cxn modelId="{46FF52B9-645B-41A6-89E3-C9501D8CD04A}" srcId="{88F5F25D-1164-469A-8B32-9BFF89C205DF}" destId="{5517ECBA-A1A1-49C5-BACA-496C5728B761}" srcOrd="2" destOrd="0" parTransId="{4694F49B-0CCE-4594-B47E-C221F6D5F615}" sibTransId="{0AF3920C-734E-4883-BE60-DFB9420133C2}"/>
    <dgm:cxn modelId="{88E33BF5-F847-44B5-8A2F-5B181BE7EEA1}" srcId="{88F5F25D-1164-469A-8B32-9BFF89C205DF}" destId="{1EBFC517-FF9E-4040-B08B-33A8AADC3928}" srcOrd="0" destOrd="0" parTransId="{0B6E81CD-6D27-4ED0-9F0A-1D8E3BCBDDEE}" sibTransId="{1FDB550C-9FD9-49C7-BD66-663326D1F726}"/>
    <dgm:cxn modelId="{7CEFF66D-73EF-4453-B11F-29166036A837}" type="presOf" srcId="{9D77D418-C0CA-4BF5-BE77-E2C098A7E714}" destId="{04DF0BD9-BD58-447F-9CE0-3F686A50ACFD}" srcOrd="0" destOrd="0" presId="urn:microsoft.com/office/officeart/2005/8/layout/lProcess3"/>
    <dgm:cxn modelId="{4C11F5FC-61CE-4788-836F-B840A4F3B9C8}" type="presParOf" srcId="{D86458AA-2375-4A15-8DB1-90C24E61A441}" destId="{7391EB38-400D-4F30-BF32-264B9C5B670C}" srcOrd="0" destOrd="0" presId="urn:microsoft.com/office/officeart/2005/8/layout/lProcess3"/>
    <dgm:cxn modelId="{D7972061-1B55-416E-81EB-0E0C74AF97F2}" type="presParOf" srcId="{7391EB38-400D-4F30-BF32-264B9C5B670C}" destId="{568B9FAA-4CE6-4355-9603-C8FDE2F90B33}" srcOrd="0" destOrd="0" presId="urn:microsoft.com/office/officeart/2005/8/layout/lProcess3"/>
    <dgm:cxn modelId="{4CE9C752-308F-48AF-A65E-7FD32AD0EF8A}" type="presParOf" srcId="{D86458AA-2375-4A15-8DB1-90C24E61A441}" destId="{44CAF2AD-F006-4061-831F-B133575A7FCC}" srcOrd="1" destOrd="0" presId="urn:microsoft.com/office/officeart/2005/8/layout/lProcess3"/>
    <dgm:cxn modelId="{B5E03249-420C-413C-9F16-7BA2976E2A2A}" type="presParOf" srcId="{D86458AA-2375-4A15-8DB1-90C24E61A441}" destId="{F38D785A-57D4-4053-A033-C2AD1DCE3EED}" srcOrd="2" destOrd="0" presId="urn:microsoft.com/office/officeart/2005/8/layout/lProcess3"/>
    <dgm:cxn modelId="{3307869E-2B80-4350-9381-E63FD839BE25}" type="presParOf" srcId="{F38D785A-57D4-4053-A033-C2AD1DCE3EED}" destId="{EAB26FB1-5F27-4C36-9258-FCA560EBF4A9}" srcOrd="0" destOrd="0" presId="urn:microsoft.com/office/officeart/2005/8/layout/lProcess3"/>
    <dgm:cxn modelId="{16506387-529F-442E-9224-72211DE349DD}" type="presParOf" srcId="{D86458AA-2375-4A15-8DB1-90C24E61A441}" destId="{49A32811-02A6-43BD-9370-46D1421F7F14}" srcOrd="3" destOrd="0" presId="urn:microsoft.com/office/officeart/2005/8/layout/lProcess3"/>
    <dgm:cxn modelId="{7833D8AD-AFDF-4C00-A5E3-DA6C203CAF30}" type="presParOf" srcId="{D86458AA-2375-4A15-8DB1-90C24E61A441}" destId="{8E07F391-0DBE-4C1F-9844-63246979D469}" srcOrd="4" destOrd="0" presId="urn:microsoft.com/office/officeart/2005/8/layout/lProcess3"/>
    <dgm:cxn modelId="{BB5CAFD0-A2CB-4E89-916D-3A5B17C962BE}" type="presParOf" srcId="{8E07F391-0DBE-4C1F-9844-63246979D469}" destId="{30BD3F9E-B12E-40E9-BB88-BD579FFA229D}" srcOrd="0" destOrd="0" presId="urn:microsoft.com/office/officeart/2005/8/layout/lProcess3"/>
    <dgm:cxn modelId="{08453800-E97E-4049-8F44-E6D912C4CC52}" type="presParOf" srcId="{D86458AA-2375-4A15-8DB1-90C24E61A441}" destId="{F5EE2B12-41B7-4E7A-9A1E-A7F7AC041D5B}" srcOrd="5" destOrd="0" presId="urn:microsoft.com/office/officeart/2005/8/layout/lProcess3"/>
    <dgm:cxn modelId="{989038F0-B087-4262-A85E-CC1C6B8C1668}" type="presParOf" srcId="{D86458AA-2375-4A15-8DB1-90C24E61A441}" destId="{65713D63-2E8C-466C-BB4F-0671265B0C34}" srcOrd="6" destOrd="0" presId="urn:microsoft.com/office/officeart/2005/8/layout/lProcess3"/>
    <dgm:cxn modelId="{4BCABB07-C63A-4E08-B035-CE17E57E6953}"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dgm:spPr>
        <a:solidFill>
          <a:schemeClr val="accent2"/>
        </a:solidFill>
      </dgm:spPr>
      <dgm:t>
        <a:bodyPr/>
        <a:lstStyle/>
        <a:p>
          <a:pPr algn="l"/>
          <a:r>
            <a:rPr lang="es-AR" b="1"/>
            <a:t>COMPARADORES</a:t>
          </a:r>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Termómetro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279798"/>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D1E8A88B-4758-4BEF-AA24-9890EB7177FE}" type="presOf" srcId="{D362F44C-BD6B-4842-94CC-EDF795F73702}" destId="{20A474A9-B645-4E9C-B49B-BE44AA18C258}" srcOrd="0" destOrd="0" presId="urn:microsoft.com/office/officeart/2005/8/layout/hProcess7"/>
    <dgm:cxn modelId="{7B32ECC3-FBF0-4107-AA36-52B5870BE238}" srcId="{7BEAD1EF-7976-4A48-A737-C1680C15550C}" destId="{21895CEB-D833-40E2-A883-5936927CAA5F}" srcOrd="0" destOrd="0" parTransId="{16F51CA7-731D-44C8-86A4-DD2ED89F7154}" sibTransId="{E54A2AEB-13A9-4839-9D4C-C79B62945435}"/>
    <dgm:cxn modelId="{71D67E95-32FA-4996-B855-4A9924A07949}" type="presOf" srcId="{21895CEB-D833-40E2-A883-5936927CAA5F}" destId="{B852DAA4-4532-47A8-A0E2-6DB45AD26584}" srcOrd="0" destOrd="0" presId="urn:microsoft.com/office/officeart/2005/8/layout/hProcess7"/>
    <dgm:cxn modelId="{46261F7C-AF26-4EA0-BA88-1C2D355B54CE}" type="presOf" srcId="{7BEAD1EF-7976-4A48-A737-C1680C15550C}" destId="{592787B2-35C0-4F7E-AE21-C0D6AFE9DDFE}" srcOrd="1" destOrd="0" presId="urn:microsoft.com/office/officeart/2005/8/layout/hProcess7"/>
    <dgm:cxn modelId="{E52124AC-2520-4080-A9A7-1FE72A0BC853}"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A4A24982-F664-46B3-BB6F-6317F37DD27E}" type="presParOf" srcId="{20A474A9-B645-4E9C-B49B-BE44AA18C258}" destId="{1449528C-5A6D-415E-92EB-997CB4484CC5}" srcOrd="0" destOrd="0" presId="urn:microsoft.com/office/officeart/2005/8/layout/hProcess7"/>
    <dgm:cxn modelId="{D4B98E63-B1C8-483B-8FD2-CE161F76CE14}" type="presParOf" srcId="{1449528C-5A6D-415E-92EB-997CB4484CC5}" destId="{D3D23916-1F2C-41B9-8127-6E53CD136E68}" srcOrd="0" destOrd="0" presId="urn:microsoft.com/office/officeart/2005/8/layout/hProcess7"/>
    <dgm:cxn modelId="{3606890C-5648-43AD-9174-B1FC3263A23A}" type="presParOf" srcId="{1449528C-5A6D-415E-92EB-997CB4484CC5}" destId="{592787B2-35C0-4F7E-AE21-C0D6AFE9DDFE}" srcOrd="1" destOrd="0" presId="urn:microsoft.com/office/officeart/2005/8/layout/hProcess7"/>
    <dgm:cxn modelId="{F0DE7CA2-7219-4CFE-9479-A71B3536A559}"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0...00000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0...00001</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3" custLinFactY="-100000" custLinFactNeighborY="-11175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3" custLinFactY="-100000" custLinFactNeighborY="-12424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3" custLinFactY="100000" custLinFactNeighborY="111758"/>
      <dgm:spPr/>
      <dgm:t>
        <a:bodyPr/>
        <a:lstStyle/>
        <a:p>
          <a:endParaRPr lang="es-AR"/>
        </a:p>
      </dgm:t>
    </dgm:pt>
  </dgm:ptLst>
  <dgm:cxnLst>
    <dgm:cxn modelId="{5C5110AE-7F1F-4035-9FC1-0DF91B126070}" type="presOf" srcId="{1EBFC517-FF9E-4040-B08B-33A8AADC3928}" destId="{568B9FAA-4CE6-4355-9603-C8FDE2F90B33}" srcOrd="0" destOrd="0" presId="urn:microsoft.com/office/officeart/2005/8/layout/lProcess3"/>
    <dgm:cxn modelId="{23C5C692-EE4D-4E83-9CCD-AE26E9FEBD91}" type="presOf" srcId="{03213475-4A59-470A-9C88-0E6140E020F2}" destId="{EAB26FB1-5F27-4C36-9258-FCA560EBF4A9}" srcOrd="0" destOrd="0" presId="urn:microsoft.com/office/officeart/2005/8/layout/lProcess3"/>
    <dgm:cxn modelId="{059ED811-5229-44C2-A18E-DF51D53CE497}" type="presOf" srcId="{88F5F25D-1164-469A-8B32-9BFF89C205DF}" destId="{D86458AA-2375-4A15-8DB1-90C24E61A441}" srcOrd="0" destOrd="0" presId="urn:microsoft.com/office/officeart/2005/8/layout/lProcess3"/>
    <dgm:cxn modelId="{B9A851D4-8A7E-4D59-8D03-B989EB60B30C}" srcId="{88F5F25D-1164-469A-8B32-9BFF89C205DF}" destId="{03213475-4A59-470A-9C88-0E6140E020F2}" srcOrd="1" destOrd="0" parTransId="{D1A49022-4B9B-4600-BDEA-D9BADD21AA67}" sibTransId="{1248161F-4809-430F-894B-2B7DA47014A7}"/>
    <dgm:cxn modelId="{9AA2091F-4F0F-4889-AAFA-B4065710AD96}" srcId="{88F5F25D-1164-469A-8B32-9BFF89C205DF}" destId="{9D77D418-C0CA-4BF5-BE77-E2C098A7E714}" srcOrd="2" destOrd="0" parTransId="{DC2A3065-547A-4BEA-B062-0FCF05FADA2B}" sibTransId="{6B06B20F-4649-4A1A-A6B9-AAC9AF2AB05C}"/>
    <dgm:cxn modelId="{88E33BF5-F847-44B5-8A2F-5B181BE7EEA1}" srcId="{88F5F25D-1164-469A-8B32-9BFF89C205DF}" destId="{1EBFC517-FF9E-4040-B08B-33A8AADC3928}" srcOrd="0" destOrd="0" parTransId="{0B6E81CD-6D27-4ED0-9F0A-1D8E3BCBDDEE}" sibTransId="{1FDB550C-9FD9-49C7-BD66-663326D1F726}"/>
    <dgm:cxn modelId="{315C4D34-B5A3-4928-B63C-1E3A52DD277D}" type="presOf" srcId="{9D77D418-C0CA-4BF5-BE77-E2C098A7E714}" destId="{04DF0BD9-BD58-447F-9CE0-3F686A50ACFD}" srcOrd="0" destOrd="0" presId="urn:microsoft.com/office/officeart/2005/8/layout/lProcess3"/>
    <dgm:cxn modelId="{FF300F53-C6F8-4BAC-9A60-CCEEBF06C002}" type="presParOf" srcId="{D86458AA-2375-4A15-8DB1-90C24E61A441}" destId="{7391EB38-400D-4F30-BF32-264B9C5B670C}" srcOrd="0" destOrd="0" presId="urn:microsoft.com/office/officeart/2005/8/layout/lProcess3"/>
    <dgm:cxn modelId="{75298F80-7298-44DA-827A-1E46CE5A8603}" type="presParOf" srcId="{7391EB38-400D-4F30-BF32-264B9C5B670C}" destId="{568B9FAA-4CE6-4355-9603-C8FDE2F90B33}" srcOrd="0" destOrd="0" presId="urn:microsoft.com/office/officeart/2005/8/layout/lProcess3"/>
    <dgm:cxn modelId="{18C6B560-ACF2-44D4-970A-8C556F1CE4FB}" type="presParOf" srcId="{D86458AA-2375-4A15-8DB1-90C24E61A441}" destId="{44CAF2AD-F006-4061-831F-B133575A7FCC}" srcOrd="1" destOrd="0" presId="urn:microsoft.com/office/officeart/2005/8/layout/lProcess3"/>
    <dgm:cxn modelId="{350B61CC-5F67-47A1-9865-6C68F15565FC}" type="presParOf" srcId="{D86458AA-2375-4A15-8DB1-90C24E61A441}" destId="{F38D785A-57D4-4053-A033-C2AD1DCE3EED}" srcOrd="2" destOrd="0" presId="urn:microsoft.com/office/officeart/2005/8/layout/lProcess3"/>
    <dgm:cxn modelId="{2944424F-8C61-494B-B578-479457DCE3E2}" type="presParOf" srcId="{F38D785A-57D4-4053-A033-C2AD1DCE3EED}" destId="{EAB26FB1-5F27-4C36-9258-FCA560EBF4A9}" srcOrd="0" destOrd="0" presId="urn:microsoft.com/office/officeart/2005/8/layout/lProcess3"/>
    <dgm:cxn modelId="{011A0398-A0B7-48D4-928D-3E713FAC327E}" type="presParOf" srcId="{D86458AA-2375-4A15-8DB1-90C24E61A441}" destId="{49A32811-02A6-43BD-9370-46D1421F7F14}" srcOrd="3" destOrd="0" presId="urn:microsoft.com/office/officeart/2005/8/layout/lProcess3"/>
    <dgm:cxn modelId="{7C7F5ACE-0617-4A40-B6C1-6E57F7546067}" type="presParOf" srcId="{D86458AA-2375-4A15-8DB1-90C24E61A441}" destId="{65713D63-2E8C-466C-BB4F-0671265B0C34}" srcOrd="4" destOrd="0" presId="urn:microsoft.com/office/officeart/2005/8/layout/lProcess3"/>
    <dgm:cxn modelId="{78B80C95-9F00-47F3-921B-27E1529AE8A7}" type="presParOf" srcId="{65713D63-2E8C-466C-BB4F-0671265B0C34}" destId="{04DF0BD9-BD58-447F-9CE0-3F686A50ACFD}" srcOrd="0" destOrd="0" presId="urn:microsoft.com/office/officeart/2005/8/layout/lProcess3"/>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dgm:spPr>
        <a:solidFill>
          <a:schemeClr val="accent2"/>
        </a:solidFill>
      </dgm:spPr>
      <dgm:t>
        <a:bodyPr/>
        <a:lstStyle/>
        <a:p>
          <a:r>
            <a:rPr lang="es-AR"/>
            <a:t>11100...0</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dgm:spPr>
        <a:solidFill>
          <a:schemeClr val="accent2"/>
        </a:solidFill>
      </dgm:spPr>
      <dgm:t>
        <a:bodyPr/>
        <a:lstStyle/>
        <a:p>
          <a:r>
            <a:rPr lang="es-AR"/>
            <a:t>1...11100</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dgm:spPr>
        <a:solidFill>
          <a:schemeClr val="accent2"/>
        </a:solidFill>
      </dgm:spPr>
      <dgm:t>
        <a:bodyPr/>
        <a:lstStyle/>
        <a:p>
          <a:r>
            <a:rPr lang="es-AR"/>
            <a:t>1...11111</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EA61C5D0-6508-4C2A-93A9-71F661AA1A14}">
      <dgm:prSet phldrT="[Texto]"/>
      <dgm:spPr>
        <a:solidFill>
          <a:schemeClr val="accent2"/>
        </a:solidFill>
      </dgm:spPr>
      <dgm:t>
        <a:bodyPr/>
        <a:lstStyle/>
        <a:p>
          <a:r>
            <a:rPr lang="es-AR"/>
            <a:t>1...11000</a:t>
          </a:r>
        </a:p>
      </dgm:t>
    </dgm:pt>
    <dgm:pt modelId="{EC85A9E5-885E-4547-97CE-7678681E8671}" type="parTrans" cxnId="{FC07A659-D90E-4282-8F4A-C3793C3AEDBC}">
      <dgm:prSet/>
      <dgm:spPr/>
      <dgm:t>
        <a:bodyPr/>
        <a:lstStyle/>
        <a:p>
          <a:endParaRPr lang="es-AR"/>
        </a:p>
      </dgm:t>
    </dgm:pt>
    <dgm:pt modelId="{11993924-C249-42D8-A033-98691BFBB749}" type="sibTrans" cxnId="{FC07A659-D90E-4282-8F4A-C3793C3AEDBC}">
      <dgm:prSet/>
      <dgm:spPr/>
      <dgm:t>
        <a:bodyPr/>
        <a:lstStyle/>
        <a:p>
          <a:endParaRPr lang="es-AR"/>
        </a:p>
      </dgm:t>
    </dgm:pt>
    <dgm:pt modelId="{4522D048-6E80-4651-A5AD-EB98AB33A2BC}">
      <dgm:prSet phldrT="[Texto]"/>
      <dgm:spPr>
        <a:solidFill>
          <a:schemeClr val="accent2"/>
        </a:solidFill>
      </dgm:spPr>
      <dgm:t>
        <a:bodyPr/>
        <a:lstStyle/>
        <a:p>
          <a:r>
            <a:rPr lang="es-AR"/>
            <a:t>1...11110</a:t>
          </a:r>
        </a:p>
      </dgm:t>
    </dgm:pt>
    <dgm:pt modelId="{2B5A987D-32A7-455C-9DF3-2A746F6C889A}" type="parTrans" cxnId="{83F894CD-720E-4FD4-8CBC-D9FBB8F97FCF}">
      <dgm:prSet/>
      <dgm:spPr/>
      <dgm:t>
        <a:bodyPr/>
        <a:lstStyle/>
        <a:p>
          <a:endParaRPr lang="es-AR"/>
        </a:p>
      </dgm:t>
    </dgm:pt>
    <dgm:pt modelId="{3689CD28-75F2-4FAB-93BE-65C2D4A05F30}" type="sibTrans" cxnId="{83F894CD-720E-4FD4-8CBC-D9FBB8F97FCF}">
      <dgm:prSet/>
      <dgm:spPr/>
      <dgm:t>
        <a:bodyPr/>
        <a:lstStyle/>
        <a:p>
          <a:endParaRPr lang="es-AR"/>
        </a:p>
      </dgm:t>
    </dgm:pt>
    <dgm:pt modelId="{1084D23E-CB99-4ABE-B8BB-993CD4E783F8}">
      <dgm:prSet phldrT="[Texto]"/>
      <dgm:spPr>
        <a:solidFill>
          <a:schemeClr val="accent2"/>
        </a:solidFill>
      </dgm:spPr>
      <dgm:t>
        <a:bodyPr/>
        <a:lstStyle/>
        <a:p>
          <a:r>
            <a:rPr lang="es-AR"/>
            <a:t>10000...0</a:t>
          </a:r>
        </a:p>
      </dgm:t>
    </dgm:pt>
    <dgm:pt modelId="{D817F8A5-8CD1-421A-A74E-EE8C3027636E}" type="parTrans" cxnId="{A322F561-6684-4497-976F-036BDBB4DFF8}">
      <dgm:prSet/>
      <dgm:spPr/>
      <dgm:t>
        <a:bodyPr/>
        <a:lstStyle/>
        <a:p>
          <a:endParaRPr lang="es-AR"/>
        </a:p>
      </dgm:t>
    </dgm:pt>
    <dgm:pt modelId="{7266F46D-E5A8-4508-B167-DDD021F63A25}" type="sibTrans" cxnId="{A322F561-6684-4497-976F-036BDBB4DFF8}">
      <dgm:prSet/>
      <dgm:spPr/>
      <dgm:t>
        <a:bodyPr/>
        <a:lstStyle/>
        <a:p>
          <a:endParaRPr lang="es-AR"/>
        </a:p>
      </dgm:t>
    </dgm:pt>
    <dgm:pt modelId="{69C264FA-EBA1-429C-A152-2A7F716F85AF}">
      <dgm:prSet phldrT="[Texto]"/>
      <dgm:spPr>
        <a:solidFill>
          <a:schemeClr val="accent2"/>
        </a:solidFill>
      </dgm:spPr>
      <dgm:t>
        <a:bodyPr/>
        <a:lstStyle/>
        <a:p>
          <a:r>
            <a:rPr lang="es-AR"/>
            <a:t>11000...0</a:t>
          </a:r>
        </a:p>
      </dgm:t>
    </dgm:pt>
    <dgm:pt modelId="{36043C01-8356-484C-9859-B9B556404206}" type="parTrans" cxnId="{0430038D-4D26-464A-A9AE-A3B9B9FB43F8}">
      <dgm:prSet/>
      <dgm:spPr/>
      <dgm:t>
        <a:bodyPr/>
        <a:lstStyle/>
        <a:p>
          <a:endParaRPr lang="es-AR"/>
        </a:p>
      </dgm:t>
    </dgm:pt>
    <dgm:pt modelId="{637E210E-B608-4D05-985D-268E2E564236}" type="sibTrans" cxnId="{0430038D-4D26-464A-A9AE-A3B9B9FB43F8}">
      <dgm:prSet/>
      <dgm:spPr/>
      <dgm:t>
        <a:bodyPr/>
        <a:lstStyle/>
        <a:p>
          <a:endParaRPr lang="es-AR"/>
        </a:p>
      </dgm:t>
    </dgm:pt>
    <dgm:pt modelId="{51CED5F5-07FD-4A2D-A3A7-682746362794}">
      <dgm:prSet phldrT="[Texto]"/>
      <dgm:spPr>
        <a:solidFill>
          <a:schemeClr val="accent2"/>
        </a:solidFill>
      </dgm:spPr>
      <dgm:t>
        <a:bodyPr/>
        <a:lstStyle/>
        <a:p>
          <a:r>
            <a:rPr lang="es-AR"/>
            <a:t>00000...0</a:t>
          </a:r>
        </a:p>
      </dgm:t>
    </dgm:pt>
    <dgm:pt modelId="{8912C5A5-964B-42FF-9C65-024E8F442E0E}" type="parTrans" cxnId="{7E8080FC-8CCF-4E08-A332-4A3151555B11}">
      <dgm:prSet/>
      <dgm:spPr/>
      <dgm:t>
        <a:bodyPr/>
        <a:lstStyle/>
        <a:p>
          <a:endParaRPr lang="es-AR"/>
        </a:p>
      </dgm:t>
    </dgm:pt>
    <dgm:pt modelId="{EB8C5ED5-B177-4134-8A5F-5CB3C03EB64A}" type="sibTrans" cxnId="{7E8080FC-8CCF-4E08-A332-4A3151555B11}">
      <dgm:prSet/>
      <dgm:spPr/>
      <dgm:t>
        <a:bodyPr/>
        <a:lstStyle/>
        <a:p>
          <a:endParaRPr lang="es-AR"/>
        </a:p>
      </dgm:t>
    </dgm:pt>
    <dgm:pt modelId="{33AFC3C0-C2DD-4885-9D06-E386CC839BBA}">
      <dgm:prSet phldrT="[Texto]"/>
      <dgm:spPr>
        <a:solidFill>
          <a:schemeClr val="accent2"/>
        </a:solidFill>
      </dgm:spPr>
      <dgm:t>
        <a:bodyPr/>
        <a:lstStyle/>
        <a:p>
          <a:r>
            <a:rPr lang="es-AR"/>
            <a:t>000...111</a:t>
          </a:r>
        </a:p>
      </dgm:t>
    </dgm:pt>
    <dgm:pt modelId="{5FEA010D-F587-4360-8A8A-68B733C20048}" type="parTrans" cxnId="{18990EC7-DAB4-4250-BC0F-F5E258BA1DD9}">
      <dgm:prSet/>
      <dgm:spPr/>
      <dgm:t>
        <a:bodyPr/>
        <a:lstStyle/>
        <a:p>
          <a:endParaRPr lang="es-AR"/>
        </a:p>
      </dgm:t>
    </dgm:pt>
    <dgm:pt modelId="{D2C2E5AC-B712-4723-9D66-F2BF4976A17B}" type="sibTrans" cxnId="{18990EC7-DAB4-4250-BC0F-F5E258BA1DD9}">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9" custScaleY="36810" custLinFactNeighborX="93" custLinFactNeighborY="-64894"/>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9" custScaleY="36810" custLinFactY="200000" custLinFactNeighborY="253157"/>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9" custScaleY="36810" custLinFactY="200000" custLinFactNeighborY="272066"/>
      <dgm:spPr/>
      <dgm:t>
        <a:bodyPr/>
        <a:lstStyle/>
        <a:p>
          <a:endParaRPr lang="es-AR"/>
        </a:p>
      </dgm:t>
    </dgm:pt>
    <dgm:pt modelId="{3C6FD98B-FABB-46FA-B058-18ED832667E8}" type="pres">
      <dgm:prSet presAssocID="{9D77D418-C0CA-4BF5-BE77-E2C098A7E714}" presName="vSp" presStyleCnt="0"/>
      <dgm:spPr/>
    </dgm:pt>
    <dgm:pt modelId="{899B5867-8CFC-4118-8AFF-3A040EA1F632}" type="pres">
      <dgm:prSet presAssocID="{EA61C5D0-6508-4C2A-93A9-71F661AA1A14}" presName="horFlow" presStyleCnt="0"/>
      <dgm:spPr/>
    </dgm:pt>
    <dgm:pt modelId="{4DF77F13-AB85-4DFB-AFDD-D14538B13CAB}" type="pres">
      <dgm:prSet presAssocID="{EA61C5D0-6508-4C2A-93A9-71F661AA1A14}" presName="bigChev" presStyleLbl="node1" presStyleIdx="3" presStyleCnt="9" custScaleY="36810" custLinFactY="117406" custLinFactNeighborY="200000"/>
      <dgm:spPr/>
      <dgm:t>
        <a:bodyPr/>
        <a:lstStyle/>
        <a:p>
          <a:endParaRPr lang="es-AR"/>
        </a:p>
      </dgm:t>
    </dgm:pt>
    <dgm:pt modelId="{1D21C3FF-7D71-4ADE-BB6E-7D1AC87FBB26}" type="pres">
      <dgm:prSet presAssocID="{EA61C5D0-6508-4C2A-93A9-71F661AA1A14}" presName="vSp" presStyleCnt="0"/>
      <dgm:spPr/>
    </dgm:pt>
    <dgm:pt modelId="{3977D66F-C03F-4269-B7CD-FBC1D1EF73D9}" type="pres">
      <dgm:prSet presAssocID="{4522D048-6E80-4651-A5AD-EB98AB33A2BC}" presName="horFlow" presStyleCnt="0"/>
      <dgm:spPr/>
    </dgm:pt>
    <dgm:pt modelId="{6F18A4C6-0AAE-472B-8B5D-CC1604C8A141}" type="pres">
      <dgm:prSet presAssocID="{4522D048-6E80-4651-A5AD-EB98AB33A2BC}" presName="bigChev" presStyleLbl="node1" presStyleIdx="4" presStyleCnt="9" custScaleY="36810" custLinFactY="136755" custLinFactNeighborY="200000"/>
      <dgm:spPr/>
      <dgm:t>
        <a:bodyPr/>
        <a:lstStyle/>
        <a:p>
          <a:endParaRPr lang="es-AR"/>
        </a:p>
      </dgm:t>
    </dgm:pt>
    <dgm:pt modelId="{783D7A35-2560-432C-AB86-68594F79756E}" type="pres">
      <dgm:prSet presAssocID="{4522D048-6E80-4651-A5AD-EB98AB33A2BC}" presName="vSp" presStyleCnt="0"/>
      <dgm:spPr/>
    </dgm:pt>
    <dgm:pt modelId="{9D55142D-AA26-4FC2-A531-C34906C2DCDE}" type="pres">
      <dgm:prSet presAssocID="{1084D23E-CB99-4ABE-B8BB-993CD4E783F8}" presName="horFlow" presStyleCnt="0"/>
      <dgm:spPr/>
    </dgm:pt>
    <dgm:pt modelId="{D01025D4-1B4B-4D45-9DAB-0020293F30BA}" type="pres">
      <dgm:prSet presAssocID="{1084D23E-CB99-4ABE-B8BB-993CD4E783F8}" presName="bigChev" presStyleLbl="node1" presStyleIdx="5" presStyleCnt="9" custScaleY="36810" custLinFactY="-187864" custLinFactNeighborY="-200000"/>
      <dgm:spPr/>
      <dgm:t>
        <a:bodyPr/>
        <a:lstStyle/>
        <a:p>
          <a:endParaRPr lang="es-AR"/>
        </a:p>
      </dgm:t>
    </dgm:pt>
    <dgm:pt modelId="{291DC45A-A2A3-4F34-8EE2-CE9C06FC7310}" type="pres">
      <dgm:prSet presAssocID="{1084D23E-CB99-4ABE-B8BB-993CD4E783F8}" presName="vSp" presStyleCnt="0"/>
      <dgm:spPr/>
    </dgm:pt>
    <dgm:pt modelId="{69F8B09A-4754-4C77-B619-8D12128427A2}" type="pres">
      <dgm:prSet presAssocID="{69C264FA-EBA1-429C-A152-2A7F716F85AF}" presName="horFlow" presStyleCnt="0"/>
      <dgm:spPr/>
    </dgm:pt>
    <dgm:pt modelId="{71F78A99-0D15-46FC-883B-5016CA07D37A}" type="pres">
      <dgm:prSet presAssocID="{69C264FA-EBA1-429C-A152-2A7F716F85AF}" presName="bigChev" presStyleLbl="node1" presStyleIdx="6" presStyleCnt="9" custScaleY="36810" custLinFactY="-200000" custLinFactNeighborY="-204143"/>
      <dgm:spPr/>
      <dgm:t>
        <a:bodyPr/>
        <a:lstStyle/>
        <a:p>
          <a:endParaRPr lang="es-AR"/>
        </a:p>
      </dgm:t>
    </dgm:pt>
    <dgm:pt modelId="{40CB5F6A-C190-4DE2-81B7-A1340F31F4D9}" type="pres">
      <dgm:prSet presAssocID="{69C264FA-EBA1-429C-A152-2A7F716F85AF}" presName="vSp" presStyleCnt="0"/>
      <dgm:spPr/>
    </dgm:pt>
    <dgm:pt modelId="{949B1F05-6307-4D77-9FA4-17811F3ED7D8}" type="pres">
      <dgm:prSet presAssocID="{51CED5F5-07FD-4A2D-A3A7-682746362794}" presName="horFlow" presStyleCnt="0"/>
      <dgm:spPr/>
    </dgm:pt>
    <dgm:pt modelId="{0DA82BC4-B6C6-48A8-8AEC-1FDDF365AAD6}" type="pres">
      <dgm:prSet presAssocID="{51CED5F5-07FD-4A2D-A3A7-682746362794}" presName="bigChev" presStyleLbl="node1" presStyleIdx="7" presStyleCnt="9" custScaleY="36810" custLinFactY="-222848" custLinFactNeighborX="93" custLinFactNeighborY="-300000"/>
      <dgm:spPr/>
      <dgm:t>
        <a:bodyPr/>
        <a:lstStyle/>
        <a:p>
          <a:endParaRPr lang="es-AR"/>
        </a:p>
      </dgm:t>
    </dgm:pt>
    <dgm:pt modelId="{A9139CD2-66D3-409D-AFAA-9A8635896276}" type="pres">
      <dgm:prSet presAssocID="{51CED5F5-07FD-4A2D-A3A7-682746362794}" presName="vSp" presStyleCnt="0"/>
      <dgm:spPr/>
    </dgm:pt>
    <dgm:pt modelId="{031BB06C-9F61-4F23-B317-672473DA9604}" type="pres">
      <dgm:prSet presAssocID="{33AFC3C0-C2DD-4885-9D06-E386CC839BBA}" presName="horFlow" presStyleCnt="0"/>
      <dgm:spPr/>
    </dgm:pt>
    <dgm:pt modelId="{4AC3ED48-F5EA-4C72-821E-00634B3E3CB4}" type="pres">
      <dgm:prSet presAssocID="{33AFC3C0-C2DD-4885-9D06-E386CC839BBA}" presName="bigChev" presStyleLbl="node1" presStyleIdx="8" presStyleCnt="9" custScaleY="36810" custLinFactY="-100000" custLinFactNeighborY="-118315"/>
      <dgm:spPr/>
      <dgm:t>
        <a:bodyPr/>
        <a:lstStyle/>
        <a:p>
          <a:endParaRPr lang="es-AR"/>
        </a:p>
      </dgm:t>
    </dgm:pt>
  </dgm:ptLst>
  <dgm:cxnLst>
    <dgm:cxn modelId="{90FEFFF4-3A00-4CF5-95E3-027AC70370B4}" type="presOf" srcId="{1EBFC517-FF9E-4040-B08B-33A8AADC3928}" destId="{568B9FAA-4CE6-4355-9603-C8FDE2F90B33}" srcOrd="0" destOrd="0" presId="urn:microsoft.com/office/officeart/2005/8/layout/lProcess3"/>
    <dgm:cxn modelId="{0430038D-4D26-464A-A9AE-A3B9B9FB43F8}" srcId="{88F5F25D-1164-469A-8B32-9BFF89C205DF}" destId="{69C264FA-EBA1-429C-A152-2A7F716F85AF}" srcOrd="6" destOrd="0" parTransId="{36043C01-8356-484C-9859-B9B556404206}" sibTransId="{637E210E-B608-4D05-985D-268E2E564236}"/>
    <dgm:cxn modelId="{7E8080FC-8CCF-4E08-A332-4A3151555B11}" srcId="{88F5F25D-1164-469A-8B32-9BFF89C205DF}" destId="{51CED5F5-07FD-4A2D-A3A7-682746362794}" srcOrd="7" destOrd="0" parTransId="{8912C5A5-964B-42FF-9C65-024E8F442E0E}" sibTransId="{EB8C5ED5-B177-4134-8A5F-5CB3C03EB64A}"/>
    <dgm:cxn modelId="{9AA2091F-4F0F-4889-AAFA-B4065710AD96}" srcId="{88F5F25D-1164-469A-8B32-9BFF89C205DF}" destId="{9D77D418-C0CA-4BF5-BE77-E2C098A7E714}" srcOrd="2" destOrd="0" parTransId="{DC2A3065-547A-4BEA-B062-0FCF05FADA2B}" sibTransId="{6B06B20F-4649-4A1A-A6B9-AAC9AF2AB05C}"/>
    <dgm:cxn modelId="{DEA7FEFC-1C76-44BA-9C1B-AEA20CF884EB}" type="presOf" srcId="{69C264FA-EBA1-429C-A152-2A7F716F85AF}" destId="{71F78A99-0D15-46FC-883B-5016CA07D37A}" srcOrd="0" destOrd="0" presId="urn:microsoft.com/office/officeart/2005/8/layout/lProcess3"/>
    <dgm:cxn modelId="{D360A003-51DD-451A-BB28-F8F98CAA290E}" type="presOf" srcId="{EA61C5D0-6508-4C2A-93A9-71F661AA1A14}" destId="{4DF77F13-AB85-4DFB-AFDD-D14538B13CAB}" srcOrd="0" destOrd="0" presId="urn:microsoft.com/office/officeart/2005/8/layout/lProcess3"/>
    <dgm:cxn modelId="{FFFA8A96-9C97-4D27-847C-E6B2436FB089}" type="presOf" srcId="{9D77D418-C0CA-4BF5-BE77-E2C098A7E714}" destId="{04DF0BD9-BD58-447F-9CE0-3F686A50ACFD}" srcOrd="0" destOrd="0" presId="urn:microsoft.com/office/officeart/2005/8/layout/lProcess3"/>
    <dgm:cxn modelId="{043F7763-0949-46C8-AF7B-D746C0CC328E}" type="presOf" srcId="{03213475-4A59-470A-9C88-0E6140E020F2}" destId="{EAB26FB1-5F27-4C36-9258-FCA560EBF4A9}" srcOrd="0" destOrd="0" presId="urn:microsoft.com/office/officeart/2005/8/layout/lProcess3"/>
    <dgm:cxn modelId="{18990EC7-DAB4-4250-BC0F-F5E258BA1DD9}" srcId="{88F5F25D-1164-469A-8B32-9BFF89C205DF}" destId="{33AFC3C0-C2DD-4885-9D06-E386CC839BBA}" srcOrd="8" destOrd="0" parTransId="{5FEA010D-F587-4360-8A8A-68B733C20048}" sibTransId="{D2C2E5AC-B712-4723-9D66-F2BF4976A17B}"/>
    <dgm:cxn modelId="{D3DD7CBC-20B4-4CAA-9736-ABE9B3E01E1C}" type="presOf" srcId="{88F5F25D-1164-469A-8B32-9BFF89C205DF}" destId="{D86458AA-2375-4A15-8DB1-90C24E61A441}" srcOrd="0" destOrd="0" presId="urn:microsoft.com/office/officeart/2005/8/layout/lProcess3"/>
    <dgm:cxn modelId="{CE24A132-D603-4ED9-890C-8F2FBD70ED0C}" type="presOf" srcId="{51CED5F5-07FD-4A2D-A3A7-682746362794}" destId="{0DA82BC4-B6C6-48A8-8AEC-1FDDF365AAD6}" srcOrd="0" destOrd="0" presId="urn:microsoft.com/office/officeart/2005/8/layout/lProcess3"/>
    <dgm:cxn modelId="{83F894CD-720E-4FD4-8CBC-D9FBB8F97FCF}" srcId="{88F5F25D-1164-469A-8B32-9BFF89C205DF}" destId="{4522D048-6E80-4651-A5AD-EB98AB33A2BC}" srcOrd="4" destOrd="0" parTransId="{2B5A987D-32A7-455C-9DF3-2A746F6C889A}" sibTransId="{3689CD28-75F2-4FAB-93BE-65C2D4A05F30}"/>
    <dgm:cxn modelId="{0E0591C6-5C29-4373-A0EF-0B7043FC9784}" type="presOf" srcId="{33AFC3C0-C2DD-4885-9D06-E386CC839BBA}" destId="{4AC3ED48-F5EA-4C72-821E-00634B3E3CB4}" srcOrd="0" destOrd="0" presId="urn:microsoft.com/office/officeart/2005/8/layout/lProcess3"/>
    <dgm:cxn modelId="{FC07A659-D90E-4282-8F4A-C3793C3AEDBC}" srcId="{88F5F25D-1164-469A-8B32-9BFF89C205DF}" destId="{EA61C5D0-6508-4C2A-93A9-71F661AA1A14}" srcOrd="3" destOrd="0" parTransId="{EC85A9E5-885E-4547-97CE-7678681E8671}" sibTransId="{11993924-C249-42D8-A033-98691BFBB749}"/>
    <dgm:cxn modelId="{B9A851D4-8A7E-4D59-8D03-B989EB60B30C}" srcId="{88F5F25D-1164-469A-8B32-9BFF89C205DF}" destId="{03213475-4A59-470A-9C88-0E6140E020F2}" srcOrd="1" destOrd="0" parTransId="{D1A49022-4B9B-4600-BDEA-D9BADD21AA67}" sibTransId="{1248161F-4809-430F-894B-2B7DA47014A7}"/>
    <dgm:cxn modelId="{88E33BF5-F847-44B5-8A2F-5B181BE7EEA1}" srcId="{88F5F25D-1164-469A-8B32-9BFF89C205DF}" destId="{1EBFC517-FF9E-4040-B08B-33A8AADC3928}" srcOrd="0" destOrd="0" parTransId="{0B6E81CD-6D27-4ED0-9F0A-1D8E3BCBDDEE}" sibTransId="{1FDB550C-9FD9-49C7-BD66-663326D1F726}"/>
    <dgm:cxn modelId="{4BBA5FBB-D2FD-4F88-AC6F-D6B1B043179A}" type="presOf" srcId="{4522D048-6E80-4651-A5AD-EB98AB33A2BC}" destId="{6F18A4C6-0AAE-472B-8B5D-CC1604C8A141}" srcOrd="0" destOrd="0" presId="urn:microsoft.com/office/officeart/2005/8/layout/lProcess3"/>
    <dgm:cxn modelId="{A322F561-6684-4497-976F-036BDBB4DFF8}" srcId="{88F5F25D-1164-469A-8B32-9BFF89C205DF}" destId="{1084D23E-CB99-4ABE-B8BB-993CD4E783F8}" srcOrd="5" destOrd="0" parTransId="{D817F8A5-8CD1-421A-A74E-EE8C3027636E}" sibTransId="{7266F46D-E5A8-4508-B167-DDD021F63A25}"/>
    <dgm:cxn modelId="{540A5A31-F65A-47B4-AF0E-14F079C200C1}" type="presOf" srcId="{1084D23E-CB99-4ABE-B8BB-993CD4E783F8}" destId="{D01025D4-1B4B-4D45-9DAB-0020293F30BA}" srcOrd="0" destOrd="0" presId="urn:microsoft.com/office/officeart/2005/8/layout/lProcess3"/>
    <dgm:cxn modelId="{70CDDCF5-8946-43DD-B99C-C18B5D37D962}" type="presParOf" srcId="{D86458AA-2375-4A15-8DB1-90C24E61A441}" destId="{7391EB38-400D-4F30-BF32-264B9C5B670C}" srcOrd="0" destOrd="0" presId="urn:microsoft.com/office/officeart/2005/8/layout/lProcess3"/>
    <dgm:cxn modelId="{66F367BE-F9A4-4F35-8EE1-8A2D20D7F886}" type="presParOf" srcId="{7391EB38-400D-4F30-BF32-264B9C5B670C}" destId="{568B9FAA-4CE6-4355-9603-C8FDE2F90B33}" srcOrd="0" destOrd="0" presId="urn:microsoft.com/office/officeart/2005/8/layout/lProcess3"/>
    <dgm:cxn modelId="{38436AC4-2D12-4D42-8E5D-711A6B434E58}" type="presParOf" srcId="{D86458AA-2375-4A15-8DB1-90C24E61A441}" destId="{44CAF2AD-F006-4061-831F-B133575A7FCC}" srcOrd="1" destOrd="0" presId="urn:microsoft.com/office/officeart/2005/8/layout/lProcess3"/>
    <dgm:cxn modelId="{2C8E5C85-7642-4609-A6D1-2383927C2C4A}" type="presParOf" srcId="{D86458AA-2375-4A15-8DB1-90C24E61A441}" destId="{F38D785A-57D4-4053-A033-C2AD1DCE3EED}" srcOrd="2" destOrd="0" presId="urn:microsoft.com/office/officeart/2005/8/layout/lProcess3"/>
    <dgm:cxn modelId="{DC766849-887D-414C-8007-7BCDF584DE28}" type="presParOf" srcId="{F38D785A-57D4-4053-A033-C2AD1DCE3EED}" destId="{EAB26FB1-5F27-4C36-9258-FCA560EBF4A9}" srcOrd="0" destOrd="0" presId="urn:microsoft.com/office/officeart/2005/8/layout/lProcess3"/>
    <dgm:cxn modelId="{FCA86327-6F65-4672-8017-9A9E91ACEB19}" type="presParOf" srcId="{D86458AA-2375-4A15-8DB1-90C24E61A441}" destId="{49A32811-02A6-43BD-9370-46D1421F7F14}" srcOrd="3" destOrd="0" presId="urn:microsoft.com/office/officeart/2005/8/layout/lProcess3"/>
    <dgm:cxn modelId="{DEFC4798-053F-4028-9989-56B241D0BCB0}" type="presParOf" srcId="{D86458AA-2375-4A15-8DB1-90C24E61A441}" destId="{65713D63-2E8C-466C-BB4F-0671265B0C34}" srcOrd="4" destOrd="0" presId="urn:microsoft.com/office/officeart/2005/8/layout/lProcess3"/>
    <dgm:cxn modelId="{FF4F5177-2EFD-4827-B358-EFEE133657E3}" type="presParOf" srcId="{65713D63-2E8C-466C-BB4F-0671265B0C34}" destId="{04DF0BD9-BD58-447F-9CE0-3F686A50ACFD}" srcOrd="0" destOrd="0" presId="urn:microsoft.com/office/officeart/2005/8/layout/lProcess3"/>
    <dgm:cxn modelId="{B5928E19-9960-4D10-B836-52680B576D00}" type="presParOf" srcId="{D86458AA-2375-4A15-8DB1-90C24E61A441}" destId="{3C6FD98B-FABB-46FA-B058-18ED832667E8}" srcOrd="5" destOrd="0" presId="urn:microsoft.com/office/officeart/2005/8/layout/lProcess3"/>
    <dgm:cxn modelId="{F961829F-A011-47AC-9957-3682E2627EF0}" type="presParOf" srcId="{D86458AA-2375-4A15-8DB1-90C24E61A441}" destId="{899B5867-8CFC-4118-8AFF-3A040EA1F632}" srcOrd="6" destOrd="0" presId="urn:microsoft.com/office/officeart/2005/8/layout/lProcess3"/>
    <dgm:cxn modelId="{8CEBFA22-A266-4034-A0F9-F9F7AC2F5703}" type="presParOf" srcId="{899B5867-8CFC-4118-8AFF-3A040EA1F632}" destId="{4DF77F13-AB85-4DFB-AFDD-D14538B13CAB}" srcOrd="0" destOrd="0" presId="urn:microsoft.com/office/officeart/2005/8/layout/lProcess3"/>
    <dgm:cxn modelId="{1CD008A4-0C9E-4B1B-A1D8-EE8DE1ED742B}" type="presParOf" srcId="{D86458AA-2375-4A15-8DB1-90C24E61A441}" destId="{1D21C3FF-7D71-4ADE-BB6E-7D1AC87FBB26}" srcOrd="7" destOrd="0" presId="urn:microsoft.com/office/officeart/2005/8/layout/lProcess3"/>
    <dgm:cxn modelId="{1FE82F30-04AF-4C2E-AAFE-D367670CD139}" type="presParOf" srcId="{D86458AA-2375-4A15-8DB1-90C24E61A441}" destId="{3977D66F-C03F-4269-B7CD-FBC1D1EF73D9}" srcOrd="8" destOrd="0" presId="urn:microsoft.com/office/officeart/2005/8/layout/lProcess3"/>
    <dgm:cxn modelId="{3DA9FB24-5E47-485D-88BB-7F5EE2AF7630}" type="presParOf" srcId="{3977D66F-C03F-4269-B7CD-FBC1D1EF73D9}" destId="{6F18A4C6-0AAE-472B-8B5D-CC1604C8A141}" srcOrd="0" destOrd="0" presId="urn:microsoft.com/office/officeart/2005/8/layout/lProcess3"/>
    <dgm:cxn modelId="{880F4064-0ACE-4F50-BA74-6056B59BCF4A}" type="presParOf" srcId="{D86458AA-2375-4A15-8DB1-90C24E61A441}" destId="{783D7A35-2560-432C-AB86-68594F79756E}" srcOrd="9" destOrd="0" presId="urn:microsoft.com/office/officeart/2005/8/layout/lProcess3"/>
    <dgm:cxn modelId="{4796701B-30FA-4B4C-8F2D-C4FE974C766C}" type="presParOf" srcId="{D86458AA-2375-4A15-8DB1-90C24E61A441}" destId="{9D55142D-AA26-4FC2-A531-C34906C2DCDE}" srcOrd="10" destOrd="0" presId="urn:microsoft.com/office/officeart/2005/8/layout/lProcess3"/>
    <dgm:cxn modelId="{31ADE64C-E44A-4AB0-903C-ACB3ECF143E5}" type="presParOf" srcId="{9D55142D-AA26-4FC2-A531-C34906C2DCDE}" destId="{D01025D4-1B4B-4D45-9DAB-0020293F30BA}" srcOrd="0" destOrd="0" presId="urn:microsoft.com/office/officeart/2005/8/layout/lProcess3"/>
    <dgm:cxn modelId="{995C57F9-219D-4FEB-AD1D-316A5FF4E165}" type="presParOf" srcId="{D86458AA-2375-4A15-8DB1-90C24E61A441}" destId="{291DC45A-A2A3-4F34-8EE2-CE9C06FC7310}" srcOrd="11" destOrd="0" presId="urn:microsoft.com/office/officeart/2005/8/layout/lProcess3"/>
    <dgm:cxn modelId="{8EE41083-EB91-4DAC-93C1-43C417EFDBF0}" type="presParOf" srcId="{D86458AA-2375-4A15-8DB1-90C24E61A441}" destId="{69F8B09A-4754-4C77-B619-8D12128427A2}" srcOrd="12" destOrd="0" presId="urn:microsoft.com/office/officeart/2005/8/layout/lProcess3"/>
    <dgm:cxn modelId="{F10A6F36-5D16-4221-AEAC-F032DFEA9228}" type="presParOf" srcId="{69F8B09A-4754-4C77-B619-8D12128427A2}" destId="{71F78A99-0D15-46FC-883B-5016CA07D37A}" srcOrd="0" destOrd="0" presId="urn:microsoft.com/office/officeart/2005/8/layout/lProcess3"/>
    <dgm:cxn modelId="{B6961254-B334-4340-8508-310ED499877A}" type="presParOf" srcId="{D86458AA-2375-4A15-8DB1-90C24E61A441}" destId="{40CB5F6A-C190-4DE2-81B7-A1340F31F4D9}" srcOrd="13" destOrd="0" presId="urn:microsoft.com/office/officeart/2005/8/layout/lProcess3"/>
    <dgm:cxn modelId="{076CD472-82D5-4DC7-A81A-6AB3DFA7D0F2}" type="presParOf" srcId="{D86458AA-2375-4A15-8DB1-90C24E61A441}" destId="{949B1F05-6307-4D77-9FA4-17811F3ED7D8}" srcOrd="14" destOrd="0" presId="urn:microsoft.com/office/officeart/2005/8/layout/lProcess3"/>
    <dgm:cxn modelId="{61FB9226-72B3-443D-95BD-D30720154D83}" type="presParOf" srcId="{949B1F05-6307-4D77-9FA4-17811F3ED7D8}" destId="{0DA82BC4-B6C6-48A8-8AEC-1FDDF365AAD6}" srcOrd="0" destOrd="0" presId="urn:microsoft.com/office/officeart/2005/8/layout/lProcess3"/>
    <dgm:cxn modelId="{CDB833CD-DA55-43BD-8E74-0C31177E4E5A}" type="presParOf" srcId="{D86458AA-2375-4A15-8DB1-90C24E61A441}" destId="{A9139CD2-66D3-409D-AFAA-9A8635896276}" srcOrd="15" destOrd="0" presId="urn:microsoft.com/office/officeart/2005/8/layout/lProcess3"/>
    <dgm:cxn modelId="{A54B3E4E-8244-410C-A91E-A7DD9BB36AA6}" type="presParOf" srcId="{D86458AA-2375-4A15-8DB1-90C24E61A441}" destId="{031BB06C-9F61-4F23-B317-672473DA9604}" srcOrd="16" destOrd="0" presId="urn:microsoft.com/office/officeart/2005/8/layout/lProcess3"/>
    <dgm:cxn modelId="{F842231E-324C-4CB3-BA41-99502A4BC890}" type="presParOf" srcId="{031BB06C-9F61-4F23-B317-672473DA9604}" destId="{4AC3ED48-F5EA-4C72-821E-00634B3E3CB4}" srcOrd="0" destOrd="0" presId="urn:microsoft.com/office/officeart/2005/8/layout/lProcess3"/>
  </dgm:cxnLst>
  <dgm:bg/>
  <dgm:whole/>
  <dgm:extLst>
    <a:ext uri="http://schemas.microsoft.com/office/drawing/2008/diagram">
      <dsp:dataModelExt xmlns:dsp="http://schemas.microsoft.com/office/drawing/2008/diagram" xmlns=""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362F44C-BD6B-4842-94CC-EDF795F73702}"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s-AR"/>
        </a:p>
      </dgm:t>
    </dgm:pt>
    <dgm:pt modelId="{7BEAD1EF-7976-4A48-A737-C1680C15550C}">
      <dgm:prSet phldrT="[Texto]" custT="1"/>
      <dgm:spPr>
        <a:solidFill>
          <a:schemeClr val="accent1"/>
        </a:solidFill>
      </dgm:spPr>
      <dgm:t>
        <a:bodyPr/>
        <a:lstStyle/>
        <a:p>
          <a:pPr algn="l"/>
          <a:r>
            <a:rPr lang="es-AR" sz="1050" b="1"/>
            <a:t>DECODIFICADOR</a:t>
          </a:r>
          <a:endParaRPr lang="es-AR" sz="700" b="1"/>
        </a:p>
      </dgm:t>
    </dgm:pt>
    <dgm:pt modelId="{D3AF0650-D6F4-49AF-93EE-C0767DE8B9E6}" type="parTrans" cxnId="{9EAC7B30-1F5D-426F-8CE3-81361D1C3C53}">
      <dgm:prSet/>
      <dgm:spPr/>
      <dgm:t>
        <a:bodyPr/>
        <a:lstStyle/>
        <a:p>
          <a:endParaRPr lang="es-AR"/>
        </a:p>
      </dgm:t>
    </dgm:pt>
    <dgm:pt modelId="{F3533CD9-C047-401A-B321-833DA7AA9DE7}" type="sibTrans" cxnId="{9EAC7B30-1F5D-426F-8CE3-81361D1C3C53}">
      <dgm:prSet/>
      <dgm:spPr/>
      <dgm:t>
        <a:bodyPr/>
        <a:lstStyle/>
        <a:p>
          <a:endParaRPr lang="es-AR"/>
        </a:p>
      </dgm:t>
    </dgm:pt>
    <dgm:pt modelId="{21895CEB-D833-40E2-A883-5936927CAA5F}">
      <dgm:prSet phldrT="[Texto]" custT="1"/>
      <dgm:spPr/>
      <dgm:t>
        <a:bodyPr/>
        <a:lstStyle/>
        <a:p>
          <a:pPr algn="r"/>
          <a:r>
            <a:rPr lang="es-AR" sz="1000" i="1"/>
            <a:t>Código Binario</a:t>
          </a:r>
        </a:p>
      </dgm:t>
    </dgm:pt>
    <dgm:pt modelId="{16F51CA7-731D-44C8-86A4-DD2ED89F7154}" type="parTrans" cxnId="{7B32ECC3-FBF0-4107-AA36-52B5870BE238}">
      <dgm:prSet/>
      <dgm:spPr/>
      <dgm:t>
        <a:bodyPr/>
        <a:lstStyle/>
        <a:p>
          <a:endParaRPr lang="es-AR"/>
        </a:p>
      </dgm:t>
    </dgm:pt>
    <dgm:pt modelId="{E54A2AEB-13A9-4839-9D4C-C79B62945435}" type="sibTrans" cxnId="{7B32ECC3-FBF0-4107-AA36-52B5870BE238}">
      <dgm:prSet/>
      <dgm:spPr/>
      <dgm:t>
        <a:bodyPr/>
        <a:lstStyle/>
        <a:p>
          <a:endParaRPr lang="es-AR"/>
        </a:p>
      </dgm:t>
    </dgm:pt>
    <dgm:pt modelId="{20A474A9-B645-4E9C-B49B-BE44AA18C258}" type="pres">
      <dgm:prSet presAssocID="{D362F44C-BD6B-4842-94CC-EDF795F73702}" presName="Name0" presStyleCnt="0">
        <dgm:presLayoutVars>
          <dgm:dir/>
          <dgm:animLvl val="lvl"/>
          <dgm:resizeHandles val="exact"/>
        </dgm:presLayoutVars>
      </dgm:prSet>
      <dgm:spPr/>
      <dgm:t>
        <a:bodyPr/>
        <a:lstStyle/>
        <a:p>
          <a:endParaRPr lang="es-AR"/>
        </a:p>
      </dgm:t>
    </dgm:pt>
    <dgm:pt modelId="{1449528C-5A6D-415E-92EB-997CB4484CC5}" type="pres">
      <dgm:prSet presAssocID="{7BEAD1EF-7976-4A48-A737-C1680C15550C}" presName="compositeNode" presStyleCnt="0">
        <dgm:presLayoutVars>
          <dgm:bulletEnabled val="1"/>
        </dgm:presLayoutVars>
      </dgm:prSet>
      <dgm:spPr/>
    </dgm:pt>
    <dgm:pt modelId="{D3D23916-1F2C-41B9-8127-6E53CD136E68}" type="pres">
      <dgm:prSet presAssocID="{7BEAD1EF-7976-4A48-A737-C1680C15550C}" presName="bgRect" presStyleLbl="node1" presStyleIdx="0" presStyleCnt="1" custScaleY="412326" custLinFactNeighborX="49" custLinFactNeighborY="10283"/>
      <dgm:spPr/>
      <dgm:t>
        <a:bodyPr/>
        <a:lstStyle/>
        <a:p>
          <a:endParaRPr lang="es-AR"/>
        </a:p>
      </dgm:t>
    </dgm:pt>
    <dgm:pt modelId="{592787B2-35C0-4F7E-AE21-C0D6AFE9DDFE}" type="pres">
      <dgm:prSet presAssocID="{7BEAD1EF-7976-4A48-A737-C1680C15550C}" presName="parentNode" presStyleLbl="node1" presStyleIdx="0" presStyleCnt="1">
        <dgm:presLayoutVars>
          <dgm:chMax val="0"/>
          <dgm:bulletEnabled val="1"/>
        </dgm:presLayoutVars>
      </dgm:prSet>
      <dgm:spPr/>
      <dgm:t>
        <a:bodyPr/>
        <a:lstStyle/>
        <a:p>
          <a:endParaRPr lang="es-AR"/>
        </a:p>
      </dgm:t>
    </dgm:pt>
    <dgm:pt modelId="{B852DAA4-4532-47A8-A0E2-6DB45AD26584}" type="pres">
      <dgm:prSet presAssocID="{7BEAD1EF-7976-4A48-A737-C1680C15550C}" presName="childNode" presStyleLbl="node1" presStyleIdx="0" presStyleCnt="1">
        <dgm:presLayoutVars>
          <dgm:bulletEnabled val="1"/>
        </dgm:presLayoutVars>
      </dgm:prSet>
      <dgm:spPr/>
      <dgm:t>
        <a:bodyPr/>
        <a:lstStyle/>
        <a:p>
          <a:endParaRPr lang="es-AR"/>
        </a:p>
      </dgm:t>
    </dgm:pt>
  </dgm:ptLst>
  <dgm:cxnLst>
    <dgm:cxn modelId="{7B32ECC3-FBF0-4107-AA36-52B5870BE238}" srcId="{7BEAD1EF-7976-4A48-A737-C1680C15550C}" destId="{21895CEB-D833-40E2-A883-5936927CAA5F}" srcOrd="0" destOrd="0" parTransId="{16F51CA7-731D-44C8-86A4-DD2ED89F7154}" sibTransId="{E54A2AEB-13A9-4839-9D4C-C79B62945435}"/>
    <dgm:cxn modelId="{C5B61D89-03EE-4442-A451-F33E598EAA71}" type="presOf" srcId="{D362F44C-BD6B-4842-94CC-EDF795F73702}" destId="{20A474A9-B645-4E9C-B49B-BE44AA18C258}" srcOrd="0" destOrd="0" presId="urn:microsoft.com/office/officeart/2005/8/layout/hProcess7"/>
    <dgm:cxn modelId="{A77E3181-8F58-47C6-AB57-8CD3E119C670}" type="presOf" srcId="{7BEAD1EF-7976-4A48-A737-C1680C15550C}" destId="{592787B2-35C0-4F7E-AE21-C0D6AFE9DDFE}" srcOrd="1" destOrd="0" presId="urn:microsoft.com/office/officeart/2005/8/layout/hProcess7"/>
    <dgm:cxn modelId="{83CA4622-5928-485C-8DDB-9368E74603A1}" type="presOf" srcId="{7BEAD1EF-7976-4A48-A737-C1680C15550C}" destId="{D3D23916-1F2C-41B9-8127-6E53CD136E68}" srcOrd="0" destOrd="0" presId="urn:microsoft.com/office/officeart/2005/8/layout/hProcess7"/>
    <dgm:cxn modelId="{9EAC7B30-1F5D-426F-8CE3-81361D1C3C53}" srcId="{D362F44C-BD6B-4842-94CC-EDF795F73702}" destId="{7BEAD1EF-7976-4A48-A737-C1680C15550C}" srcOrd="0" destOrd="0" parTransId="{D3AF0650-D6F4-49AF-93EE-C0767DE8B9E6}" sibTransId="{F3533CD9-C047-401A-B321-833DA7AA9DE7}"/>
    <dgm:cxn modelId="{2833770C-9752-4440-9B2E-176D1498CE4A}" type="presOf" srcId="{21895CEB-D833-40E2-A883-5936927CAA5F}" destId="{B852DAA4-4532-47A8-A0E2-6DB45AD26584}" srcOrd="0" destOrd="0" presId="urn:microsoft.com/office/officeart/2005/8/layout/hProcess7"/>
    <dgm:cxn modelId="{80C964FC-0E4E-4A94-AA40-5BF446FCD15C}" type="presParOf" srcId="{20A474A9-B645-4E9C-B49B-BE44AA18C258}" destId="{1449528C-5A6D-415E-92EB-997CB4484CC5}" srcOrd="0" destOrd="0" presId="urn:microsoft.com/office/officeart/2005/8/layout/hProcess7"/>
    <dgm:cxn modelId="{D5A377F5-F9FC-4F50-9594-48A76398AE8D}" type="presParOf" srcId="{1449528C-5A6D-415E-92EB-997CB4484CC5}" destId="{D3D23916-1F2C-41B9-8127-6E53CD136E68}" srcOrd="0" destOrd="0" presId="urn:microsoft.com/office/officeart/2005/8/layout/hProcess7"/>
    <dgm:cxn modelId="{A7974FD0-7223-48E5-A65F-75057C02F018}" type="presParOf" srcId="{1449528C-5A6D-415E-92EB-997CB4484CC5}" destId="{592787B2-35C0-4F7E-AE21-C0D6AFE9DDFE}" srcOrd="1" destOrd="0" presId="urn:microsoft.com/office/officeart/2005/8/layout/hProcess7"/>
    <dgm:cxn modelId="{B6E6DDEB-62E4-43E7-A85E-351320CCCB81}" type="presParOf" srcId="{1449528C-5A6D-415E-92EB-997CB4484CC5}" destId="{B852DAA4-4532-47A8-A0E2-6DB45AD26584}" srcOrd="2" destOrd="0" presId="urn:microsoft.com/office/officeart/2005/8/layout/hProcess7"/>
  </dgm:cxnLst>
  <dgm:bg/>
  <dgm:whole/>
  <dgm:extLst>
    <a:ext uri="http://schemas.microsoft.com/office/drawing/2008/diagram">
      <dsp:dataModelExt xmlns:dsp="http://schemas.microsoft.com/office/drawing/2008/diagram" xmlns=""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8F5F25D-1164-469A-8B32-9BFF89C205DF}"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AR"/>
        </a:p>
      </dgm:t>
    </dgm:pt>
    <dgm:pt modelId="{1EBFC517-FF9E-4040-B08B-33A8AADC3928}">
      <dgm:prSet phldrT="[Texto]" custT="1"/>
      <dgm:spPr>
        <a:solidFill>
          <a:schemeClr val="accent3">
            <a:lumMod val="75000"/>
          </a:schemeClr>
        </a:solidFill>
      </dgm:spPr>
      <dgm:t>
        <a:bodyPr/>
        <a:lstStyle/>
        <a:p>
          <a:r>
            <a:rPr lang="es-AR" sz="1600"/>
            <a:t>MSB</a:t>
          </a:r>
        </a:p>
      </dgm:t>
    </dgm:pt>
    <dgm:pt modelId="{0B6E81CD-6D27-4ED0-9F0A-1D8E3BCBDDEE}" type="parTrans" cxnId="{88E33BF5-F847-44B5-8A2F-5B181BE7EEA1}">
      <dgm:prSet/>
      <dgm:spPr/>
      <dgm:t>
        <a:bodyPr/>
        <a:lstStyle/>
        <a:p>
          <a:endParaRPr lang="es-AR"/>
        </a:p>
      </dgm:t>
    </dgm:pt>
    <dgm:pt modelId="{1FDB550C-9FD9-49C7-BD66-663326D1F726}" type="sibTrans" cxnId="{88E33BF5-F847-44B5-8A2F-5B181BE7EEA1}">
      <dgm:prSet/>
      <dgm:spPr/>
      <dgm:t>
        <a:bodyPr/>
        <a:lstStyle/>
        <a:p>
          <a:endParaRPr lang="es-AR"/>
        </a:p>
      </dgm:t>
    </dgm:pt>
    <dgm:pt modelId="{03213475-4A59-470A-9C88-0E6140E020F2}">
      <dgm:prSet phldrT="[Texto]" custT="1"/>
      <dgm:spPr>
        <a:solidFill>
          <a:schemeClr val="accent3">
            <a:lumMod val="75000"/>
          </a:schemeClr>
        </a:solidFill>
      </dgm:spPr>
      <dgm:t>
        <a:bodyPr/>
        <a:lstStyle/>
        <a:p>
          <a:r>
            <a:rPr lang="es-AR" sz="1600"/>
            <a:t>5SB</a:t>
          </a:r>
        </a:p>
      </dgm:t>
    </dgm:pt>
    <dgm:pt modelId="{D1A49022-4B9B-4600-BDEA-D9BADD21AA67}" type="parTrans" cxnId="{B9A851D4-8A7E-4D59-8D03-B989EB60B30C}">
      <dgm:prSet/>
      <dgm:spPr/>
      <dgm:t>
        <a:bodyPr/>
        <a:lstStyle/>
        <a:p>
          <a:endParaRPr lang="es-AR"/>
        </a:p>
      </dgm:t>
    </dgm:pt>
    <dgm:pt modelId="{1248161F-4809-430F-894B-2B7DA47014A7}" type="sibTrans" cxnId="{B9A851D4-8A7E-4D59-8D03-B989EB60B30C}">
      <dgm:prSet/>
      <dgm:spPr/>
      <dgm:t>
        <a:bodyPr/>
        <a:lstStyle/>
        <a:p>
          <a:endParaRPr lang="es-AR"/>
        </a:p>
      </dgm:t>
    </dgm:pt>
    <dgm:pt modelId="{9D77D418-C0CA-4BF5-BE77-E2C098A7E714}">
      <dgm:prSet phldrT="[Texto]" custT="1"/>
      <dgm:spPr>
        <a:solidFill>
          <a:schemeClr val="accent3">
            <a:lumMod val="75000"/>
          </a:schemeClr>
        </a:solidFill>
      </dgm:spPr>
      <dgm:t>
        <a:bodyPr/>
        <a:lstStyle/>
        <a:p>
          <a:r>
            <a:rPr lang="es-AR" sz="1600"/>
            <a:t>LSB</a:t>
          </a:r>
        </a:p>
      </dgm:t>
    </dgm:pt>
    <dgm:pt modelId="{DC2A3065-547A-4BEA-B062-0FCF05FADA2B}" type="parTrans" cxnId="{9AA2091F-4F0F-4889-AAFA-B4065710AD96}">
      <dgm:prSet/>
      <dgm:spPr/>
      <dgm:t>
        <a:bodyPr/>
        <a:lstStyle/>
        <a:p>
          <a:endParaRPr lang="es-AR"/>
        </a:p>
      </dgm:t>
    </dgm:pt>
    <dgm:pt modelId="{6B06B20F-4649-4A1A-A6B9-AAC9AF2AB05C}" type="sibTrans" cxnId="{9AA2091F-4F0F-4889-AAFA-B4065710AD96}">
      <dgm:prSet/>
      <dgm:spPr/>
      <dgm:t>
        <a:bodyPr/>
        <a:lstStyle/>
        <a:p>
          <a:endParaRPr lang="es-AR"/>
        </a:p>
      </dgm:t>
    </dgm:pt>
    <dgm:pt modelId="{1A3C8E8B-63C1-45FB-969A-58FC30FF5667}">
      <dgm:prSet phldrT="[Texto]" custT="1"/>
      <dgm:spPr>
        <a:solidFill>
          <a:schemeClr val="accent3">
            <a:lumMod val="75000"/>
          </a:schemeClr>
        </a:solidFill>
      </dgm:spPr>
      <dgm:t>
        <a:bodyPr/>
        <a:lstStyle/>
        <a:p>
          <a:r>
            <a:rPr lang="es-AR" sz="1600"/>
            <a:t>4SB</a:t>
          </a:r>
        </a:p>
      </dgm:t>
    </dgm:pt>
    <dgm:pt modelId="{69741CD2-7DB8-4655-A639-7E683F63332E}" type="parTrans" cxnId="{C895B651-FF4D-4246-A6A2-8882F93DC3C6}">
      <dgm:prSet/>
      <dgm:spPr/>
      <dgm:t>
        <a:bodyPr/>
        <a:lstStyle/>
        <a:p>
          <a:endParaRPr lang="es-AR"/>
        </a:p>
      </dgm:t>
    </dgm:pt>
    <dgm:pt modelId="{F4839D87-0D25-4283-B258-82597CB6AD35}" type="sibTrans" cxnId="{C895B651-FF4D-4246-A6A2-8882F93DC3C6}">
      <dgm:prSet/>
      <dgm:spPr/>
      <dgm:t>
        <a:bodyPr/>
        <a:lstStyle/>
        <a:p>
          <a:endParaRPr lang="es-AR"/>
        </a:p>
      </dgm:t>
    </dgm:pt>
    <dgm:pt modelId="{688B353D-AA6D-44A3-89FB-28E58C3BFF6D}">
      <dgm:prSet phldrT="[Texto]" custT="1"/>
      <dgm:spPr>
        <a:solidFill>
          <a:schemeClr val="accent3">
            <a:lumMod val="75000"/>
          </a:schemeClr>
        </a:solidFill>
      </dgm:spPr>
      <dgm:t>
        <a:bodyPr/>
        <a:lstStyle/>
        <a:p>
          <a:r>
            <a:rPr lang="es-AR" sz="1600"/>
            <a:t>3SB</a:t>
          </a:r>
        </a:p>
      </dgm:t>
    </dgm:pt>
    <dgm:pt modelId="{9373AEB8-CF9E-4E24-9355-2F63E69E1F9C}" type="parTrans" cxnId="{3262080E-2363-4AEC-B5C3-9A5657F1E5C7}">
      <dgm:prSet/>
      <dgm:spPr/>
      <dgm:t>
        <a:bodyPr/>
        <a:lstStyle/>
        <a:p>
          <a:endParaRPr lang="es-AR"/>
        </a:p>
      </dgm:t>
    </dgm:pt>
    <dgm:pt modelId="{F7BA7A67-E1BD-4924-B009-0062389B685B}" type="sibTrans" cxnId="{3262080E-2363-4AEC-B5C3-9A5657F1E5C7}">
      <dgm:prSet/>
      <dgm:spPr/>
      <dgm:t>
        <a:bodyPr/>
        <a:lstStyle/>
        <a:p>
          <a:endParaRPr lang="es-AR"/>
        </a:p>
      </dgm:t>
    </dgm:pt>
    <dgm:pt modelId="{9DBE650A-6C0C-49B2-9611-31B06BD2D99B}">
      <dgm:prSet phldrT="[Texto]" custT="1"/>
      <dgm:spPr>
        <a:solidFill>
          <a:schemeClr val="accent3">
            <a:lumMod val="75000"/>
          </a:schemeClr>
        </a:solidFill>
      </dgm:spPr>
      <dgm:t>
        <a:bodyPr/>
        <a:lstStyle/>
        <a:p>
          <a:r>
            <a:rPr lang="es-AR" sz="1600"/>
            <a:t>2SB</a:t>
          </a:r>
        </a:p>
      </dgm:t>
    </dgm:pt>
    <dgm:pt modelId="{C0382984-4AFF-4B6A-B7CA-50AA4BFCE509}" type="parTrans" cxnId="{E2A92ED4-A422-43CD-8F65-F3F27A1CC586}">
      <dgm:prSet/>
      <dgm:spPr/>
      <dgm:t>
        <a:bodyPr/>
        <a:lstStyle/>
        <a:p>
          <a:endParaRPr lang="es-AR"/>
        </a:p>
      </dgm:t>
    </dgm:pt>
    <dgm:pt modelId="{210D8E5F-7395-41ED-AD51-44E38B1BC38A}" type="sibTrans" cxnId="{E2A92ED4-A422-43CD-8F65-F3F27A1CC586}">
      <dgm:prSet/>
      <dgm:spPr/>
      <dgm:t>
        <a:bodyPr/>
        <a:lstStyle/>
        <a:p>
          <a:endParaRPr lang="es-AR"/>
        </a:p>
      </dgm:t>
    </dgm:pt>
    <dgm:pt modelId="{D86458AA-2375-4A15-8DB1-90C24E61A441}" type="pres">
      <dgm:prSet presAssocID="{88F5F25D-1164-469A-8B32-9BFF89C205DF}" presName="Name0" presStyleCnt="0">
        <dgm:presLayoutVars>
          <dgm:chPref val="3"/>
          <dgm:dir/>
          <dgm:animLvl val="lvl"/>
          <dgm:resizeHandles/>
        </dgm:presLayoutVars>
      </dgm:prSet>
      <dgm:spPr/>
      <dgm:t>
        <a:bodyPr/>
        <a:lstStyle/>
        <a:p>
          <a:endParaRPr lang="es-AR"/>
        </a:p>
      </dgm:t>
    </dgm:pt>
    <dgm:pt modelId="{7391EB38-400D-4F30-BF32-264B9C5B670C}" type="pres">
      <dgm:prSet presAssocID="{1EBFC517-FF9E-4040-B08B-33A8AADC3928}" presName="horFlow" presStyleCnt="0"/>
      <dgm:spPr/>
    </dgm:pt>
    <dgm:pt modelId="{568B9FAA-4CE6-4355-9603-C8FDE2F90B33}" type="pres">
      <dgm:prSet presAssocID="{1EBFC517-FF9E-4040-B08B-33A8AADC3928}" presName="bigChev" presStyleLbl="node1" presStyleIdx="0" presStyleCnt="6" custLinFactNeighborY="10537"/>
      <dgm:spPr/>
      <dgm:t>
        <a:bodyPr/>
        <a:lstStyle/>
        <a:p>
          <a:endParaRPr lang="es-AR"/>
        </a:p>
      </dgm:t>
    </dgm:pt>
    <dgm:pt modelId="{44CAF2AD-F006-4061-831F-B133575A7FCC}" type="pres">
      <dgm:prSet presAssocID="{1EBFC517-FF9E-4040-B08B-33A8AADC3928}" presName="vSp" presStyleCnt="0"/>
      <dgm:spPr/>
    </dgm:pt>
    <dgm:pt modelId="{F38D785A-57D4-4053-A033-C2AD1DCE3EED}" type="pres">
      <dgm:prSet presAssocID="{03213475-4A59-470A-9C88-0E6140E020F2}" presName="horFlow" presStyleCnt="0"/>
      <dgm:spPr/>
    </dgm:pt>
    <dgm:pt modelId="{EAB26FB1-5F27-4C36-9258-FCA560EBF4A9}" type="pres">
      <dgm:prSet presAssocID="{03213475-4A59-470A-9C88-0E6140E020F2}" presName="bigChev" presStyleLbl="node1" presStyleIdx="1" presStyleCnt="6" custLinFactNeighborX="92" custLinFactNeighborY="8413"/>
      <dgm:spPr/>
      <dgm:t>
        <a:bodyPr/>
        <a:lstStyle/>
        <a:p>
          <a:endParaRPr lang="es-AR"/>
        </a:p>
      </dgm:t>
    </dgm:pt>
    <dgm:pt modelId="{49A32811-02A6-43BD-9370-46D1421F7F14}" type="pres">
      <dgm:prSet presAssocID="{03213475-4A59-470A-9C88-0E6140E020F2}" presName="vSp" presStyleCnt="0"/>
      <dgm:spPr/>
    </dgm:pt>
    <dgm:pt modelId="{65713D63-2E8C-466C-BB4F-0671265B0C34}" type="pres">
      <dgm:prSet presAssocID="{9D77D418-C0CA-4BF5-BE77-E2C098A7E714}" presName="horFlow" presStyleCnt="0"/>
      <dgm:spPr/>
    </dgm:pt>
    <dgm:pt modelId="{04DF0BD9-BD58-447F-9CE0-3F686A50ACFD}" type="pres">
      <dgm:prSet presAssocID="{9D77D418-C0CA-4BF5-BE77-E2C098A7E714}" presName="bigChev" presStyleLbl="node1" presStyleIdx="2" presStyleCnt="6" custLinFactY="138948" custLinFactNeighborX="92" custLinFactNeighborY="200000"/>
      <dgm:spPr/>
      <dgm:t>
        <a:bodyPr/>
        <a:lstStyle/>
        <a:p>
          <a:endParaRPr lang="es-AR"/>
        </a:p>
      </dgm:t>
    </dgm:pt>
    <dgm:pt modelId="{DFF7D72B-578E-442A-ACB9-C5606E23BDE3}" type="pres">
      <dgm:prSet presAssocID="{9D77D418-C0CA-4BF5-BE77-E2C098A7E714}" presName="vSp" presStyleCnt="0"/>
      <dgm:spPr/>
    </dgm:pt>
    <dgm:pt modelId="{EF2482EC-F746-4BAC-8F00-A80869506A9D}" type="pres">
      <dgm:prSet presAssocID="{1A3C8E8B-63C1-45FB-969A-58FC30FF5667}" presName="horFlow" presStyleCnt="0"/>
      <dgm:spPr/>
    </dgm:pt>
    <dgm:pt modelId="{FAABD09F-03BB-4905-8EDB-129BE4BC1DD8}" type="pres">
      <dgm:prSet presAssocID="{1A3C8E8B-63C1-45FB-969A-58FC30FF5667}" presName="bigChev" presStyleLbl="node1" presStyleIdx="3" presStyleCnt="6" custLinFactY="-6679" custLinFactNeighborX="92" custLinFactNeighborY="-100000"/>
      <dgm:spPr/>
      <dgm:t>
        <a:bodyPr/>
        <a:lstStyle/>
        <a:p>
          <a:endParaRPr lang="es-AR"/>
        </a:p>
      </dgm:t>
    </dgm:pt>
    <dgm:pt modelId="{545B1DDE-4A03-4A59-BED8-8ED842B7A95D}" type="pres">
      <dgm:prSet presAssocID="{1A3C8E8B-63C1-45FB-969A-58FC30FF5667}" presName="vSp" presStyleCnt="0"/>
      <dgm:spPr/>
    </dgm:pt>
    <dgm:pt modelId="{0EC6E9CD-4260-4357-90CE-539E7507E295}" type="pres">
      <dgm:prSet presAssocID="{688B353D-AA6D-44A3-89FB-28E58C3BFF6D}" presName="horFlow" presStyleCnt="0"/>
      <dgm:spPr/>
    </dgm:pt>
    <dgm:pt modelId="{D1244001-5F5B-4529-B00C-280E5149C8F3}" type="pres">
      <dgm:prSet presAssocID="{688B353D-AA6D-44A3-89FB-28E58C3BFF6D}" presName="bigChev" presStyleLbl="node1" presStyleIdx="4" presStyleCnt="6" custLinFactY="-6678" custLinFactNeighborX="92" custLinFactNeighborY="-100000"/>
      <dgm:spPr/>
      <dgm:t>
        <a:bodyPr/>
        <a:lstStyle/>
        <a:p>
          <a:endParaRPr lang="es-AR"/>
        </a:p>
      </dgm:t>
    </dgm:pt>
    <dgm:pt modelId="{C70CAA6C-5E6A-4349-A177-8FD0FDDC45C5}" type="pres">
      <dgm:prSet presAssocID="{688B353D-AA6D-44A3-89FB-28E58C3BFF6D}" presName="vSp" presStyleCnt="0"/>
      <dgm:spPr/>
    </dgm:pt>
    <dgm:pt modelId="{775DB5A5-F0F1-468B-B89C-B9C0D89FFCF7}" type="pres">
      <dgm:prSet presAssocID="{9DBE650A-6C0C-49B2-9611-31B06BD2D99B}" presName="horFlow" presStyleCnt="0"/>
      <dgm:spPr/>
    </dgm:pt>
    <dgm:pt modelId="{D37E9E4F-69AA-45A1-883D-D7E3D0AC39D5}" type="pres">
      <dgm:prSet presAssocID="{9DBE650A-6C0C-49B2-9611-31B06BD2D99B}" presName="bigChev" presStyleLbl="node1" presStyleIdx="5" presStyleCnt="6" custLinFactY="-14264" custLinFactNeighborX="92" custLinFactNeighborY="-100000"/>
      <dgm:spPr/>
      <dgm:t>
        <a:bodyPr/>
        <a:lstStyle/>
        <a:p>
          <a:endParaRPr lang="es-AR"/>
        </a:p>
      </dgm:t>
    </dgm:pt>
  </dgm:ptLst>
  <dgm:cxnLst>
    <dgm:cxn modelId="{88E33BF5-F847-44B5-8A2F-5B181BE7EEA1}" srcId="{88F5F25D-1164-469A-8B32-9BFF89C205DF}" destId="{1EBFC517-FF9E-4040-B08B-33A8AADC3928}" srcOrd="0" destOrd="0" parTransId="{0B6E81CD-6D27-4ED0-9F0A-1D8E3BCBDDEE}" sibTransId="{1FDB550C-9FD9-49C7-BD66-663326D1F726}"/>
    <dgm:cxn modelId="{9AA2091F-4F0F-4889-AAFA-B4065710AD96}" srcId="{88F5F25D-1164-469A-8B32-9BFF89C205DF}" destId="{9D77D418-C0CA-4BF5-BE77-E2C098A7E714}" srcOrd="2" destOrd="0" parTransId="{DC2A3065-547A-4BEA-B062-0FCF05FADA2B}" sibTransId="{6B06B20F-4649-4A1A-A6B9-AAC9AF2AB05C}"/>
    <dgm:cxn modelId="{2836D105-213F-457E-B40C-51C40FC51A7D}" type="presOf" srcId="{9DBE650A-6C0C-49B2-9611-31B06BD2D99B}" destId="{D37E9E4F-69AA-45A1-883D-D7E3D0AC39D5}" srcOrd="0" destOrd="0" presId="urn:microsoft.com/office/officeart/2005/8/layout/lProcess3"/>
    <dgm:cxn modelId="{8B8439B2-7154-43EB-867D-2D816A4DED69}" type="presOf" srcId="{03213475-4A59-470A-9C88-0E6140E020F2}" destId="{EAB26FB1-5F27-4C36-9258-FCA560EBF4A9}" srcOrd="0" destOrd="0" presId="urn:microsoft.com/office/officeart/2005/8/layout/lProcess3"/>
    <dgm:cxn modelId="{AB3F145C-6A94-40A1-8AA0-17A6E7E4D243}" type="presOf" srcId="{688B353D-AA6D-44A3-89FB-28E58C3BFF6D}" destId="{D1244001-5F5B-4529-B00C-280E5149C8F3}" srcOrd="0" destOrd="0" presId="urn:microsoft.com/office/officeart/2005/8/layout/lProcess3"/>
    <dgm:cxn modelId="{E5D1F2DF-F65F-4BC0-8BA1-6557A28F4714}" type="presOf" srcId="{9D77D418-C0CA-4BF5-BE77-E2C098A7E714}" destId="{04DF0BD9-BD58-447F-9CE0-3F686A50ACFD}" srcOrd="0" destOrd="0" presId="urn:microsoft.com/office/officeart/2005/8/layout/lProcess3"/>
    <dgm:cxn modelId="{E2B0DF74-BBBC-4E08-A6C8-9302BC47C980}" type="presOf" srcId="{1EBFC517-FF9E-4040-B08B-33A8AADC3928}" destId="{568B9FAA-4CE6-4355-9603-C8FDE2F90B33}" srcOrd="0" destOrd="0" presId="urn:microsoft.com/office/officeart/2005/8/layout/lProcess3"/>
    <dgm:cxn modelId="{36BCCD2F-0A68-41F6-934E-C25475BE3DE9}" type="presOf" srcId="{88F5F25D-1164-469A-8B32-9BFF89C205DF}" destId="{D86458AA-2375-4A15-8DB1-90C24E61A441}" srcOrd="0" destOrd="0" presId="urn:microsoft.com/office/officeart/2005/8/layout/lProcess3"/>
    <dgm:cxn modelId="{E2A92ED4-A422-43CD-8F65-F3F27A1CC586}" srcId="{88F5F25D-1164-469A-8B32-9BFF89C205DF}" destId="{9DBE650A-6C0C-49B2-9611-31B06BD2D99B}" srcOrd="5" destOrd="0" parTransId="{C0382984-4AFF-4B6A-B7CA-50AA4BFCE509}" sibTransId="{210D8E5F-7395-41ED-AD51-44E38B1BC38A}"/>
    <dgm:cxn modelId="{9352A130-AF8E-4EF5-A5F7-5D4AA36BAD99}" type="presOf" srcId="{1A3C8E8B-63C1-45FB-969A-58FC30FF5667}" destId="{FAABD09F-03BB-4905-8EDB-129BE4BC1DD8}" srcOrd="0" destOrd="0" presId="urn:microsoft.com/office/officeart/2005/8/layout/lProcess3"/>
    <dgm:cxn modelId="{3262080E-2363-4AEC-B5C3-9A5657F1E5C7}" srcId="{88F5F25D-1164-469A-8B32-9BFF89C205DF}" destId="{688B353D-AA6D-44A3-89FB-28E58C3BFF6D}" srcOrd="4" destOrd="0" parTransId="{9373AEB8-CF9E-4E24-9355-2F63E69E1F9C}" sibTransId="{F7BA7A67-E1BD-4924-B009-0062389B685B}"/>
    <dgm:cxn modelId="{C895B651-FF4D-4246-A6A2-8882F93DC3C6}" srcId="{88F5F25D-1164-469A-8B32-9BFF89C205DF}" destId="{1A3C8E8B-63C1-45FB-969A-58FC30FF5667}" srcOrd="3" destOrd="0" parTransId="{69741CD2-7DB8-4655-A639-7E683F63332E}" sibTransId="{F4839D87-0D25-4283-B258-82597CB6AD35}"/>
    <dgm:cxn modelId="{B9A851D4-8A7E-4D59-8D03-B989EB60B30C}" srcId="{88F5F25D-1164-469A-8B32-9BFF89C205DF}" destId="{03213475-4A59-470A-9C88-0E6140E020F2}" srcOrd="1" destOrd="0" parTransId="{D1A49022-4B9B-4600-BDEA-D9BADD21AA67}" sibTransId="{1248161F-4809-430F-894B-2B7DA47014A7}"/>
    <dgm:cxn modelId="{8ED3FA25-25DA-4346-A9D7-69D97AB1554F}" type="presParOf" srcId="{D86458AA-2375-4A15-8DB1-90C24E61A441}" destId="{7391EB38-400D-4F30-BF32-264B9C5B670C}" srcOrd="0" destOrd="0" presId="urn:microsoft.com/office/officeart/2005/8/layout/lProcess3"/>
    <dgm:cxn modelId="{72AB3F06-45BD-40F0-A0A2-65B3DA8AEF8B}" type="presParOf" srcId="{7391EB38-400D-4F30-BF32-264B9C5B670C}" destId="{568B9FAA-4CE6-4355-9603-C8FDE2F90B33}" srcOrd="0" destOrd="0" presId="urn:microsoft.com/office/officeart/2005/8/layout/lProcess3"/>
    <dgm:cxn modelId="{DFA0B540-E59F-453B-8204-1EF13E0629AA}" type="presParOf" srcId="{D86458AA-2375-4A15-8DB1-90C24E61A441}" destId="{44CAF2AD-F006-4061-831F-B133575A7FCC}" srcOrd="1" destOrd="0" presId="urn:microsoft.com/office/officeart/2005/8/layout/lProcess3"/>
    <dgm:cxn modelId="{99997AC1-8182-4FC0-BCC2-375DE9D947FD}" type="presParOf" srcId="{D86458AA-2375-4A15-8DB1-90C24E61A441}" destId="{F38D785A-57D4-4053-A033-C2AD1DCE3EED}" srcOrd="2" destOrd="0" presId="urn:microsoft.com/office/officeart/2005/8/layout/lProcess3"/>
    <dgm:cxn modelId="{41BA38A2-E8A3-4428-AE56-CFAACD264625}" type="presParOf" srcId="{F38D785A-57D4-4053-A033-C2AD1DCE3EED}" destId="{EAB26FB1-5F27-4C36-9258-FCA560EBF4A9}" srcOrd="0" destOrd="0" presId="urn:microsoft.com/office/officeart/2005/8/layout/lProcess3"/>
    <dgm:cxn modelId="{2E4C35B5-C5F0-4E1C-8024-6ADA29E981CE}" type="presParOf" srcId="{D86458AA-2375-4A15-8DB1-90C24E61A441}" destId="{49A32811-02A6-43BD-9370-46D1421F7F14}" srcOrd="3" destOrd="0" presId="urn:microsoft.com/office/officeart/2005/8/layout/lProcess3"/>
    <dgm:cxn modelId="{A94F9A0C-51A1-49CB-B5EC-624DF06CBD5E}" type="presParOf" srcId="{D86458AA-2375-4A15-8DB1-90C24E61A441}" destId="{65713D63-2E8C-466C-BB4F-0671265B0C34}" srcOrd="4" destOrd="0" presId="urn:microsoft.com/office/officeart/2005/8/layout/lProcess3"/>
    <dgm:cxn modelId="{2DD929DC-9DE3-4DC2-A33F-5AD4E0280654}" type="presParOf" srcId="{65713D63-2E8C-466C-BB4F-0671265B0C34}" destId="{04DF0BD9-BD58-447F-9CE0-3F686A50ACFD}" srcOrd="0" destOrd="0" presId="urn:microsoft.com/office/officeart/2005/8/layout/lProcess3"/>
    <dgm:cxn modelId="{AE517451-B499-4704-82CA-153BD5ABA8E7}" type="presParOf" srcId="{D86458AA-2375-4A15-8DB1-90C24E61A441}" destId="{DFF7D72B-578E-442A-ACB9-C5606E23BDE3}" srcOrd="5" destOrd="0" presId="urn:microsoft.com/office/officeart/2005/8/layout/lProcess3"/>
    <dgm:cxn modelId="{9E46FB09-EEB2-48AC-B5D1-C1B352BAA3FB}" type="presParOf" srcId="{D86458AA-2375-4A15-8DB1-90C24E61A441}" destId="{EF2482EC-F746-4BAC-8F00-A80869506A9D}" srcOrd="6" destOrd="0" presId="urn:microsoft.com/office/officeart/2005/8/layout/lProcess3"/>
    <dgm:cxn modelId="{DCFCF06F-E077-44A1-B877-D9D6B7BC9719}" type="presParOf" srcId="{EF2482EC-F746-4BAC-8F00-A80869506A9D}" destId="{FAABD09F-03BB-4905-8EDB-129BE4BC1DD8}" srcOrd="0" destOrd="0" presId="urn:microsoft.com/office/officeart/2005/8/layout/lProcess3"/>
    <dgm:cxn modelId="{923591A9-4A4E-4E37-AFC7-A08F015853A4}" type="presParOf" srcId="{D86458AA-2375-4A15-8DB1-90C24E61A441}" destId="{545B1DDE-4A03-4A59-BED8-8ED842B7A95D}" srcOrd="7" destOrd="0" presId="urn:microsoft.com/office/officeart/2005/8/layout/lProcess3"/>
    <dgm:cxn modelId="{B629824A-8982-4E28-A3AC-23668D0E62AE}" type="presParOf" srcId="{D86458AA-2375-4A15-8DB1-90C24E61A441}" destId="{0EC6E9CD-4260-4357-90CE-539E7507E295}" srcOrd="8" destOrd="0" presId="urn:microsoft.com/office/officeart/2005/8/layout/lProcess3"/>
    <dgm:cxn modelId="{FA2983C8-8B90-4FA5-9BDC-8FBA9678C535}" type="presParOf" srcId="{0EC6E9CD-4260-4357-90CE-539E7507E295}" destId="{D1244001-5F5B-4529-B00C-280E5149C8F3}" srcOrd="0" destOrd="0" presId="urn:microsoft.com/office/officeart/2005/8/layout/lProcess3"/>
    <dgm:cxn modelId="{10181999-11A8-409D-9127-4088C2A6540F}" type="presParOf" srcId="{D86458AA-2375-4A15-8DB1-90C24E61A441}" destId="{C70CAA6C-5E6A-4349-A177-8FD0FDDC45C5}" srcOrd="9" destOrd="0" presId="urn:microsoft.com/office/officeart/2005/8/layout/lProcess3"/>
    <dgm:cxn modelId="{19F35C08-9478-4682-80C8-539CDC0AADAF}" type="presParOf" srcId="{D86458AA-2375-4A15-8DB1-90C24E61A441}" destId="{775DB5A5-F0F1-468B-B89C-B9C0D89FFCF7}" srcOrd="10" destOrd="0" presId="urn:microsoft.com/office/officeart/2005/8/layout/lProcess3"/>
    <dgm:cxn modelId="{2F0908AF-BA01-4B50-8F08-CF0B783FEE02}" type="presParOf" srcId="{775DB5A5-F0F1-468B-B89C-B9C0D89FFCF7}" destId="{D37E9E4F-69AA-45A1-883D-D7E3D0AC39D5}" srcOrd="0" destOrd="0" presId="urn:microsoft.com/office/officeart/2005/8/layout/lProcess3"/>
  </dgm:cxnLst>
  <dgm:bg>
    <a:noFill/>
  </dgm:bg>
  <dgm:whole/>
  <dgm:extLst>
    <a:ext uri="http://schemas.microsoft.com/office/drawing/2008/diagram">
      <dsp:dataModelExt xmlns:dsp="http://schemas.microsoft.com/office/drawing/2008/diagram" xmlns="" relId="rId48"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8642CE-076F-4E21-9169-AEFC3A7958DB}">
      <dsp:nvSpPr>
        <dsp:cNvPr id="0" name=""/>
        <dsp:cNvSpPr/>
      </dsp:nvSpPr>
      <dsp:spPr>
        <a:xfrm>
          <a:off x="1949" y="375"/>
          <a:ext cx="548250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CONVERSOR FLASH</a:t>
          </a:r>
        </a:p>
      </dsp:txBody>
      <dsp:txXfrm>
        <a:off x="1949" y="375"/>
        <a:ext cx="5482500" cy="746187"/>
      </dsp:txXfrm>
    </dsp:sp>
    <dsp:sp modelId="{A3022894-5017-4BFC-92F1-859D2AB0615B}">
      <dsp:nvSpPr>
        <dsp:cNvPr id="0" name=""/>
        <dsp:cNvSpPr/>
      </dsp:nvSpPr>
      <dsp:spPr>
        <a:xfrm>
          <a:off x="1949" y="818196"/>
          <a:ext cx="2699606"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Analógico</a:t>
          </a:r>
        </a:p>
      </dsp:txBody>
      <dsp:txXfrm>
        <a:off x="1949" y="818196"/>
        <a:ext cx="2699606" cy="746187"/>
      </dsp:txXfrm>
    </dsp:sp>
    <dsp:sp modelId="{6703DBD5-002B-494B-811C-88092CA77056}">
      <dsp:nvSpPr>
        <dsp:cNvPr id="0" name=""/>
        <dsp:cNvSpPr/>
      </dsp:nvSpPr>
      <dsp:spPr>
        <a:xfrm>
          <a:off x="1949"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DIVISOR RESISTIVO</a:t>
          </a:r>
        </a:p>
      </dsp:txBody>
      <dsp:txXfrm>
        <a:off x="1949" y="1636016"/>
        <a:ext cx="1322040" cy="746187"/>
      </dsp:txXfrm>
    </dsp:sp>
    <dsp:sp modelId="{71FB9E89-85B4-426C-9E92-70DA55968B4C}">
      <dsp:nvSpPr>
        <dsp:cNvPr id="0" name=""/>
        <dsp:cNvSpPr/>
      </dsp:nvSpPr>
      <dsp:spPr>
        <a:xfrm>
          <a:off x="1379515" y="1636016"/>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COMPARADOR</a:t>
          </a:r>
        </a:p>
      </dsp:txBody>
      <dsp:txXfrm>
        <a:off x="1379515" y="1636016"/>
        <a:ext cx="1322040" cy="746187"/>
      </dsp:txXfrm>
    </dsp:sp>
    <dsp:sp modelId="{27A8E2C9-ACC0-4C1C-A1B4-FC5118E4D3CD}">
      <dsp:nvSpPr>
        <dsp:cNvPr id="0" name=""/>
        <dsp:cNvSpPr/>
      </dsp:nvSpPr>
      <dsp:spPr>
        <a:xfrm>
          <a:off x="2812607" y="81819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ctr" defTabSz="1422400">
            <a:lnSpc>
              <a:spcPct val="90000"/>
            </a:lnSpc>
            <a:spcBef>
              <a:spcPct val="0"/>
            </a:spcBef>
            <a:spcAft>
              <a:spcPct val="35000"/>
            </a:spcAft>
          </a:pPr>
          <a:r>
            <a:rPr lang="es-AR" sz="3200" kern="1200"/>
            <a:t>Digital</a:t>
          </a:r>
        </a:p>
      </dsp:txBody>
      <dsp:txXfrm>
        <a:off x="2812607" y="818196"/>
        <a:ext cx="2671843" cy="746187"/>
      </dsp:txXfrm>
    </dsp:sp>
    <dsp:sp modelId="{2D0BEDD2-93E1-444F-B15D-F8AE6E00B684}">
      <dsp:nvSpPr>
        <dsp:cNvPr id="0" name=""/>
        <dsp:cNvSpPr/>
      </dsp:nvSpPr>
      <dsp:spPr>
        <a:xfrm>
          <a:off x="2812607" y="1636016"/>
          <a:ext cx="2671843"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DECODIFICADOR</a:t>
          </a:r>
        </a:p>
      </dsp:txBody>
      <dsp:txXfrm>
        <a:off x="2812607" y="1636016"/>
        <a:ext cx="2671843" cy="746187"/>
      </dsp:txXfrm>
    </dsp:sp>
    <dsp:sp modelId="{85EB828F-C976-4C4B-BA1A-17244ACF076A}">
      <dsp:nvSpPr>
        <dsp:cNvPr id="0" name=""/>
        <dsp:cNvSpPr/>
      </dsp:nvSpPr>
      <dsp:spPr>
        <a:xfrm>
          <a:off x="2812607"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NEGADOR</a:t>
          </a:r>
        </a:p>
      </dsp:txBody>
      <dsp:txXfrm>
        <a:off x="2812607" y="2453837"/>
        <a:ext cx="1322040" cy="746187"/>
      </dsp:txXfrm>
    </dsp:sp>
    <dsp:sp modelId="{9DF2C459-4115-4E2B-AE4B-636AE7505F85}">
      <dsp:nvSpPr>
        <dsp:cNvPr id="0" name=""/>
        <dsp:cNvSpPr/>
      </dsp:nvSpPr>
      <dsp:spPr>
        <a:xfrm>
          <a:off x="4162410" y="2453837"/>
          <a:ext cx="1322040" cy="7461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AR" sz="1400" kern="1200"/>
            <a:t>COMPUERTAS NAND</a:t>
          </a:r>
        </a:p>
      </dsp:txBody>
      <dsp:txXfrm>
        <a:off x="4162410" y="2453837"/>
        <a:ext cx="1322040" cy="74618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0"/>
          <a:ext cx="1065947" cy="2525309"/>
        </a:xfrm>
        <a:prstGeom prst="roundRect">
          <a:avLst>
            <a:gd name="adj" fmla="val 5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1148" rIns="53340" bIns="0" numCol="1" spcCol="1270" anchor="t" anchorCtr="0">
          <a:noAutofit/>
        </a:bodyPr>
        <a:lstStyle/>
        <a:p>
          <a:pPr lvl="0" algn="l" defTabSz="533400">
            <a:lnSpc>
              <a:spcPct val="90000"/>
            </a:lnSpc>
            <a:spcBef>
              <a:spcPct val="0"/>
            </a:spcBef>
            <a:spcAft>
              <a:spcPct val="35000"/>
            </a:spcAft>
          </a:pPr>
          <a:r>
            <a:rPr lang="es-AR" sz="1200" b="1" kern="1200"/>
            <a:t>CADENA RESISTIVA</a:t>
          </a:r>
        </a:p>
      </dsp:txBody>
      <dsp:txXfrm rot="16200000">
        <a:off x="-928782" y="928782"/>
        <a:ext cx="2070753" cy="213189"/>
      </dsp:txXfrm>
    </dsp:sp>
    <dsp:sp modelId="{B852DAA4-4532-47A8-A0E2-6DB45AD26584}">
      <dsp:nvSpPr>
        <dsp:cNvPr id="0" name=""/>
        <dsp:cNvSpPr/>
      </dsp:nvSpPr>
      <dsp:spPr>
        <a:xfrm>
          <a:off x="213189" y="0"/>
          <a:ext cx="794130" cy="2525309"/>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7719" rIns="0" bIns="0" numCol="1" spcCol="1270" anchor="t" anchorCtr="0">
          <a:noAutofit/>
        </a:bodyPr>
        <a:lstStyle/>
        <a:p>
          <a:pPr lvl="0" algn="r" defTabSz="488950">
            <a:lnSpc>
              <a:spcPct val="90000"/>
            </a:lnSpc>
            <a:spcBef>
              <a:spcPct val="0"/>
            </a:spcBef>
            <a:spcAft>
              <a:spcPct val="35000"/>
            </a:spcAft>
          </a:pPr>
          <a:r>
            <a:rPr lang="es-AR" sz="1100" i="1" kern="1200"/>
            <a:t>Escalera de Tensiones de Referencia</a:t>
          </a:r>
        </a:p>
      </dsp:txBody>
      <dsp:txXfrm>
        <a:off x="213189" y="0"/>
        <a:ext cx="794130" cy="252530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0"/>
          <a:ext cx="1047750" cy="419100"/>
        </a:xfrm>
        <a:prstGeom prst="chevron">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IN</a:t>
          </a:r>
        </a:p>
      </dsp:txBody>
      <dsp:txXfrm>
        <a:off x="0" y="0"/>
        <a:ext cx="1047750" cy="419100"/>
      </dsp:txXfrm>
    </dsp:sp>
    <dsp:sp modelId="{EAB26FB1-5F27-4C36-9258-FCA560EBF4A9}">
      <dsp:nvSpPr>
        <dsp:cNvPr id="0" name=""/>
        <dsp:cNvSpPr/>
      </dsp:nvSpPr>
      <dsp:spPr>
        <a:xfrm>
          <a:off x="0" y="650114"/>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63</a:t>
          </a:r>
        </a:p>
      </dsp:txBody>
      <dsp:txXfrm>
        <a:off x="0" y="650114"/>
        <a:ext cx="1047750" cy="419100"/>
      </dsp:txXfrm>
    </dsp:sp>
    <dsp:sp modelId="{30BD3F9E-B12E-40E9-BB88-BD579FFA229D}">
      <dsp:nvSpPr>
        <dsp:cNvPr id="0" name=""/>
        <dsp:cNvSpPr/>
      </dsp:nvSpPr>
      <dsp:spPr>
        <a:xfrm>
          <a:off x="0" y="1064386"/>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a:t>
          </a:r>
          <a:r>
            <a:rPr lang="es-AR" sz="1700" kern="1200"/>
            <a:t> 62</a:t>
          </a:r>
        </a:p>
      </dsp:txBody>
      <dsp:txXfrm>
        <a:off x="0" y="1064386"/>
        <a:ext cx="1047750" cy="419100"/>
      </dsp:txXfrm>
    </dsp:sp>
    <dsp:sp modelId="{04DF0BD9-BD58-447F-9CE0-3F686A50ACFD}">
      <dsp:nvSpPr>
        <dsp:cNvPr id="0" name=""/>
        <dsp:cNvSpPr/>
      </dsp:nvSpPr>
      <dsp:spPr>
        <a:xfrm>
          <a:off x="0" y="2730500"/>
          <a:ext cx="1047750" cy="41910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10795" rIns="0" bIns="10795" numCol="1" spcCol="1270" anchor="ctr" anchorCtr="0">
          <a:noAutofit/>
        </a:bodyPr>
        <a:lstStyle/>
        <a:p>
          <a:pPr lvl="0" algn="ctr" defTabSz="755650">
            <a:lnSpc>
              <a:spcPct val="90000"/>
            </a:lnSpc>
            <a:spcBef>
              <a:spcPct val="0"/>
            </a:spcBef>
            <a:spcAft>
              <a:spcPct val="35000"/>
            </a:spcAft>
          </a:pPr>
          <a:r>
            <a:rPr lang="es-AR" sz="1700" kern="1200"/>
            <a:t>V</a:t>
          </a:r>
          <a:r>
            <a:rPr lang="es-AR" sz="1700" kern="1200" baseline="-25000"/>
            <a:t>REF </a:t>
          </a:r>
          <a:r>
            <a:rPr lang="es-AR" sz="1700" kern="1200"/>
            <a:t>01</a:t>
          </a:r>
        </a:p>
      </dsp:txBody>
      <dsp:txXfrm>
        <a:off x="0" y="2730500"/>
        <a:ext cx="1047750" cy="41910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0" y="1"/>
          <a:ext cx="969446" cy="3254988"/>
        </a:xfrm>
        <a:prstGeom prst="roundRect">
          <a:avLst>
            <a:gd name="adj" fmla="val 5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88950">
            <a:lnSpc>
              <a:spcPct val="90000"/>
            </a:lnSpc>
            <a:spcBef>
              <a:spcPct val="0"/>
            </a:spcBef>
            <a:spcAft>
              <a:spcPct val="35000"/>
            </a:spcAft>
          </a:pPr>
          <a:r>
            <a:rPr lang="es-AR" sz="1100" b="1" kern="1200"/>
            <a:t>COMPARADORES</a:t>
          </a:r>
        </a:p>
      </dsp:txBody>
      <dsp:txXfrm rot="16200000">
        <a:off x="-1237600" y="1237601"/>
        <a:ext cx="2669090" cy="193889"/>
      </dsp:txXfrm>
    </dsp:sp>
    <dsp:sp modelId="{B852DAA4-4532-47A8-A0E2-6DB45AD26584}">
      <dsp:nvSpPr>
        <dsp:cNvPr id="0" name=""/>
        <dsp:cNvSpPr/>
      </dsp:nvSpPr>
      <dsp:spPr>
        <a:xfrm>
          <a:off x="193889" y="1"/>
          <a:ext cx="722237" cy="3254988"/>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Termómetro</a:t>
          </a:r>
        </a:p>
      </dsp:txBody>
      <dsp:txXfrm>
        <a:off x="193889" y="1"/>
        <a:ext cx="722237" cy="3254988"/>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55254"/>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0...00000</a:t>
          </a:r>
        </a:p>
      </dsp:txBody>
      <dsp:txXfrm>
        <a:off x="0" y="55254"/>
        <a:ext cx="1048319" cy="419327"/>
      </dsp:txXfrm>
    </dsp:sp>
    <dsp:sp modelId="{EAB26FB1-5F27-4C36-9258-FCA560EBF4A9}">
      <dsp:nvSpPr>
        <dsp:cNvPr id="0" name=""/>
        <dsp:cNvSpPr/>
      </dsp:nvSpPr>
      <dsp:spPr>
        <a:xfrm>
          <a:off x="0" y="480930"/>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0...00001</a:t>
          </a:r>
        </a:p>
      </dsp:txBody>
      <dsp:txXfrm>
        <a:off x="0" y="480930"/>
        <a:ext cx="1048319" cy="419327"/>
      </dsp:txXfrm>
    </dsp:sp>
    <dsp:sp modelId="{04DF0BD9-BD58-447F-9CE0-3F686A50ACFD}">
      <dsp:nvSpPr>
        <dsp:cNvPr id="0" name=""/>
        <dsp:cNvSpPr/>
      </dsp:nvSpPr>
      <dsp:spPr>
        <a:xfrm>
          <a:off x="0" y="2787236"/>
          <a:ext cx="1048319" cy="419327"/>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s-AR" sz="1200" kern="1200"/>
            <a:t>1...11111</a:t>
          </a:r>
        </a:p>
      </dsp:txBody>
      <dsp:txXfrm>
        <a:off x="0" y="2787236"/>
        <a:ext cx="1048319" cy="41932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42937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429370"/>
        <a:ext cx="1048319" cy="154354"/>
      </dsp:txXfrm>
    </dsp:sp>
    <dsp:sp modelId="{EAB26FB1-5F27-4C36-9258-FCA560EBF4A9}">
      <dsp:nvSpPr>
        <dsp:cNvPr id="0" name=""/>
        <dsp:cNvSpPr/>
      </dsp:nvSpPr>
      <dsp:spPr>
        <a:xfrm>
          <a:off x="0" y="2814761"/>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1...11100</a:t>
          </a:r>
        </a:p>
      </dsp:txBody>
      <dsp:txXfrm>
        <a:off x="0" y="2814761"/>
        <a:ext cx="1048319" cy="154354"/>
      </dsp:txXfrm>
    </dsp:sp>
    <dsp:sp modelId="{04DF0BD9-BD58-447F-9CE0-3F686A50ACFD}">
      <dsp:nvSpPr>
        <dsp:cNvPr id="0" name=""/>
        <dsp:cNvSpPr/>
      </dsp:nvSpPr>
      <dsp:spPr>
        <a:xfrm>
          <a:off x="0" y="3107112"/>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1...11111</a:t>
          </a:r>
        </a:p>
      </dsp:txBody>
      <dsp:txXfrm>
        <a:off x="0" y="3107112"/>
        <a:ext cx="1048319" cy="154354"/>
      </dsp:txXfrm>
    </dsp:sp>
    <dsp:sp modelId="{4DF77F13-AB85-4DFB-AFDD-D14538B13CAB}">
      <dsp:nvSpPr>
        <dsp:cNvPr id="0" name=""/>
        <dsp:cNvSpPr/>
      </dsp:nvSpPr>
      <dsp:spPr>
        <a:xfrm>
          <a:off x="0" y="2671640"/>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1...11000</a:t>
          </a:r>
        </a:p>
      </dsp:txBody>
      <dsp:txXfrm>
        <a:off x="0" y="2671640"/>
        <a:ext cx="1048319" cy="154354"/>
      </dsp:txXfrm>
    </dsp:sp>
    <dsp:sp modelId="{6F18A4C6-0AAE-472B-8B5D-CC1604C8A141}">
      <dsp:nvSpPr>
        <dsp:cNvPr id="0" name=""/>
        <dsp:cNvSpPr/>
      </dsp:nvSpPr>
      <dsp:spPr>
        <a:xfrm>
          <a:off x="0" y="296583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1...11110</a:t>
          </a:r>
        </a:p>
      </dsp:txBody>
      <dsp:txXfrm>
        <a:off x="0" y="2965836"/>
        <a:ext cx="1048319" cy="154354"/>
      </dsp:txXfrm>
    </dsp:sp>
    <dsp:sp modelId="{D01025D4-1B4B-4D45-9DAB-0020293F30BA}">
      <dsp:nvSpPr>
        <dsp:cNvPr id="0" name=""/>
        <dsp:cNvSpPr/>
      </dsp:nvSpPr>
      <dsp:spPr>
        <a:xfrm>
          <a:off x="0" y="140369"/>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10000...0</a:t>
          </a:r>
        </a:p>
      </dsp:txBody>
      <dsp:txXfrm>
        <a:off x="0" y="140369"/>
        <a:ext cx="1048319" cy="154354"/>
      </dsp:txXfrm>
    </dsp:sp>
    <dsp:sp modelId="{71F78A99-0D15-46FC-883B-5016CA07D37A}">
      <dsp:nvSpPr>
        <dsp:cNvPr id="0" name=""/>
        <dsp:cNvSpPr/>
      </dsp:nvSpPr>
      <dsp:spPr>
        <a:xfrm>
          <a:off x="0" y="285167"/>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11000...0</a:t>
          </a:r>
        </a:p>
      </dsp:txBody>
      <dsp:txXfrm>
        <a:off x="0" y="285167"/>
        <a:ext cx="1048319" cy="154354"/>
      </dsp:txXfrm>
    </dsp:sp>
    <dsp:sp modelId="{0DA82BC4-B6C6-48A8-8AEC-1FDDF365AAD6}">
      <dsp:nvSpPr>
        <dsp:cNvPr id="0" name=""/>
        <dsp:cNvSpPr/>
      </dsp:nvSpPr>
      <dsp:spPr>
        <a:xfrm>
          <a:off x="0" y="465"/>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00000...0</a:t>
          </a:r>
        </a:p>
      </dsp:txBody>
      <dsp:txXfrm>
        <a:off x="0" y="465"/>
        <a:ext cx="1048319" cy="154354"/>
      </dsp:txXfrm>
    </dsp:sp>
    <dsp:sp modelId="{4AC3ED48-F5EA-4C72-821E-00634B3E3CB4}">
      <dsp:nvSpPr>
        <dsp:cNvPr id="0" name=""/>
        <dsp:cNvSpPr/>
      </dsp:nvSpPr>
      <dsp:spPr>
        <a:xfrm>
          <a:off x="0" y="1490516"/>
          <a:ext cx="1048319" cy="154354"/>
        </a:xfrm>
        <a:prstGeom prst="chevron">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6350" rIns="0" bIns="6350" numCol="1" spcCol="1270" anchor="ctr" anchorCtr="0">
          <a:noAutofit/>
        </a:bodyPr>
        <a:lstStyle/>
        <a:p>
          <a:pPr lvl="0" algn="ctr" defTabSz="444500">
            <a:lnSpc>
              <a:spcPct val="90000"/>
            </a:lnSpc>
            <a:spcBef>
              <a:spcPct val="0"/>
            </a:spcBef>
            <a:spcAft>
              <a:spcPct val="35000"/>
            </a:spcAft>
          </a:pPr>
          <a:r>
            <a:rPr lang="es-AR" sz="1000" kern="1200"/>
            <a:t>000...111</a:t>
          </a:r>
        </a:p>
      </dsp:txBody>
      <dsp:txXfrm>
        <a:off x="0" y="1490516"/>
        <a:ext cx="1048319" cy="154354"/>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D23916-1F2C-41B9-8127-6E53CD136E68}">
      <dsp:nvSpPr>
        <dsp:cNvPr id="0" name=""/>
        <dsp:cNvSpPr/>
      </dsp:nvSpPr>
      <dsp:spPr>
        <a:xfrm>
          <a:off x="644" y="0"/>
          <a:ext cx="659451" cy="3262907"/>
        </a:xfrm>
        <a:prstGeom prst="roundRect">
          <a:avLst>
            <a:gd name="adj" fmla="val 5000"/>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lvl="0" algn="l" defTabSz="466725">
            <a:lnSpc>
              <a:spcPct val="90000"/>
            </a:lnSpc>
            <a:spcBef>
              <a:spcPct val="0"/>
            </a:spcBef>
            <a:spcAft>
              <a:spcPct val="35000"/>
            </a:spcAft>
          </a:pPr>
          <a:r>
            <a:rPr lang="es-AR" sz="1050" b="1" kern="1200"/>
            <a:t>DECODIFICADOR</a:t>
          </a:r>
          <a:endParaRPr lang="es-AR" sz="700" b="1" kern="1200"/>
        </a:p>
      </dsp:txBody>
      <dsp:txXfrm rot="16200000">
        <a:off x="-1271202" y="1271846"/>
        <a:ext cx="2675584" cy="131890"/>
      </dsp:txXfrm>
    </dsp:sp>
    <dsp:sp modelId="{B852DAA4-4532-47A8-A0E2-6DB45AD26584}">
      <dsp:nvSpPr>
        <dsp:cNvPr id="0" name=""/>
        <dsp:cNvSpPr/>
      </dsp:nvSpPr>
      <dsp:spPr>
        <a:xfrm>
          <a:off x="132534" y="0"/>
          <a:ext cx="491291" cy="3262907"/>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34290" rIns="0" bIns="0" numCol="1" spcCol="1270" anchor="t" anchorCtr="0">
          <a:noAutofit/>
        </a:bodyPr>
        <a:lstStyle/>
        <a:p>
          <a:pPr lvl="0" algn="r" defTabSz="444500">
            <a:lnSpc>
              <a:spcPct val="90000"/>
            </a:lnSpc>
            <a:spcBef>
              <a:spcPct val="0"/>
            </a:spcBef>
            <a:spcAft>
              <a:spcPct val="35000"/>
            </a:spcAft>
          </a:pPr>
          <a:r>
            <a:rPr lang="es-AR" sz="1000" i="1" kern="1200"/>
            <a:t>Código Binario</a:t>
          </a:r>
        </a:p>
      </dsp:txBody>
      <dsp:txXfrm>
        <a:off x="132534" y="0"/>
        <a:ext cx="491291" cy="3262907"/>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68B9FAA-4CE6-4355-9603-C8FDE2F90B33}">
      <dsp:nvSpPr>
        <dsp:cNvPr id="0" name=""/>
        <dsp:cNvSpPr/>
      </dsp:nvSpPr>
      <dsp:spPr>
        <a:xfrm>
          <a:off x="0" y="270344"/>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MSB</a:t>
          </a:r>
        </a:p>
      </dsp:txBody>
      <dsp:txXfrm>
        <a:off x="0" y="270344"/>
        <a:ext cx="1048319" cy="419327"/>
      </dsp:txXfrm>
    </dsp:sp>
    <dsp:sp modelId="{EAB26FB1-5F27-4C36-9258-FCA560EBF4A9}">
      <dsp:nvSpPr>
        <dsp:cNvPr id="0" name=""/>
        <dsp:cNvSpPr/>
      </dsp:nvSpPr>
      <dsp:spPr>
        <a:xfrm>
          <a:off x="0" y="739471"/>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5SB</a:t>
          </a:r>
        </a:p>
      </dsp:txBody>
      <dsp:txXfrm>
        <a:off x="0" y="739471"/>
        <a:ext cx="1048319" cy="419327"/>
      </dsp:txXfrm>
    </dsp:sp>
    <dsp:sp modelId="{04DF0BD9-BD58-447F-9CE0-3F686A50ACFD}">
      <dsp:nvSpPr>
        <dsp:cNvPr id="0" name=""/>
        <dsp:cNvSpPr/>
      </dsp:nvSpPr>
      <dsp:spPr>
        <a:xfrm>
          <a:off x="0" y="2603529"/>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LSB</a:t>
          </a:r>
        </a:p>
      </dsp:txBody>
      <dsp:txXfrm>
        <a:off x="0" y="2603529"/>
        <a:ext cx="1048319" cy="419327"/>
      </dsp:txXfrm>
    </dsp:sp>
    <dsp:sp modelId="{FAABD09F-03BB-4905-8EDB-129BE4BC1DD8}">
      <dsp:nvSpPr>
        <dsp:cNvPr id="0" name=""/>
        <dsp:cNvSpPr/>
      </dsp:nvSpPr>
      <dsp:spPr>
        <a:xfrm>
          <a:off x="0" y="1212925"/>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4SB</a:t>
          </a:r>
        </a:p>
      </dsp:txBody>
      <dsp:txXfrm>
        <a:off x="0" y="1212925"/>
        <a:ext cx="1048319" cy="419327"/>
      </dsp:txXfrm>
    </dsp:sp>
    <dsp:sp modelId="{D1244001-5F5B-4529-B00C-280E5149C8F3}">
      <dsp:nvSpPr>
        <dsp:cNvPr id="0" name=""/>
        <dsp:cNvSpPr/>
      </dsp:nvSpPr>
      <dsp:spPr>
        <a:xfrm>
          <a:off x="0" y="1690963"/>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3SB</a:t>
          </a:r>
        </a:p>
      </dsp:txBody>
      <dsp:txXfrm>
        <a:off x="0" y="1690963"/>
        <a:ext cx="1048319" cy="419327"/>
      </dsp:txXfrm>
    </dsp:sp>
    <dsp:sp modelId="{D37E9E4F-69AA-45A1-883D-D7E3D0AC39D5}">
      <dsp:nvSpPr>
        <dsp:cNvPr id="0" name=""/>
        <dsp:cNvSpPr/>
      </dsp:nvSpPr>
      <dsp:spPr>
        <a:xfrm>
          <a:off x="0" y="2137186"/>
          <a:ext cx="1048319" cy="419327"/>
        </a:xfrm>
        <a:prstGeom prst="chevron">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0160" rIns="0" bIns="10160" numCol="1" spcCol="1270" anchor="ctr" anchorCtr="0">
          <a:noAutofit/>
        </a:bodyPr>
        <a:lstStyle/>
        <a:p>
          <a:pPr lvl="0" algn="ctr" defTabSz="711200">
            <a:lnSpc>
              <a:spcPct val="90000"/>
            </a:lnSpc>
            <a:spcBef>
              <a:spcPct val="0"/>
            </a:spcBef>
            <a:spcAft>
              <a:spcPct val="35000"/>
            </a:spcAft>
          </a:pPr>
          <a:r>
            <a:rPr lang="es-AR" sz="1600" kern="1200"/>
            <a:t>2SB</a:t>
          </a:r>
        </a:p>
      </dsp:txBody>
      <dsp:txXfrm>
        <a:off x="0" y="2137186"/>
        <a:ext cx="1048319" cy="4193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presOf axis="self"/>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presOf axis="self"/>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0CBF1-139E-41D0-BCB6-770D8200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1984</Words>
  <Characters>10916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FABRICIO</cp:lastModifiedBy>
  <cp:revision>23</cp:revision>
  <dcterms:created xsi:type="dcterms:W3CDTF">2010-07-24T19:32:00Z</dcterms:created>
  <dcterms:modified xsi:type="dcterms:W3CDTF">2010-07-31T22:48:00Z</dcterms:modified>
</cp:coreProperties>
</file>