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72FD" w:rsidRDefault="00F772FD" w:rsidP="00F772FD">
      <w:pPr>
        <w:spacing w:after="0" w:line="240" w:lineRule="auto"/>
        <w:rPr>
          <w:ins w:id="0" w:author="Facundo-std" w:date="2010-07-06T20:45:00Z"/>
          <w:rFonts w:cstheme="minorHAnsi"/>
          <w:b/>
          <w:color w:val="FF0000"/>
        </w:rPr>
        <w:pPrChange w:id="1" w:author="Facundo-std" w:date="2010-07-06T20:46:00Z">
          <w:pPr>
            <w:spacing w:before="100" w:beforeAutospacing="1" w:after="100" w:afterAutospacing="1" w:line="240" w:lineRule="auto"/>
            <w:jc w:val="center"/>
          </w:pPr>
        </w:pPrChange>
      </w:pPr>
      <w:ins w:id="2" w:author="Facundo-std" w:date="2010-07-06T20:41:00Z">
        <w:r w:rsidRPr="00F772FD">
          <w:rPr>
            <w:rFonts w:cstheme="minorHAnsi"/>
            <w:b/>
            <w:color w:val="FF0000"/>
          </w:rPr>
          <w:t xml:space="preserve">CAPITULO 2: </w:t>
        </w:r>
      </w:ins>
      <w:ins w:id="3" w:author="Facundo-std" w:date="2010-07-06T20:45:00Z">
        <w:r>
          <w:rPr>
            <w:rFonts w:cstheme="minorHAnsi"/>
            <w:b/>
            <w:color w:val="FF0000"/>
          </w:rPr>
          <w:t xml:space="preserve"> E</w:t>
        </w:r>
      </w:ins>
      <w:ins w:id="4" w:author="Facundo-std" w:date="2010-07-06T20:44:00Z">
        <w:r>
          <w:rPr>
            <w:rFonts w:cstheme="minorHAnsi"/>
            <w:b/>
            <w:color w:val="FF0000"/>
          </w:rPr>
          <w:t xml:space="preserve">vento transitorio simple en estructuras </w:t>
        </w:r>
      </w:ins>
      <w:ins w:id="5" w:author="Facundo-std" w:date="2010-07-06T20:45:00Z">
        <w:r>
          <w:rPr>
            <w:rFonts w:cstheme="minorHAnsi"/>
            <w:b/>
            <w:color w:val="FF0000"/>
          </w:rPr>
          <w:t>analógicas</w:t>
        </w:r>
      </w:ins>
    </w:p>
    <w:p w:rsidR="00F772FD" w:rsidRDefault="00F772FD" w:rsidP="00F772FD">
      <w:pPr>
        <w:spacing w:after="0" w:line="240" w:lineRule="auto"/>
        <w:rPr>
          <w:ins w:id="6" w:author="Facundo-std" w:date="2010-07-06T20:46:00Z"/>
          <w:rFonts w:cstheme="minorHAnsi"/>
          <w:b/>
          <w:color w:val="FF0000"/>
        </w:rPr>
        <w:pPrChange w:id="7" w:author="Facundo-std" w:date="2010-07-06T20:46:00Z">
          <w:pPr>
            <w:spacing w:before="100" w:beforeAutospacing="1" w:after="100" w:afterAutospacing="1" w:line="240" w:lineRule="auto"/>
            <w:jc w:val="center"/>
          </w:pPr>
        </w:pPrChange>
      </w:pPr>
      <w:ins w:id="8" w:author="Facundo-std" w:date="2010-07-06T20:45:00Z">
        <w:r>
          <w:rPr>
            <w:rFonts w:cstheme="minorHAnsi"/>
            <w:b/>
            <w:color w:val="FF0000"/>
          </w:rPr>
          <w:t>Introduccion</w:t>
        </w:r>
      </w:ins>
    </w:p>
    <w:p w:rsidR="00F772FD" w:rsidRDefault="00F772FD" w:rsidP="00F772FD">
      <w:pPr>
        <w:spacing w:after="0" w:line="240" w:lineRule="auto"/>
        <w:rPr>
          <w:ins w:id="9" w:author="Facundo-std" w:date="2010-07-06T20:46:00Z"/>
          <w:rFonts w:cstheme="minorHAnsi"/>
          <w:b/>
          <w:color w:val="FF0000"/>
        </w:rPr>
        <w:pPrChange w:id="10" w:author="Facundo-std" w:date="2010-07-06T20:46:00Z">
          <w:pPr>
            <w:spacing w:before="100" w:beforeAutospacing="1" w:after="100" w:afterAutospacing="1" w:line="240" w:lineRule="auto"/>
            <w:jc w:val="center"/>
          </w:pPr>
        </w:pPrChange>
      </w:pPr>
      <w:ins w:id="11" w:author="Facundo-std" w:date="2010-07-06T20:45:00Z">
        <w:r>
          <w:rPr>
            <w:rFonts w:cstheme="minorHAnsi"/>
            <w:b/>
            <w:color w:val="FF0000"/>
          </w:rPr>
          <w:t>Concepto</w:t>
        </w:r>
      </w:ins>
    </w:p>
    <w:p w:rsidR="00F772FD" w:rsidRDefault="00F772FD" w:rsidP="00F772FD">
      <w:pPr>
        <w:spacing w:after="0" w:line="240" w:lineRule="auto"/>
        <w:rPr>
          <w:ins w:id="12" w:author="Facundo-std" w:date="2010-07-06T20:49:00Z"/>
          <w:rFonts w:cstheme="minorHAnsi"/>
          <w:b/>
          <w:color w:val="FF0000"/>
        </w:rPr>
        <w:pPrChange w:id="13" w:author="Facundo-std" w:date="2010-07-06T20:46:00Z">
          <w:pPr>
            <w:spacing w:before="100" w:beforeAutospacing="1" w:after="100" w:afterAutospacing="1" w:line="240" w:lineRule="auto"/>
          </w:pPr>
        </w:pPrChange>
      </w:pPr>
      <w:ins w:id="14" w:author="Facundo-std" w:date="2010-07-06T20:46:00Z">
        <w:r>
          <w:rPr>
            <w:rFonts w:cstheme="minorHAnsi"/>
            <w:b/>
            <w:color w:val="FF0000"/>
          </w:rPr>
          <w:t>Definicion</w:t>
        </w:r>
      </w:ins>
    </w:p>
    <w:p w:rsidR="00AB4585" w:rsidRPr="00AB4585" w:rsidRDefault="00AB4585" w:rsidP="00AB4585">
      <w:pPr>
        <w:spacing w:before="100" w:beforeAutospacing="1" w:after="100" w:afterAutospacing="1" w:line="240" w:lineRule="auto"/>
        <w:outlineLvl w:val="2"/>
        <w:rPr>
          <w:rFonts w:eastAsia="Times New Roman" w:cstheme="minorHAnsi"/>
          <w:b/>
          <w:bCs/>
          <w:lang w:eastAsia="es-AR"/>
          <w:rPrChange w:id="15" w:author="Facundo-std" w:date="2010-07-06T20:49:00Z">
            <w:rPr>
              <w:rFonts w:eastAsia="Times New Roman" w:cstheme="minorHAnsi"/>
              <w:b/>
              <w:bCs/>
              <w:lang w:val="en-US" w:eastAsia="es-AR"/>
            </w:rPr>
          </w:rPrChange>
        </w:rPr>
      </w:pPr>
      <w:moveToRangeStart w:id="16" w:author="Facundo-std" w:date="2010-07-06T20:49:00Z" w:name="move266212708"/>
      <w:moveTo w:id="17" w:author="Facundo-std" w:date="2010-07-06T20:49:00Z">
        <w:r w:rsidRPr="00AB4585">
          <w:rPr>
            <w:rFonts w:eastAsia="Times New Roman" w:cstheme="minorHAnsi"/>
            <w:b/>
            <w:bCs/>
            <w:lang w:eastAsia="es-AR"/>
            <w:rPrChange w:id="18" w:author="Facundo-std" w:date="2010-07-06T20:49:00Z">
              <w:rPr>
                <w:rFonts w:eastAsia="Times New Roman" w:cstheme="minorHAnsi"/>
                <w:b/>
                <w:bCs/>
                <w:lang w:val="en-US" w:eastAsia="es-AR"/>
              </w:rPr>
            </w:rPrChange>
          </w:rPr>
          <w:t>Definicion Tecnica-Formal de SEE</w:t>
        </w:r>
      </w:moveTo>
    </w:p>
    <w:p w:rsidR="00AB4585" w:rsidRPr="00920DEE" w:rsidRDefault="00AB4585" w:rsidP="00AB45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
          <w:color w:val="4F81BD" w:themeColor="accent1"/>
          <w:lang w:val="en-US" w:eastAsia="es-AR"/>
        </w:rPr>
      </w:pPr>
      <w:moveTo w:id="19" w:author="Facundo-std" w:date="2010-07-06T20:49:00Z">
        <w:r w:rsidRPr="00AB4585">
          <w:rPr>
            <w:rFonts w:eastAsia="Times New Roman" w:cstheme="minorHAnsi"/>
            <w:b/>
            <w:i/>
            <w:color w:val="4F81BD" w:themeColor="accent1"/>
            <w:lang w:eastAsia="es-AR"/>
            <w:rPrChange w:id="20" w:author="Facundo-std" w:date="2010-07-06T20:49:00Z">
              <w:rPr>
                <w:rFonts w:eastAsia="Times New Roman" w:cstheme="minorHAnsi"/>
                <w:b/>
                <w:i/>
                <w:color w:val="4F81BD" w:themeColor="accent1"/>
                <w:lang w:val="en-US" w:eastAsia="es-AR"/>
              </w:rPr>
            </w:rPrChange>
          </w:rPr>
          <w:t xml:space="preserve">    </w:t>
        </w:r>
        <w:r w:rsidRPr="00920DEE">
          <w:rPr>
            <w:rFonts w:eastAsia="Times New Roman" w:cstheme="minorHAnsi"/>
            <w:b/>
            <w:i/>
            <w:color w:val="4F81BD" w:themeColor="accent1"/>
            <w:lang w:val="en-US" w:eastAsia="es-AR"/>
          </w:rPr>
          <w:t>“SEE is any measurable or observable change in state or performance of a microelectronic device, component, subsystem, or system (digital or analog) resulting from a single energetic particle strike. SEE include single-event upset (SEU), multiple-bit upset (MBU), multiple-cell upset (MCU), single-event functional interrupt (SEFI), single-event latch-up (SEL), single-event hard error (SHE),</w:t>
        </w:r>
        <w:r>
          <w:rPr>
            <w:rFonts w:eastAsia="Times New Roman" w:cstheme="minorHAnsi"/>
            <w:b/>
            <w:i/>
            <w:color w:val="4F81BD" w:themeColor="accent1"/>
            <w:lang w:val="en-US" w:eastAsia="es-AR"/>
          </w:rPr>
          <w:t xml:space="preserve"> </w:t>
        </w:r>
        <w:r w:rsidRPr="00920DEE">
          <w:rPr>
            <w:rFonts w:eastAsia="Times New Roman" w:cstheme="minorHAnsi"/>
            <w:b/>
            <w:i/>
            <w:color w:val="4F81BD" w:themeColor="accent1"/>
            <w:lang w:val="en-US" w:eastAsia="es-AR"/>
          </w:rPr>
          <w:t>single-event transient (SET), single-event burnout (SEB), and single-event gate rupture (SEGR).”</w:t>
        </w:r>
        <w:r w:rsidRPr="00920DEE">
          <w:rPr>
            <w:rFonts w:eastAsia="Times New Roman" w:cstheme="minorHAnsi"/>
            <w:b/>
            <w:i/>
            <w:color w:val="4F81BD" w:themeColor="accent1"/>
            <w:lang w:val="en-US" w:eastAsia="es-AR"/>
          </w:rPr>
          <w:br/>
        </w:r>
      </w:moveTo>
    </w:p>
    <w:p w:rsidR="00AB4585" w:rsidRDefault="00AB4585" w:rsidP="00AB45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noProof/>
          <w:lang w:val="en-US" w:eastAsia="es-AR"/>
        </w:rPr>
      </w:pPr>
      <w:moveTo w:id="21" w:author="Facundo-std" w:date="2010-07-06T20:49:00Z">
        <w:r w:rsidRPr="00920DEE">
          <w:rPr>
            <w:rFonts w:eastAsia="Times New Roman" w:cstheme="minorHAnsi"/>
            <w:b/>
            <w:i/>
            <w:color w:val="4F81BD" w:themeColor="accent1"/>
            <w:lang w:val="en-US" w:eastAsia="es-AR"/>
          </w:rPr>
          <w:t xml:space="preserve">    (JEDEC Standard JESD 89A, ”Measurement and Reporting of Alpha Particle and Terrestrial Cosmic Ray-Induced Soft Errors in Semiconductor Devices”, 2006</w:t>
        </w:r>
        <w:r>
          <w:rPr>
            <w:rFonts w:eastAsia="Times New Roman" w:cstheme="minorHAnsi"/>
            <w:b/>
            <w:i/>
            <w:color w:val="4F81BD" w:themeColor="accent1"/>
            <w:lang w:val="en-US" w:eastAsia="es-AR"/>
          </w:rPr>
          <w:t>)</w:t>
        </w:r>
        <w:r w:rsidRPr="00920DEE">
          <w:rPr>
            <w:rFonts w:eastAsia="Times New Roman" w:cstheme="minorHAnsi"/>
            <w:b/>
            <w:i/>
            <w:color w:val="4F81BD" w:themeColor="accent1"/>
            <w:lang w:val="en-US" w:eastAsia="es-AR"/>
          </w:rPr>
          <w:t>.</w:t>
        </w:r>
        <w:r w:rsidRPr="00920DEE">
          <w:rPr>
            <w:rFonts w:eastAsia="Times New Roman" w:cstheme="minorHAnsi"/>
            <w:noProof/>
            <w:lang w:val="en-US" w:eastAsia="es-AR"/>
          </w:rPr>
          <w:t xml:space="preserve"> </w:t>
        </w:r>
      </w:moveTo>
    </w:p>
    <w:moveToRangeEnd w:id="16"/>
    <w:p w:rsidR="00AB4585" w:rsidRDefault="00AB4585" w:rsidP="00F772FD">
      <w:pPr>
        <w:spacing w:after="0" w:line="240" w:lineRule="auto"/>
        <w:rPr>
          <w:ins w:id="22" w:author="Facundo-std" w:date="2010-07-06T20:46:00Z"/>
          <w:rFonts w:cstheme="minorHAnsi"/>
          <w:b/>
          <w:color w:val="FF0000"/>
        </w:rPr>
        <w:pPrChange w:id="23" w:author="Facundo-std" w:date="2010-07-06T20:46:00Z">
          <w:pPr>
            <w:spacing w:before="100" w:beforeAutospacing="1" w:after="100" w:afterAutospacing="1" w:line="240" w:lineRule="auto"/>
          </w:pPr>
        </w:pPrChange>
      </w:pPr>
    </w:p>
    <w:p w:rsidR="00F772FD" w:rsidRDefault="00F772FD" w:rsidP="00F772FD">
      <w:pPr>
        <w:spacing w:after="0" w:line="240" w:lineRule="auto"/>
        <w:rPr>
          <w:ins w:id="24" w:author="Facundo-std" w:date="2010-07-06T20:48:00Z"/>
          <w:rFonts w:cstheme="minorHAnsi"/>
          <w:b/>
          <w:color w:val="FF0000"/>
        </w:rPr>
        <w:pPrChange w:id="25" w:author="Facundo-std" w:date="2010-07-06T20:46:00Z">
          <w:pPr>
            <w:spacing w:before="100" w:beforeAutospacing="1" w:after="100" w:afterAutospacing="1" w:line="240" w:lineRule="auto"/>
          </w:pPr>
        </w:pPrChange>
      </w:pPr>
      <w:ins w:id="26" w:author="Facundo-std" w:date="2010-07-06T20:46:00Z">
        <w:r>
          <w:rPr>
            <w:rFonts w:cstheme="minorHAnsi"/>
            <w:b/>
            <w:color w:val="FF0000"/>
          </w:rPr>
          <w:t>Causas</w:t>
        </w:r>
      </w:ins>
    </w:p>
    <w:p w:rsidR="001177EF" w:rsidRPr="00920DEE" w:rsidRDefault="001177EF" w:rsidP="001177EF">
      <w:pPr>
        <w:pStyle w:val="NormalWeb"/>
        <w:rPr>
          <w:rFonts w:asciiTheme="minorHAnsi" w:hAnsiTheme="minorHAnsi" w:cstheme="minorHAnsi"/>
          <w:i/>
          <w:color w:val="FF0000"/>
          <w:sz w:val="22"/>
          <w:szCs w:val="22"/>
        </w:rPr>
      </w:pPr>
      <w:moveToRangeStart w:id="27" w:author="Facundo-std" w:date="2010-07-06T20:48:00Z" w:name="move266212664"/>
      <w:moveTo w:id="28" w:author="Facundo-std" w:date="2010-07-06T20:48:00Z">
        <w:r w:rsidRPr="00920DEE">
          <w:rPr>
            <w:rFonts w:asciiTheme="minorHAnsi" w:hAnsiTheme="minorHAnsi" w:cstheme="minorHAnsi"/>
            <w:i/>
            <w:color w:val="FF0000"/>
            <w:sz w:val="22"/>
            <w:szCs w:val="22"/>
          </w:rPr>
          <w:t>CAUSAS AMBIENTALES</w:t>
        </w:r>
      </w:moveTo>
    </w:p>
    <w:p w:rsidR="001177EF" w:rsidRPr="00920DEE" w:rsidRDefault="001177EF" w:rsidP="001177EF">
      <w:pPr>
        <w:pStyle w:val="Ttulo3"/>
        <w:rPr>
          <w:rFonts w:asciiTheme="minorHAnsi" w:hAnsiTheme="minorHAnsi" w:cstheme="minorHAnsi"/>
          <w:color w:val="000000"/>
          <w:sz w:val="22"/>
          <w:szCs w:val="22"/>
        </w:rPr>
      </w:pPr>
      <w:moveTo w:id="29" w:author="Facundo-std" w:date="2010-07-06T20:48:00Z">
        <w:r w:rsidRPr="00920DEE">
          <w:rPr>
            <w:rFonts w:asciiTheme="minorHAnsi" w:hAnsiTheme="minorHAnsi" w:cstheme="minorHAnsi"/>
            <w:color w:val="000000"/>
            <w:sz w:val="22"/>
            <w:szCs w:val="22"/>
          </w:rPr>
          <w:t>Campo Geomagnetico</w:t>
        </w:r>
      </w:moveTo>
    </w:p>
    <w:p w:rsidR="001177EF" w:rsidRPr="00920DEE" w:rsidRDefault="001177EF" w:rsidP="001177EF">
      <w:pPr>
        <w:pStyle w:val="NormalWeb"/>
        <w:rPr>
          <w:rFonts w:asciiTheme="minorHAnsi" w:hAnsiTheme="minorHAnsi" w:cstheme="minorHAnsi"/>
          <w:color w:val="000000"/>
          <w:sz w:val="22"/>
          <w:szCs w:val="22"/>
        </w:rPr>
      </w:pPr>
      <w:moveTo w:id="30" w:author="Facundo-std" w:date="2010-07-06T20:48:00Z">
        <w:r w:rsidRPr="00920DEE">
          <w:rPr>
            <w:rFonts w:asciiTheme="minorHAnsi" w:hAnsiTheme="minorHAnsi" w:cstheme="minorHAnsi"/>
            <w:color w:val="000000"/>
            <w:sz w:val="22"/>
            <w:szCs w:val="22"/>
          </w:rPr>
          <w:t xml:space="preserve">El </w:t>
        </w:r>
        <w:r w:rsidRPr="00920DEE">
          <w:rPr>
            <w:rFonts w:asciiTheme="minorHAnsi" w:hAnsiTheme="minorHAnsi" w:cstheme="minorHAnsi"/>
            <w:i/>
            <w:color w:val="000000"/>
            <w:sz w:val="22"/>
            <w:szCs w:val="22"/>
          </w:rPr>
          <w:t>campo geomagnetico</w:t>
        </w:r>
        <w:r w:rsidRPr="00920DEE">
          <w:rPr>
            <w:rFonts w:asciiTheme="minorHAnsi" w:hAnsiTheme="minorHAnsi" w:cstheme="minorHAnsi"/>
            <w:color w:val="000000"/>
            <w:sz w:val="22"/>
            <w:szCs w:val="22"/>
          </w:rPr>
          <w:t xml:space="preserve"> influye en el movimiento de las partículas </w:t>
        </w:r>
        <w:r>
          <w:rPr>
            <w:rFonts w:asciiTheme="minorHAnsi" w:hAnsiTheme="minorHAnsi" w:cstheme="minorHAnsi"/>
            <w:color w:val="000000"/>
            <w:sz w:val="22"/>
            <w:szCs w:val="22"/>
          </w:rPr>
          <w:t xml:space="preserve">que intentan ingresar </w:t>
        </w:r>
        <w:r w:rsidRPr="00920DEE">
          <w:rPr>
            <w:rFonts w:asciiTheme="minorHAnsi" w:hAnsiTheme="minorHAnsi" w:cstheme="minorHAnsi"/>
            <w:color w:val="000000"/>
            <w:sz w:val="22"/>
            <w:szCs w:val="22"/>
          </w:rPr>
          <w:t xml:space="preserve">en la orbita de la Tierra, y asi desvia algunas partículas provenientes del espacio interplanetario. El </w:t>
        </w:r>
        <w:r w:rsidRPr="00920DEE">
          <w:rPr>
            <w:rFonts w:asciiTheme="minorHAnsi" w:hAnsiTheme="minorHAnsi" w:cstheme="minorHAnsi"/>
            <w:i/>
            <w:color w:val="000000"/>
            <w:sz w:val="22"/>
            <w:szCs w:val="22"/>
          </w:rPr>
          <w:t>campo geomagnético</w:t>
        </w:r>
        <w:r w:rsidRPr="00920DEE">
          <w:rPr>
            <w:rFonts w:asciiTheme="minorHAnsi" w:hAnsiTheme="minorHAnsi" w:cstheme="minorHAnsi"/>
            <w:color w:val="000000"/>
            <w:sz w:val="22"/>
            <w:szCs w:val="22"/>
          </w:rPr>
          <w:t xml:space="preserve"> tendría una forma dipolar si no fuera por la influencia del viento solar que distorciona el campo magnetico en forma parabolica. El cinturón de radiación Van Allen es el encargado de atrapar las partículas cargadas, </w:t>
        </w:r>
        <w:r>
          <w:rPr>
            <w:rFonts w:asciiTheme="minorHAnsi" w:hAnsiTheme="minorHAnsi" w:cstheme="minorHAnsi"/>
            <w:color w:val="000000"/>
            <w:sz w:val="22"/>
            <w:szCs w:val="22"/>
          </w:rPr>
          <w:t>como los electrones y protones, siendo</w:t>
        </w:r>
        <w:r w:rsidRPr="00920DEE">
          <w:rPr>
            <w:rFonts w:asciiTheme="minorHAnsi" w:hAnsiTheme="minorHAnsi" w:cstheme="minorHAnsi"/>
            <w:color w:val="000000"/>
            <w:sz w:val="22"/>
            <w:szCs w:val="22"/>
          </w:rPr>
          <w:t xml:space="preserve"> más fuerte a baja altura. </w:t>
        </w:r>
      </w:moveTo>
    </w:p>
    <w:p w:rsidR="001177EF" w:rsidRPr="00920DEE" w:rsidRDefault="001177EF" w:rsidP="001177EF">
      <w:pPr>
        <w:pStyle w:val="NormalWeb"/>
        <w:keepNext/>
        <w:jc w:val="center"/>
        <w:rPr>
          <w:rFonts w:asciiTheme="minorHAnsi" w:hAnsiTheme="minorHAnsi" w:cstheme="minorHAnsi"/>
          <w:color w:val="000000"/>
          <w:sz w:val="22"/>
          <w:szCs w:val="22"/>
        </w:rPr>
      </w:pPr>
      <w:moveTo w:id="31" w:author="Facundo-std" w:date="2010-07-06T20:48:00Z">
        <w:r w:rsidRPr="00920DEE">
          <w:rPr>
            <w:rFonts w:asciiTheme="minorHAnsi" w:hAnsiTheme="minorHAnsi" w:cstheme="minorHAnsi"/>
            <w:noProof/>
            <w:color w:val="000000"/>
            <w:sz w:val="22"/>
            <w:szCs w:val="22"/>
          </w:rPr>
          <w:drawing>
            <wp:inline distT="0" distB="0" distL="0" distR="0">
              <wp:extent cx="2771775" cy="2009724"/>
              <wp:effectExtent l="19050" t="0" r="0" b="0"/>
              <wp:docPr id="13" name="Imagen 4" descr="sphere8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phere8x"/>
                      <pic:cNvPicPr>
                        <a:picLocks noChangeAspect="1" noChangeArrowheads="1"/>
                      </pic:cNvPicPr>
                    </pic:nvPicPr>
                    <pic:blipFill>
                      <a:blip r:embed="rId9" cstate="print"/>
                      <a:srcRect/>
                      <a:stretch>
                        <a:fillRect/>
                      </a:stretch>
                    </pic:blipFill>
                    <pic:spPr bwMode="auto">
                      <a:xfrm>
                        <a:off x="0" y="0"/>
                        <a:ext cx="2773134" cy="2010710"/>
                      </a:xfrm>
                      <a:prstGeom prst="rect">
                        <a:avLst/>
                      </a:prstGeom>
                      <a:noFill/>
                      <a:ln w="9525">
                        <a:noFill/>
                        <a:miter lim="800000"/>
                        <a:headEnd/>
                        <a:tailEnd/>
                      </a:ln>
                    </pic:spPr>
                  </pic:pic>
                </a:graphicData>
              </a:graphic>
            </wp:inline>
          </w:drawing>
        </w:r>
      </w:moveTo>
    </w:p>
    <w:p w:rsidR="001177EF" w:rsidRPr="00A674B5" w:rsidRDefault="001177EF" w:rsidP="001177EF">
      <w:pPr>
        <w:pStyle w:val="Epgrafe"/>
        <w:jc w:val="center"/>
        <w:rPr>
          <w:lang w:val="en-US"/>
        </w:rPr>
      </w:pPr>
      <w:moveTo w:id="32" w:author="Facundo-std" w:date="2010-07-06T20:48:00Z">
        <w:r w:rsidRPr="00A674B5">
          <w:rPr>
            <w:lang w:val="en-US"/>
          </w:rPr>
          <w:t xml:space="preserve">Figura </w:t>
        </w:r>
        <w:r>
          <w:fldChar w:fldCharType="begin"/>
        </w:r>
        <w:r w:rsidRPr="00A674B5">
          <w:rPr>
            <w:lang w:val="en-US"/>
          </w:rPr>
          <w:instrText xml:space="preserve"> SEQ Figura \* ARABIC </w:instrText>
        </w:r>
        <w:r>
          <w:fldChar w:fldCharType="separate"/>
        </w:r>
        <w:r>
          <w:rPr>
            <w:noProof/>
            <w:lang w:val="en-US"/>
          </w:rPr>
          <w:t>6</w:t>
        </w:r>
        <w:r>
          <w:fldChar w:fldCharType="end"/>
        </w:r>
        <w:r w:rsidRPr="00A674B5">
          <w:rPr>
            <w:lang w:val="en-US"/>
          </w:rPr>
          <w:t>)</w:t>
        </w:r>
        <w:r w:rsidRPr="00A674B5">
          <w:rPr>
            <w:rFonts w:cstheme="minorHAnsi"/>
            <w:color w:val="000000"/>
            <w:sz w:val="22"/>
            <w:szCs w:val="22"/>
            <w:lang w:val="en-US"/>
          </w:rPr>
          <w:t xml:space="preserve"> </w:t>
        </w:r>
        <w:r w:rsidRPr="00A674B5">
          <w:rPr>
            <w:rFonts w:cstheme="minorHAnsi"/>
            <w:color w:val="548DD4" w:themeColor="text2" w:themeTint="99"/>
            <w:szCs w:val="22"/>
            <w:lang w:val="en-US"/>
          </w:rPr>
          <w:t>[Source:</w:t>
        </w:r>
        <w:r w:rsidRPr="00A674B5">
          <w:rPr>
            <w:rStyle w:val="apple-converted-space"/>
            <w:rFonts w:cstheme="minorHAnsi"/>
            <w:color w:val="548DD4" w:themeColor="text2" w:themeTint="99"/>
            <w:szCs w:val="22"/>
            <w:lang w:val="en-US"/>
          </w:rPr>
          <w:t> </w:t>
        </w:r>
        <w:r>
          <w:fldChar w:fldCharType="begin"/>
        </w:r>
        <w:r w:rsidRPr="00F772FD">
          <w:rPr>
            <w:lang w:val="en-US"/>
          </w:rPr>
          <w:instrText>HYPERLINK "http://see.msfc.nasa.gov/pf/pf.htm"</w:instrText>
        </w:r>
        <w:r>
          <w:fldChar w:fldCharType="separate"/>
        </w:r>
        <w:r w:rsidRPr="00A674B5">
          <w:rPr>
            <w:rStyle w:val="Hipervnculo"/>
            <w:rFonts w:cstheme="minorHAnsi"/>
            <w:color w:val="548DD4" w:themeColor="text2" w:themeTint="99"/>
            <w:szCs w:val="22"/>
            <w:lang w:val="en-US"/>
          </w:rPr>
          <w:t>Space Environments &amp; Effects Program</w:t>
        </w:r>
        <w:r>
          <w:fldChar w:fldCharType="end"/>
        </w:r>
        <w:r w:rsidRPr="00A674B5">
          <w:rPr>
            <w:rFonts w:cstheme="minorHAnsi"/>
            <w:color w:val="548DD4" w:themeColor="text2" w:themeTint="99"/>
            <w:szCs w:val="22"/>
            <w:lang w:val="en-US"/>
          </w:rPr>
          <w:t>, NASA Marshall Space Flight Center]</w:t>
        </w:r>
        <w:r>
          <w:rPr>
            <w:rFonts w:cstheme="minorHAnsi"/>
            <w:color w:val="548DD4" w:themeColor="text2" w:themeTint="99"/>
            <w:szCs w:val="22"/>
            <w:lang w:val="en-US"/>
          </w:rPr>
          <w:t>.</w:t>
        </w:r>
      </w:moveTo>
    </w:p>
    <w:p w:rsidR="001177EF" w:rsidRPr="00920DEE" w:rsidRDefault="001177EF" w:rsidP="001177EF">
      <w:pPr>
        <w:pStyle w:val="NormalWeb"/>
        <w:rPr>
          <w:rFonts w:asciiTheme="minorHAnsi" w:hAnsiTheme="minorHAnsi" w:cstheme="minorHAnsi"/>
          <w:noProof/>
          <w:sz w:val="22"/>
          <w:szCs w:val="22"/>
        </w:rPr>
      </w:pPr>
      <w:moveTo w:id="33" w:author="Facundo-std" w:date="2010-07-06T20:48:00Z">
        <w:r w:rsidRPr="00920DEE">
          <w:rPr>
            <w:rFonts w:asciiTheme="minorHAnsi" w:hAnsiTheme="minorHAnsi" w:cstheme="minorHAnsi"/>
            <w:color w:val="000000"/>
            <w:sz w:val="22"/>
            <w:szCs w:val="22"/>
          </w:rPr>
          <w:t xml:space="preserve">Los resultados de la geometria dipolar del campo magnetico resultan en una region conocida como </w:t>
        </w:r>
        <w:r w:rsidRPr="000C6728">
          <w:rPr>
            <w:rFonts w:asciiTheme="minorHAnsi" w:hAnsiTheme="minorHAnsi" w:cstheme="minorHAnsi"/>
            <w:i/>
            <w:color w:val="000000"/>
            <w:sz w:val="22"/>
            <w:szCs w:val="22"/>
          </w:rPr>
          <w:t>Anomalia del Atlantio Sur (SAA</w:t>
        </w:r>
        <w:r w:rsidRPr="00920DEE">
          <w:rPr>
            <w:rFonts w:asciiTheme="minorHAnsi" w:hAnsiTheme="minorHAnsi" w:cstheme="minorHAnsi"/>
            <w:color w:val="000000"/>
            <w:sz w:val="22"/>
            <w:szCs w:val="22"/>
          </w:rPr>
          <w:t>), donde los cinturones de radiacion llegan a su nivel mas bajo de altitud. Dicha anomalía es una región de flujo de protones muy intensa.</w:t>
        </w:r>
      </w:moveTo>
    </w:p>
    <w:p w:rsidR="001177EF" w:rsidRDefault="001177EF" w:rsidP="001177EF">
      <w:pPr>
        <w:pStyle w:val="NormalWeb"/>
        <w:keepNext/>
        <w:jc w:val="center"/>
      </w:pPr>
      <w:moveTo w:id="34" w:author="Facundo-std" w:date="2010-07-06T20:48:00Z">
        <w:r w:rsidRPr="00920DEE">
          <w:rPr>
            <w:rFonts w:asciiTheme="minorHAnsi" w:hAnsiTheme="minorHAnsi" w:cstheme="minorHAnsi"/>
            <w:noProof/>
            <w:sz w:val="22"/>
            <w:szCs w:val="22"/>
          </w:rPr>
          <w:lastRenderedPageBreak/>
          <w:drawing>
            <wp:inline distT="0" distB="0" distL="0" distR="0">
              <wp:extent cx="2962275" cy="1888086"/>
              <wp:effectExtent l="19050" t="0" r="0" b="0"/>
              <wp:docPr id="14" name="Imagen 6" descr="GeomagS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eomagSAA"/>
                      <pic:cNvPicPr>
                        <a:picLocks noChangeAspect="1" noChangeArrowheads="1"/>
                      </pic:cNvPicPr>
                    </pic:nvPicPr>
                    <pic:blipFill>
                      <a:blip r:embed="rId10" cstate="print"/>
                      <a:srcRect/>
                      <a:stretch>
                        <a:fillRect/>
                      </a:stretch>
                    </pic:blipFill>
                    <pic:spPr bwMode="auto">
                      <a:xfrm>
                        <a:off x="0" y="0"/>
                        <a:ext cx="2966250" cy="1890620"/>
                      </a:xfrm>
                      <a:prstGeom prst="rect">
                        <a:avLst/>
                      </a:prstGeom>
                      <a:noFill/>
                      <a:ln w="9525">
                        <a:noFill/>
                        <a:miter lim="800000"/>
                        <a:headEnd/>
                        <a:tailEnd/>
                      </a:ln>
                    </pic:spPr>
                  </pic:pic>
                </a:graphicData>
              </a:graphic>
            </wp:inline>
          </w:drawing>
        </w:r>
      </w:moveTo>
    </w:p>
    <w:p w:rsidR="001177EF" w:rsidRPr="00A674B5" w:rsidRDefault="001177EF" w:rsidP="001177EF">
      <w:pPr>
        <w:pStyle w:val="NormalWeb"/>
        <w:jc w:val="center"/>
        <w:rPr>
          <w:rFonts w:asciiTheme="minorHAnsi" w:hAnsiTheme="minorHAnsi" w:cstheme="minorHAnsi"/>
          <w:b/>
          <w:color w:val="548DD4" w:themeColor="text2" w:themeTint="99"/>
          <w:sz w:val="18"/>
          <w:szCs w:val="22"/>
          <w:lang w:val="en-US"/>
        </w:rPr>
      </w:pPr>
      <w:moveTo w:id="35" w:author="Facundo-std" w:date="2010-07-06T20:48:00Z">
        <w:r w:rsidRPr="00A674B5">
          <w:rPr>
            <w:b/>
            <w:color w:val="548DD4" w:themeColor="text2" w:themeTint="99"/>
            <w:sz w:val="20"/>
          </w:rPr>
          <w:t xml:space="preserve">Figura </w:t>
        </w:r>
        <w:r w:rsidRPr="00A674B5">
          <w:rPr>
            <w:b/>
            <w:color w:val="548DD4" w:themeColor="text2" w:themeTint="99"/>
            <w:sz w:val="20"/>
          </w:rPr>
          <w:fldChar w:fldCharType="begin"/>
        </w:r>
        <w:r w:rsidRPr="00A674B5">
          <w:rPr>
            <w:b/>
            <w:color w:val="548DD4" w:themeColor="text2" w:themeTint="99"/>
            <w:sz w:val="20"/>
          </w:rPr>
          <w:instrText xml:space="preserve"> SEQ Figura \* ARABIC </w:instrText>
        </w:r>
        <w:r w:rsidRPr="00A674B5">
          <w:rPr>
            <w:b/>
            <w:color w:val="548DD4" w:themeColor="text2" w:themeTint="99"/>
            <w:sz w:val="20"/>
          </w:rPr>
          <w:fldChar w:fldCharType="separate"/>
        </w:r>
        <w:r w:rsidRPr="00A674B5">
          <w:rPr>
            <w:b/>
            <w:noProof/>
            <w:color w:val="548DD4" w:themeColor="text2" w:themeTint="99"/>
            <w:sz w:val="20"/>
          </w:rPr>
          <w:t>7</w:t>
        </w:r>
        <w:r w:rsidRPr="00A674B5">
          <w:rPr>
            <w:b/>
            <w:color w:val="548DD4" w:themeColor="text2" w:themeTint="99"/>
            <w:sz w:val="20"/>
          </w:rPr>
          <w:fldChar w:fldCharType="end"/>
        </w:r>
        <w:r w:rsidRPr="00A674B5">
          <w:rPr>
            <w:b/>
            <w:color w:val="548DD4" w:themeColor="text2" w:themeTint="99"/>
            <w:sz w:val="20"/>
          </w:rPr>
          <w:t>)</w:t>
        </w:r>
        <w:r w:rsidRPr="00A674B5">
          <w:rPr>
            <w:rFonts w:asciiTheme="minorHAnsi" w:hAnsiTheme="minorHAnsi" w:cstheme="minorHAnsi"/>
            <w:b/>
            <w:color w:val="548DD4" w:themeColor="text2" w:themeTint="99"/>
            <w:sz w:val="18"/>
            <w:szCs w:val="22"/>
          </w:rPr>
          <w:t xml:space="preserve"> Campos Geomagneticos a nivel del mar. Note el South Atlantic Anomaly (SAA) ubicado en el centro de la costa sudeste de América del Sur (allí ocurren los mayores SEE). </w:t>
        </w:r>
        <w:r w:rsidRPr="00A674B5">
          <w:rPr>
            <w:rFonts w:asciiTheme="minorHAnsi" w:hAnsiTheme="minorHAnsi" w:cstheme="minorHAnsi"/>
            <w:b/>
            <w:color w:val="548DD4" w:themeColor="text2" w:themeTint="99"/>
            <w:sz w:val="18"/>
            <w:szCs w:val="22"/>
            <w:lang w:val="en-US"/>
          </w:rPr>
          <w:t>(from the</w:t>
        </w:r>
        <w:r w:rsidRPr="00A674B5">
          <w:rPr>
            <w:rStyle w:val="apple-converted-space"/>
            <w:rFonts w:asciiTheme="minorHAnsi" w:hAnsiTheme="minorHAnsi" w:cstheme="minorHAnsi"/>
            <w:b/>
            <w:color w:val="548DD4" w:themeColor="text2" w:themeTint="99"/>
            <w:sz w:val="18"/>
            <w:szCs w:val="22"/>
            <w:lang w:val="en-US"/>
          </w:rPr>
          <w:t> </w:t>
        </w:r>
        <w:r>
          <w:fldChar w:fldCharType="begin"/>
        </w:r>
        <w:r w:rsidRPr="00F772FD">
          <w:rPr>
            <w:lang w:val="en-US"/>
          </w:rPr>
          <w:instrText>HYPERLINK "http://see.msfc.nasa.gov/"</w:instrText>
        </w:r>
        <w:r>
          <w:fldChar w:fldCharType="separate"/>
        </w:r>
        <w:r w:rsidRPr="00A674B5">
          <w:rPr>
            <w:rStyle w:val="Hipervnculo"/>
            <w:rFonts w:asciiTheme="minorHAnsi" w:hAnsiTheme="minorHAnsi" w:cstheme="minorHAnsi"/>
            <w:b/>
            <w:color w:val="548DD4" w:themeColor="text2" w:themeTint="99"/>
            <w:sz w:val="18"/>
            <w:szCs w:val="22"/>
            <w:lang w:val="en-US"/>
          </w:rPr>
          <w:t>Space Environments &amp; Effects Program</w:t>
        </w:r>
        <w:r>
          <w:fldChar w:fldCharType="end"/>
        </w:r>
        <w:r w:rsidRPr="00A674B5">
          <w:rPr>
            <w:rStyle w:val="apple-converted-space"/>
            <w:rFonts w:asciiTheme="minorHAnsi" w:hAnsiTheme="minorHAnsi" w:cstheme="minorHAnsi"/>
            <w:b/>
            <w:color w:val="548DD4" w:themeColor="text2" w:themeTint="99"/>
            <w:sz w:val="18"/>
            <w:szCs w:val="22"/>
            <w:lang w:val="en-US"/>
          </w:rPr>
          <w:t> </w:t>
        </w:r>
        <w:r w:rsidRPr="00A674B5">
          <w:rPr>
            <w:rFonts w:asciiTheme="minorHAnsi" w:hAnsiTheme="minorHAnsi" w:cstheme="minorHAnsi"/>
            <w:b/>
            <w:color w:val="548DD4" w:themeColor="text2" w:themeTint="99"/>
            <w:sz w:val="18"/>
            <w:szCs w:val="22"/>
            <w:lang w:val="en-US"/>
          </w:rPr>
          <w:t>at NASA's Marshall Space Flight Center).</w:t>
        </w:r>
      </w:moveTo>
    </w:p>
    <w:p w:rsidR="006D7291" w:rsidRPr="00920DEE" w:rsidRDefault="006D7291" w:rsidP="006D7291">
      <w:pPr>
        <w:pStyle w:val="NormalWeb"/>
        <w:rPr>
          <w:rFonts w:asciiTheme="minorHAnsi" w:hAnsiTheme="minorHAnsi" w:cstheme="minorHAnsi"/>
          <w:sz w:val="22"/>
          <w:szCs w:val="22"/>
        </w:rPr>
      </w:pPr>
      <w:moveToRangeStart w:id="36" w:author="Facundo-std" w:date="2010-07-06T21:36:00Z" w:name="move266215514"/>
      <w:moveToRangeEnd w:id="27"/>
      <w:moveTo w:id="37" w:author="Facundo-std" w:date="2010-07-06T21:36:00Z">
        <w:r w:rsidRPr="000C6728">
          <w:rPr>
            <w:rFonts w:asciiTheme="minorHAnsi" w:hAnsiTheme="minorHAnsi" w:cstheme="minorHAnsi"/>
            <w:sz w:val="22"/>
            <w:szCs w:val="22"/>
            <w:highlight w:val="yellow"/>
          </w:rPr>
          <w:t>Las llamaradas Solares son el efecto más extremo en la producción de eventos SE</w:t>
        </w:r>
        <w:r>
          <w:rPr>
            <w:rFonts w:asciiTheme="minorHAnsi" w:hAnsiTheme="minorHAnsi" w:cstheme="minorHAnsi"/>
            <w:sz w:val="22"/>
            <w:szCs w:val="22"/>
            <w:highlight w:val="yellow"/>
          </w:rPr>
          <w:t>E</w:t>
        </w:r>
        <w:r w:rsidRPr="000C6728">
          <w:rPr>
            <w:rFonts w:asciiTheme="minorHAnsi" w:hAnsiTheme="minorHAnsi" w:cstheme="minorHAnsi"/>
            <w:sz w:val="22"/>
            <w:szCs w:val="22"/>
            <w:highlight w:val="yellow"/>
          </w:rPr>
          <w:t>, principalmente para las naves espaciales durante su estadía en el espacio. Los experimentos que fueron llevados a cabo en el CRRES (Combined Release and Radiation Effects Satellite) mostraron un dramático incremento de SE</w:t>
        </w:r>
        <w:r>
          <w:rPr>
            <w:rFonts w:asciiTheme="minorHAnsi" w:hAnsiTheme="minorHAnsi" w:cstheme="minorHAnsi"/>
            <w:sz w:val="22"/>
            <w:szCs w:val="22"/>
            <w:highlight w:val="yellow"/>
          </w:rPr>
          <w:t>E</w:t>
        </w:r>
        <w:r w:rsidRPr="000C6728">
          <w:rPr>
            <w:rFonts w:asciiTheme="minorHAnsi" w:hAnsiTheme="minorHAnsi" w:cstheme="minorHAnsi"/>
            <w:sz w:val="22"/>
            <w:szCs w:val="22"/>
            <w:highlight w:val="yellow"/>
          </w:rPr>
          <w:t xml:space="preserve">s durante estos eventos solares. A </w:t>
        </w:r>
        <w:r>
          <w:rPr>
            <w:rFonts w:asciiTheme="minorHAnsi" w:hAnsiTheme="minorHAnsi" w:cstheme="minorHAnsi"/>
            <w:sz w:val="22"/>
            <w:szCs w:val="22"/>
            <w:highlight w:val="yellow"/>
          </w:rPr>
          <w:t>pesar de todo, el 90% de los SEE</w:t>
        </w:r>
        <w:r w:rsidRPr="000C6728">
          <w:rPr>
            <w:rFonts w:asciiTheme="minorHAnsi" w:hAnsiTheme="minorHAnsi" w:cstheme="minorHAnsi"/>
            <w:sz w:val="22"/>
            <w:szCs w:val="22"/>
            <w:highlight w:val="yellow"/>
          </w:rPr>
          <w:t>s analizados en el CRRES fueron originados por protones y sus desencadenamientos de reacciones nucleares, contrariamente con lo predicho anteriormente, en donde se pensaba que iban a ser consecuencia principalmente de los rayos cósmicos generando ionización directa.</w:t>
        </w:r>
      </w:moveTo>
    </w:p>
    <w:tbl>
      <w:tblPr>
        <w:tblStyle w:val="Listaclara-nfasis11"/>
        <w:tblW w:w="4472" w:type="dxa"/>
        <w:jc w:val="center"/>
        <w:tblLook w:val="04A0"/>
      </w:tblPr>
      <w:tblGrid>
        <w:gridCol w:w="2102"/>
        <w:gridCol w:w="1165"/>
        <w:gridCol w:w="1205"/>
      </w:tblGrid>
      <w:tr w:rsidR="006D7291" w:rsidRPr="000C6728" w:rsidTr="00FC4F6B">
        <w:trPr>
          <w:cnfStyle w:val="100000000000"/>
          <w:trHeight w:val="273"/>
          <w:jc w:val="center"/>
        </w:trPr>
        <w:tc>
          <w:tcPr>
            <w:cnfStyle w:val="001000000000"/>
            <w:tcW w:w="0" w:type="auto"/>
            <w:hideMark/>
          </w:tcPr>
          <w:p w:rsidR="006D7291" w:rsidRPr="00C558F6" w:rsidRDefault="006D7291" w:rsidP="00FC4F6B">
            <w:pPr>
              <w:rPr>
                <w:rFonts w:cstheme="minorHAnsi"/>
                <w:b w:val="0"/>
              </w:rPr>
            </w:pPr>
          </w:p>
        </w:tc>
        <w:tc>
          <w:tcPr>
            <w:tcW w:w="0" w:type="auto"/>
            <w:hideMark/>
          </w:tcPr>
          <w:p w:rsidR="006D7291" w:rsidRPr="000C6728" w:rsidRDefault="006D7291" w:rsidP="00FC4F6B">
            <w:pPr>
              <w:cnfStyle w:val="100000000000"/>
              <w:rPr>
                <w:rFonts w:cstheme="minorHAnsi"/>
              </w:rPr>
            </w:pPr>
            <w:moveTo w:id="38" w:author="Facundo-std" w:date="2010-07-06T21:36:00Z">
              <w:r w:rsidRPr="000C6728">
                <w:rPr>
                  <w:rFonts w:cstheme="minorHAnsi"/>
                </w:rPr>
                <w:t>Solar Min</w:t>
              </w:r>
            </w:moveTo>
          </w:p>
        </w:tc>
        <w:tc>
          <w:tcPr>
            <w:tcW w:w="0" w:type="auto"/>
            <w:hideMark/>
          </w:tcPr>
          <w:p w:rsidR="006D7291" w:rsidRPr="000C6728" w:rsidRDefault="006D7291" w:rsidP="00FC4F6B">
            <w:pPr>
              <w:cnfStyle w:val="100000000000"/>
              <w:rPr>
                <w:rFonts w:cstheme="minorHAnsi"/>
              </w:rPr>
            </w:pPr>
            <w:moveTo w:id="39" w:author="Facundo-std" w:date="2010-07-06T21:36:00Z">
              <w:r w:rsidRPr="000C6728">
                <w:rPr>
                  <w:rFonts w:cstheme="minorHAnsi"/>
                </w:rPr>
                <w:t>Solar Max</w:t>
              </w:r>
            </w:moveTo>
          </w:p>
        </w:tc>
      </w:tr>
      <w:tr w:rsidR="006D7291" w:rsidRPr="00920DEE" w:rsidTr="00FC4F6B">
        <w:trPr>
          <w:cnfStyle w:val="000000100000"/>
          <w:trHeight w:val="295"/>
          <w:jc w:val="center"/>
        </w:trPr>
        <w:tc>
          <w:tcPr>
            <w:cnfStyle w:val="001000000000"/>
            <w:tcW w:w="0" w:type="auto"/>
            <w:hideMark/>
          </w:tcPr>
          <w:p w:rsidR="006D7291" w:rsidRPr="000C6728" w:rsidRDefault="006D7291" w:rsidP="00FC4F6B">
            <w:pPr>
              <w:rPr>
                <w:rFonts w:cstheme="minorHAnsi"/>
              </w:rPr>
            </w:pPr>
            <w:moveTo w:id="40" w:author="Facundo-std" w:date="2010-07-06T21:36:00Z">
              <w:r w:rsidRPr="000C6728">
                <w:rPr>
                  <w:rFonts w:cstheme="minorHAnsi"/>
                </w:rPr>
                <w:t>Electron Intensities</w:t>
              </w:r>
            </w:moveTo>
          </w:p>
        </w:tc>
        <w:tc>
          <w:tcPr>
            <w:tcW w:w="0" w:type="auto"/>
            <w:hideMark/>
          </w:tcPr>
          <w:p w:rsidR="006D7291" w:rsidRPr="00920DEE" w:rsidRDefault="006D7291" w:rsidP="00FC4F6B">
            <w:pPr>
              <w:jc w:val="center"/>
              <w:cnfStyle w:val="000000100000"/>
              <w:rPr>
                <w:rFonts w:cstheme="minorHAnsi"/>
              </w:rPr>
            </w:pPr>
            <w:moveTo w:id="41" w:author="Facundo-std" w:date="2010-07-06T21:36:00Z">
              <w:r w:rsidRPr="00920DEE">
                <w:rPr>
                  <w:rFonts w:cstheme="minorHAnsi"/>
                </w:rPr>
                <w:t>lower</w:t>
              </w:r>
            </w:moveTo>
          </w:p>
        </w:tc>
        <w:tc>
          <w:tcPr>
            <w:tcW w:w="0" w:type="auto"/>
            <w:hideMark/>
          </w:tcPr>
          <w:p w:rsidR="006D7291" w:rsidRPr="00920DEE" w:rsidRDefault="006D7291" w:rsidP="00FC4F6B">
            <w:pPr>
              <w:jc w:val="center"/>
              <w:cnfStyle w:val="000000100000"/>
              <w:rPr>
                <w:rFonts w:cstheme="minorHAnsi"/>
              </w:rPr>
            </w:pPr>
            <w:moveTo w:id="42" w:author="Facundo-std" w:date="2010-07-06T21:36:00Z">
              <w:r w:rsidRPr="00920DEE">
                <w:rPr>
                  <w:rFonts w:cstheme="minorHAnsi"/>
                </w:rPr>
                <w:t>higher</w:t>
              </w:r>
            </w:moveTo>
          </w:p>
        </w:tc>
      </w:tr>
      <w:tr w:rsidR="006D7291" w:rsidRPr="00920DEE" w:rsidTr="00FC4F6B">
        <w:trPr>
          <w:trHeight w:val="60"/>
          <w:jc w:val="center"/>
        </w:trPr>
        <w:tc>
          <w:tcPr>
            <w:cnfStyle w:val="001000000000"/>
            <w:tcW w:w="0" w:type="auto"/>
            <w:hideMark/>
          </w:tcPr>
          <w:p w:rsidR="006D7291" w:rsidRPr="000C6728" w:rsidRDefault="006D7291" w:rsidP="00FC4F6B">
            <w:pPr>
              <w:rPr>
                <w:rFonts w:cstheme="minorHAnsi"/>
              </w:rPr>
            </w:pPr>
            <w:moveTo w:id="43" w:author="Facundo-std" w:date="2010-07-06T21:36:00Z">
              <w:r w:rsidRPr="000C6728">
                <w:rPr>
                  <w:rFonts w:cstheme="minorHAnsi"/>
                </w:rPr>
                <w:t>Proton Intensities</w:t>
              </w:r>
            </w:moveTo>
          </w:p>
        </w:tc>
        <w:tc>
          <w:tcPr>
            <w:tcW w:w="0" w:type="auto"/>
            <w:hideMark/>
          </w:tcPr>
          <w:p w:rsidR="006D7291" w:rsidRPr="00920DEE" w:rsidRDefault="006D7291" w:rsidP="00FC4F6B">
            <w:pPr>
              <w:jc w:val="center"/>
              <w:cnfStyle w:val="000000000000"/>
              <w:rPr>
                <w:rFonts w:cstheme="minorHAnsi"/>
              </w:rPr>
            </w:pPr>
            <w:moveTo w:id="44" w:author="Facundo-std" w:date="2010-07-06T21:36:00Z">
              <w:r w:rsidRPr="00920DEE">
                <w:rPr>
                  <w:rFonts w:cstheme="minorHAnsi"/>
                </w:rPr>
                <w:t>higher</w:t>
              </w:r>
            </w:moveTo>
          </w:p>
        </w:tc>
        <w:tc>
          <w:tcPr>
            <w:tcW w:w="0" w:type="auto"/>
            <w:hideMark/>
          </w:tcPr>
          <w:p w:rsidR="006D7291" w:rsidRPr="00920DEE" w:rsidRDefault="006D7291" w:rsidP="00FC4F6B">
            <w:pPr>
              <w:jc w:val="center"/>
              <w:cnfStyle w:val="000000000000"/>
              <w:rPr>
                <w:rFonts w:cstheme="minorHAnsi"/>
              </w:rPr>
            </w:pPr>
            <w:moveTo w:id="45" w:author="Facundo-std" w:date="2010-07-06T21:36:00Z">
              <w:r w:rsidRPr="00920DEE">
                <w:rPr>
                  <w:rFonts w:cstheme="minorHAnsi"/>
                </w:rPr>
                <w:t>lower</w:t>
              </w:r>
            </w:moveTo>
          </w:p>
        </w:tc>
      </w:tr>
    </w:tbl>
    <w:p w:rsidR="006D7291" w:rsidRPr="00920DEE" w:rsidRDefault="006D7291" w:rsidP="006D7291">
      <w:pPr>
        <w:pStyle w:val="NormalWeb"/>
        <w:rPr>
          <w:rFonts w:asciiTheme="minorHAnsi" w:hAnsiTheme="minorHAnsi" w:cstheme="minorHAnsi"/>
          <w:sz w:val="22"/>
          <w:szCs w:val="22"/>
        </w:rPr>
      </w:pPr>
      <w:moveTo w:id="46" w:author="Facundo-std" w:date="2010-07-06T21:36:00Z">
        <w:r>
          <w:rPr>
            <w:rFonts w:asciiTheme="minorHAnsi" w:hAnsiTheme="minorHAnsi" w:cstheme="minorHAnsi"/>
            <w:sz w:val="22"/>
            <w:szCs w:val="22"/>
          </w:rPr>
          <w:t>L</w:t>
        </w:r>
        <w:r w:rsidRPr="00920DEE">
          <w:rPr>
            <w:rFonts w:asciiTheme="minorHAnsi" w:hAnsiTheme="minorHAnsi" w:cstheme="minorHAnsi"/>
            <w:sz w:val="22"/>
            <w:szCs w:val="22"/>
          </w:rPr>
          <w:t>os Hard Errors son permanentemente evitados, lo que puede darse a través de la selección de partes y blindaje. Desafortunadamente, el blindaje es de poco valor para la prevención de SE</w:t>
        </w:r>
        <w:r>
          <w:rPr>
            <w:rFonts w:asciiTheme="minorHAnsi" w:hAnsiTheme="minorHAnsi" w:cstheme="minorHAnsi"/>
            <w:sz w:val="22"/>
            <w:szCs w:val="22"/>
          </w:rPr>
          <w:t>E</w:t>
        </w:r>
        <w:r w:rsidRPr="00920DEE">
          <w:rPr>
            <w:rFonts w:asciiTheme="minorHAnsi" w:hAnsiTheme="minorHAnsi" w:cstheme="minorHAnsi"/>
            <w:sz w:val="22"/>
            <w:szCs w:val="22"/>
          </w:rPr>
          <w:t>s. Para la mitigación de los Soft Errors, otros métodos pueden ser la detección y corrección de errores (EDAC) y su redundancia.</w:t>
        </w:r>
      </w:moveTo>
    </w:p>
    <w:p w:rsidR="006D7291" w:rsidRPr="00920DEE" w:rsidRDefault="006D7291" w:rsidP="006D7291">
      <w:pPr>
        <w:pStyle w:val="NormalWeb"/>
        <w:rPr>
          <w:rFonts w:asciiTheme="minorHAnsi" w:hAnsiTheme="minorHAnsi" w:cstheme="minorHAnsi"/>
          <w:sz w:val="22"/>
          <w:szCs w:val="22"/>
        </w:rPr>
      </w:pPr>
      <w:moveTo w:id="47" w:author="Facundo-std" w:date="2010-07-06T21:36:00Z">
        <w:r w:rsidRPr="00920DEE">
          <w:rPr>
            <w:rFonts w:asciiTheme="minorHAnsi" w:hAnsiTheme="minorHAnsi" w:cstheme="minorHAnsi"/>
            <w:sz w:val="22"/>
            <w:szCs w:val="22"/>
          </w:rPr>
          <w:t>Los blindajes típicamente otorgan una reducción significativa para Soft Errors ocasionados por llamaradas solares reduciendo moderadamente el flujo de protones. Este tiene poco efecto de protección ante protones de alta energía, y más aun con restricciones de pes</w:t>
        </w:r>
        <w:r>
          <w:rPr>
            <w:rFonts w:asciiTheme="minorHAnsi" w:hAnsiTheme="minorHAnsi" w:cstheme="minorHAnsi"/>
            <w:sz w:val="22"/>
            <w:szCs w:val="22"/>
          </w:rPr>
          <w:t>o en el mismo, como por ejemplo</w:t>
        </w:r>
        <w:r w:rsidRPr="00920DEE">
          <w:rPr>
            <w:rFonts w:asciiTheme="minorHAnsi" w:hAnsiTheme="minorHAnsi" w:cstheme="minorHAnsi"/>
            <w:sz w:val="22"/>
            <w:szCs w:val="22"/>
          </w:rPr>
          <w:t xml:space="preserve"> para uso aeroespacial. Para algunos casos, el blindaje tan solo empeora el problema, ya que reduce la velocidad de las partículas que lo atraviesan, permitiendo un mayor tiempo de interacción con el dispositivo, aumentando la energía transmitida durante un SE</w:t>
        </w:r>
        <w:r>
          <w:rPr>
            <w:rFonts w:asciiTheme="minorHAnsi" w:hAnsiTheme="minorHAnsi" w:cstheme="minorHAnsi"/>
            <w:sz w:val="22"/>
            <w:szCs w:val="22"/>
          </w:rPr>
          <w:t>E</w:t>
        </w:r>
        <w:r w:rsidRPr="00920DEE">
          <w:rPr>
            <w:rFonts w:asciiTheme="minorHAnsi" w:hAnsiTheme="minorHAnsi" w:cstheme="minorHAnsi"/>
            <w:sz w:val="22"/>
            <w:szCs w:val="22"/>
          </w:rPr>
          <w:t xml:space="preserve"> </w:t>
        </w:r>
        <w:r w:rsidRPr="00920DEE">
          <w:rPr>
            <w:rStyle w:val="Refdenotaalfinal"/>
            <w:rFonts w:asciiTheme="minorHAnsi" w:hAnsiTheme="minorHAnsi" w:cstheme="minorHAnsi"/>
            <w:sz w:val="22"/>
            <w:szCs w:val="22"/>
          </w:rPr>
          <w:endnoteReference w:id="1"/>
        </w:r>
        <w:r w:rsidRPr="00920DEE">
          <w:rPr>
            <w:rFonts w:asciiTheme="minorHAnsi" w:hAnsiTheme="minorHAnsi" w:cstheme="minorHAnsi"/>
            <w:sz w:val="22"/>
            <w:szCs w:val="22"/>
          </w:rPr>
          <w:t>.</w:t>
        </w:r>
      </w:moveTo>
    </w:p>
    <w:moveToRangeEnd w:id="36"/>
    <w:p w:rsidR="006254F3" w:rsidRPr="0022402B" w:rsidRDefault="006254F3" w:rsidP="006254F3">
      <w:pPr>
        <w:rPr>
          <w:ins w:id="50" w:author="Facundo-std" w:date="2010-07-06T21:41:00Z"/>
          <w:rStyle w:val="apple-style-span"/>
          <w:rFonts w:cstheme="minorHAnsi"/>
        </w:rPr>
      </w:pPr>
      <w:ins w:id="51" w:author="Facundo-std" w:date="2010-07-06T21:41:00Z">
        <w:r w:rsidRPr="0022402B">
          <w:rPr>
            <w:rStyle w:val="apple-style-span"/>
            <w:rFonts w:cstheme="minorHAnsi"/>
          </w:rPr>
          <w:t>Los dispositivos micro</w:t>
        </w:r>
        <w:r>
          <w:rPr>
            <w:rStyle w:val="apple-style-span"/>
            <w:rFonts w:cstheme="minorHAnsi"/>
          </w:rPr>
          <w:t>-</w:t>
        </w:r>
        <w:r w:rsidRPr="0022402B">
          <w:rPr>
            <w:rStyle w:val="apple-style-span"/>
            <w:rFonts w:cstheme="minorHAnsi"/>
          </w:rPr>
          <w:t xml:space="preserve">electrónicos son susceptibles a daños o </w:t>
        </w:r>
        <w:r>
          <w:rPr>
            <w:rStyle w:val="apple-style-span"/>
            <w:rFonts w:cstheme="minorHAnsi"/>
          </w:rPr>
          <w:t>fallas</w:t>
        </w:r>
        <w:r w:rsidRPr="0022402B">
          <w:rPr>
            <w:rStyle w:val="apple-style-span"/>
            <w:rFonts w:cstheme="minorHAnsi"/>
          </w:rPr>
          <w:t xml:space="preserve"> al ser expuestos a la radiación debido a su estructura y forma de funcionamiento. Dicha estructura está </w:t>
        </w:r>
        <w:r>
          <w:rPr>
            <w:rStyle w:val="apple-style-span"/>
            <w:rFonts w:cstheme="minorHAnsi"/>
          </w:rPr>
          <w:t>constituida</w:t>
        </w:r>
        <w:r w:rsidRPr="0022402B">
          <w:rPr>
            <w:rStyle w:val="apple-style-span"/>
            <w:rFonts w:cstheme="minorHAnsi"/>
          </w:rPr>
          <w:t xml:space="preserve"> </w:t>
        </w:r>
        <w:r>
          <w:rPr>
            <w:rStyle w:val="apple-style-span"/>
            <w:rFonts w:cstheme="minorHAnsi"/>
          </w:rPr>
          <w:t>por</w:t>
        </w:r>
        <w:r w:rsidRPr="0022402B">
          <w:rPr>
            <w:rStyle w:val="apple-style-span"/>
            <w:rFonts w:cstheme="minorHAnsi"/>
          </w:rPr>
          <w:t xml:space="preserve"> material semiconductor</w:t>
        </w:r>
        <w:r>
          <w:rPr>
            <w:rStyle w:val="apple-style-span"/>
            <w:rFonts w:cstheme="minorHAnsi"/>
          </w:rPr>
          <w:t xml:space="preserve"> (silicio)</w:t>
        </w:r>
        <w:r w:rsidRPr="0022402B">
          <w:rPr>
            <w:rStyle w:val="apple-style-span"/>
            <w:rFonts w:cstheme="minorHAnsi"/>
          </w:rPr>
          <w:t xml:space="preserve"> que opera por regulaciones de flujo de corriente o de cantidad de carga eléctrica acumulada en un pozo de potencial (potential well). La radiación</w:t>
        </w:r>
        <w:r>
          <w:rPr>
            <w:rStyle w:val="apple-style-span"/>
            <w:rFonts w:cstheme="minorHAnsi"/>
          </w:rPr>
          <w:t xml:space="preserve"> electromagnética</w:t>
        </w:r>
        <w:r w:rsidRPr="0022402B">
          <w:rPr>
            <w:rStyle w:val="apple-style-span"/>
            <w:rFonts w:cstheme="minorHAnsi"/>
          </w:rPr>
          <w:t>, incluyendo cualquier partícula energética (electrones, protones, neutrones) o fotones (rayos gamma, rayos X)</w:t>
        </w:r>
        <w:r>
          <w:rPr>
            <w:rStyle w:val="apple-style-span"/>
            <w:rFonts w:cstheme="minorHAnsi"/>
          </w:rPr>
          <w:t>,</w:t>
        </w:r>
        <w:r w:rsidRPr="0022402B">
          <w:rPr>
            <w:rStyle w:val="apple-style-span"/>
            <w:rFonts w:cstheme="minorHAnsi"/>
          </w:rPr>
          <w:t xml:space="preserve"> altera estas precisas condiciones de regulación y </w:t>
        </w:r>
        <w:r>
          <w:rPr>
            <w:rStyle w:val="apple-style-span"/>
            <w:rFonts w:cstheme="minorHAnsi"/>
          </w:rPr>
          <w:t xml:space="preserve">carga eléctrica, </w:t>
        </w:r>
        <w:r w:rsidRPr="0022402B">
          <w:rPr>
            <w:rStyle w:val="apple-style-span"/>
            <w:rFonts w:cstheme="minorHAnsi"/>
          </w:rPr>
          <w:t>produc</w:t>
        </w:r>
        <w:r>
          <w:rPr>
            <w:rStyle w:val="apple-style-span"/>
            <w:rFonts w:cstheme="minorHAnsi"/>
          </w:rPr>
          <w:t>iendo</w:t>
        </w:r>
        <w:r w:rsidRPr="0022402B">
          <w:rPr>
            <w:rStyle w:val="apple-style-span"/>
            <w:rFonts w:cstheme="minorHAnsi"/>
          </w:rPr>
          <w:t xml:space="preserve"> </w:t>
        </w:r>
        <w:r>
          <w:rPr>
            <w:rStyle w:val="apple-style-span"/>
            <w:rFonts w:cstheme="minorHAnsi"/>
          </w:rPr>
          <w:t xml:space="preserve">fenómenos de evento único conocidos como </w:t>
        </w:r>
        <w:r w:rsidRPr="0022402B">
          <w:rPr>
            <w:rStyle w:val="apple-style-span"/>
            <w:rFonts w:cstheme="minorHAnsi"/>
          </w:rPr>
          <w:t xml:space="preserve">SEP (Single Event Phenomena). </w:t>
        </w:r>
        <w:r>
          <w:rPr>
            <w:rStyle w:val="apple-style-span"/>
            <w:rFonts w:cstheme="minorHAnsi"/>
          </w:rPr>
          <w:t xml:space="preserve">En el presente </w:t>
        </w:r>
        <w:r>
          <w:rPr>
            <w:rStyle w:val="apple-style-span"/>
            <w:rFonts w:cstheme="minorHAnsi"/>
          </w:rPr>
          <w:lastRenderedPageBreak/>
          <w:t>trabajo se analizaran los efectos producidos por l</w:t>
        </w:r>
        <w:r w:rsidRPr="0022402B">
          <w:rPr>
            <w:rStyle w:val="apple-style-span"/>
            <w:rFonts w:cstheme="minorHAnsi"/>
          </w:rPr>
          <w:t>os SEPs</w:t>
        </w:r>
        <w:r>
          <w:rPr>
            <w:rStyle w:val="apple-style-span"/>
            <w:rFonts w:cstheme="minorHAnsi"/>
          </w:rPr>
          <w:t>,</w:t>
        </w:r>
        <w:r w:rsidRPr="0022402B">
          <w:rPr>
            <w:rStyle w:val="apple-style-span"/>
            <w:rFonts w:cstheme="minorHAnsi"/>
          </w:rPr>
          <w:t xml:space="preserve"> conocido</w:t>
        </w:r>
        <w:r>
          <w:rPr>
            <w:rStyle w:val="apple-style-span"/>
            <w:rFonts w:cstheme="minorHAnsi"/>
          </w:rPr>
          <w:t>s</w:t>
        </w:r>
        <w:r w:rsidRPr="0022402B">
          <w:rPr>
            <w:rStyle w:val="apple-style-span"/>
            <w:rFonts w:cstheme="minorHAnsi"/>
          </w:rPr>
          <w:t xml:space="preserve"> como Single Event Effect</w:t>
        </w:r>
        <w:r>
          <w:rPr>
            <w:rStyle w:val="apple-style-span"/>
            <w:rFonts w:cstheme="minorHAnsi"/>
          </w:rPr>
          <w:t>s</w:t>
        </w:r>
        <w:r w:rsidRPr="0022402B">
          <w:rPr>
            <w:rStyle w:val="apple-style-span"/>
            <w:rFonts w:cstheme="minorHAnsi"/>
          </w:rPr>
          <w:t xml:space="preserve"> (SEE</w:t>
        </w:r>
        <w:r>
          <w:rPr>
            <w:rStyle w:val="apple-style-span"/>
            <w:rFonts w:cstheme="minorHAnsi"/>
          </w:rPr>
          <w:t>s</w:t>
        </w:r>
        <w:r w:rsidRPr="0022402B">
          <w:rPr>
            <w:rStyle w:val="apple-style-span"/>
            <w:rFonts w:cstheme="minorHAnsi"/>
          </w:rPr>
          <w:t>).</w:t>
        </w:r>
      </w:ins>
    </w:p>
    <w:p w:rsidR="006254F3" w:rsidRPr="008C2E2C" w:rsidRDefault="006254F3" w:rsidP="006254F3">
      <w:pPr>
        <w:pStyle w:val="NormalWeb"/>
        <w:rPr>
          <w:ins w:id="52" w:author="Facundo-std" w:date="2010-07-06T21:41:00Z"/>
          <w:rFonts w:asciiTheme="minorHAnsi" w:eastAsiaTheme="minorHAnsi" w:hAnsiTheme="minorHAnsi" w:cstheme="minorBidi"/>
          <w:sz w:val="22"/>
          <w:szCs w:val="22"/>
          <w:lang w:eastAsia="en-US"/>
        </w:rPr>
      </w:pPr>
      <w:ins w:id="53" w:author="Facundo-std" w:date="2010-07-06T21:41:00Z">
        <w:r>
          <w:rPr>
            <w:rFonts w:asciiTheme="minorHAnsi" w:eastAsiaTheme="minorHAnsi" w:hAnsiTheme="minorHAnsi" w:cstheme="minorBidi"/>
            <w:sz w:val="22"/>
            <w:szCs w:val="22"/>
            <w:lang w:eastAsia="en-US"/>
          </w:rPr>
          <w:t xml:space="preserve">Los </w:t>
        </w:r>
        <w:r w:rsidRPr="008C2E2C">
          <w:rPr>
            <w:rFonts w:asciiTheme="minorHAnsi" w:eastAsiaTheme="minorHAnsi" w:hAnsiTheme="minorHAnsi" w:cstheme="minorBidi"/>
            <w:sz w:val="22"/>
            <w:szCs w:val="22"/>
            <w:lang w:eastAsia="en-US"/>
          </w:rPr>
          <w:t>Single Event Effect</w:t>
        </w:r>
        <w:r>
          <w:rPr>
            <w:rFonts w:asciiTheme="minorHAnsi" w:eastAsiaTheme="minorHAnsi" w:hAnsiTheme="minorHAnsi" w:cstheme="minorBidi"/>
            <w:sz w:val="22"/>
            <w:szCs w:val="22"/>
            <w:lang w:eastAsia="en-US"/>
          </w:rPr>
          <w:t>s</w:t>
        </w:r>
        <w:r w:rsidRPr="008C2E2C">
          <w:rPr>
            <w:rFonts w:asciiTheme="minorHAnsi" w:eastAsiaTheme="minorHAnsi" w:hAnsiTheme="minorHAnsi" w:cstheme="minorBidi"/>
            <w:sz w:val="22"/>
            <w:szCs w:val="22"/>
            <w:lang w:eastAsia="en-US"/>
          </w:rPr>
          <w:t xml:space="preserve"> (SEE</w:t>
        </w:r>
        <w:r>
          <w:rPr>
            <w:rFonts w:asciiTheme="minorHAnsi" w:eastAsiaTheme="minorHAnsi" w:hAnsiTheme="minorHAnsi" w:cstheme="minorBidi"/>
            <w:sz w:val="22"/>
            <w:szCs w:val="22"/>
            <w:lang w:eastAsia="en-US"/>
          </w:rPr>
          <w:t>s</w:t>
        </w:r>
        <w:r w:rsidRPr="008C2E2C">
          <w:rPr>
            <w:rFonts w:asciiTheme="minorHAnsi" w:eastAsiaTheme="minorHAnsi" w:hAnsiTheme="minorHAnsi" w:cstheme="minorBidi"/>
            <w:sz w:val="22"/>
            <w:szCs w:val="22"/>
            <w:lang w:eastAsia="en-US"/>
          </w:rPr>
          <w:t>) son causados por una sola particula entrante</w:t>
        </w:r>
        <w:r>
          <w:rPr>
            <w:rFonts w:asciiTheme="minorHAnsi" w:eastAsiaTheme="minorHAnsi" w:hAnsiTheme="minorHAnsi" w:cstheme="minorBidi"/>
            <w:sz w:val="22"/>
            <w:szCs w:val="22"/>
            <w:lang w:eastAsia="en-US"/>
          </w:rPr>
          <w:t>,</w:t>
        </w:r>
        <w:r w:rsidRPr="008C2E2C">
          <w:rPr>
            <w:rFonts w:asciiTheme="minorHAnsi" w:eastAsiaTheme="minorHAnsi" w:hAnsiTheme="minorHAnsi" w:cstheme="minorBidi"/>
            <w:sz w:val="22"/>
            <w:szCs w:val="22"/>
            <w:lang w:eastAsia="en-US"/>
          </w:rPr>
          <w:t xml:space="preserve"> </w:t>
        </w:r>
        <w:r>
          <w:rPr>
            <w:rFonts w:asciiTheme="minorHAnsi" w:eastAsiaTheme="minorHAnsi" w:hAnsiTheme="minorHAnsi" w:cstheme="minorBidi"/>
            <w:sz w:val="22"/>
            <w:szCs w:val="22"/>
            <w:lang w:eastAsia="en-US"/>
          </w:rPr>
          <w:t>c</w:t>
        </w:r>
        <w:r w:rsidRPr="008C2E2C">
          <w:rPr>
            <w:rFonts w:asciiTheme="minorHAnsi" w:eastAsiaTheme="minorHAnsi" w:hAnsiTheme="minorHAnsi" w:cstheme="minorBidi"/>
            <w:sz w:val="22"/>
            <w:szCs w:val="22"/>
            <w:lang w:eastAsia="en-US"/>
          </w:rPr>
          <w:t xml:space="preserve">omo </w:t>
        </w:r>
        <w:r>
          <w:rPr>
            <w:rFonts w:asciiTheme="minorHAnsi" w:eastAsiaTheme="minorHAnsi" w:hAnsiTheme="minorHAnsi" w:cstheme="minorBidi"/>
            <w:sz w:val="22"/>
            <w:szCs w:val="22"/>
            <w:lang w:eastAsia="en-US"/>
          </w:rPr>
          <w:t xml:space="preserve">por </w:t>
        </w:r>
        <w:r w:rsidRPr="008C2E2C">
          <w:rPr>
            <w:rFonts w:asciiTheme="minorHAnsi" w:eastAsiaTheme="minorHAnsi" w:hAnsiTheme="minorHAnsi" w:cstheme="minorBidi"/>
            <w:sz w:val="22"/>
            <w:szCs w:val="22"/>
            <w:lang w:eastAsia="en-US"/>
          </w:rPr>
          <w:t>ejemplo, flujo</w:t>
        </w:r>
        <w:r>
          <w:rPr>
            <w:rFonts w:asciiTheme="minorHAnsi" w:eastAsiaTheme="minorHAnsi" w:hAnsiTheme="minorHAnsi" w:cstheme="minorBidi"/>
            <w:sz w:val="22"/>
            <w:szCs w:val="22"/>
            <w:lang w:eastAsia="en-US"/>
          </w:rPr>
          <w:t>s</w:t>
        </w:r>
        <w:r w:rsidRPr="008C2E2C">
          <w:rPr>
            <w:rFonts w:asciiTheme="minorHAnsi" w:eastAsiaTheme="minorHAnsi" w:hAnsiTheme="minorHAnsi" w:cstheme="minorBidi"/>
            <w:sz w:val="22"/>
            <w:szCs w:val="22"/>
            <w:lang w:eastAsia="en-US"/>
          </w:rPr>
          <w:t xml:space="preserve"> de rayos cósmicos y protones (partículas y núcleos de átomos de alta energía)</w:t>
        </w:r>
        <w:r>
          <w:rPr>
            <w:rFonts w:asciiTheme="minorHAnsi" w:eastAsiaTheme="minorHAnsi" w:hAnsiTheme="minorHAnsi" w:cstheme="minorBidi"/>
            <w:sz w:val="22"/>
            <w:szCs w:val="22"/>
            <w:lang w:eastAsia="en-US"/>
          </w:rPr>
          <w:t xml:space="preserve"> presentes en el universo, fuera de nuestra atmosfera</w:t>
        </w:r>
        <w:r w:rsidRPr="008C2E2C">
          <w:rPr>
            <w:rFonts w:asciiTheme="minorHAnsi" w:eastAsiaTheme="minorHAnsi" w:hAnsiTheme="minorHAnsi" w:cstheme="minorBidi"/>
            <w:sz w:val="22"/>
            <w:szCs w:val="22"/>
            <w:lang w:eastAsia="en-US"/>
          </w:rPr>
          <w:t xml:space="preserve">. Si </w:t>
        </w:r>
        <w:r>
          <w:rPr>
            <w:rFonts w:asciiTheme="minorHAnsi" w:eastAsiaTheme="minorHAnsi" w:hAnsiTheme="minorHAnsi" w:cstheme="minorBidi"/>
            <w:sz w:val="22"/>
            <w:szCs w:val="22"/>
            <w:lang w:eastAsia="en-US"/>
          </w:rPr>
          <w:t xml:space="preserve">tan </w:t>
        </w:r>
        <w:r w:rsidRPr="008C2E2C">
          <w:rPr>
            <w:rFonts w:asciiTheme="minorHAnsi" w:eastAsiaTheme="minorHAnsi" w:hAnsiTheme="minorHAnsi" w:cstheme="minorBidi"/>
            <w:sz w:val="22"/>
            <w:szCs w:val="22"/>
            <w:lang w:eastAsia="en-US"/>
          </w:rPr>
          <w:t>solo una partícula cargada llega</w:t>
        </w:r>
        <w:r>
          <w:rPr>
            <w:rFonts w:asciiTheme="minorHAnsi" w:eastAsiaTheme="minorHAnsi" w:hAnsiTheme="minorHAnsi" w:cstheme="minorBidi"/>
            <w:sz w:val="22"/>
            <w:szCs w:val="22"/>
            <w:lang w:eastAsia="en-US"/>
          </w:rPr>
          <w:t>ra</w:t>
        </w:r>
        <w:r w:rsidRPr="008C2E2C">
          <w:rPr>
            <w:rFonts w:asciiTheme="minorHAnsi" w:eastAsiaTheme="minorHAnsi" w:hAnsiTheme="minorHAnsi" w:cstheme="minorBidi"/>
            <w:sz w:val="22"/>
            <w:szCs w:val="22"/>
            <w:lang w:eastAsia="en-US"/>
          </w:rPr>
          <w:t xml:space="preserve"> a </w:t>
        </w:r>
        <w:r>
          <w:rPr>
            <w:rFonts w:asciiTheme="minorHAnsi" w:eastAsiaTheme="minorHAnsi" w:hAnsiTheme="minorHAnsi" w:cstheme="minorBidi"/>
            <w:sz w:val="22"/>
            <w:szCs w:val="22"/>
            <w:lang w:eastAsia="en-US"/>
          </w:rPr>
          <w:t>impactar</w:t>
        </w:r>
        <w:r w:rsidRPr="008C2E2C">
          <w:rPr>
            <w:rFonts w:asciiTheme="minorHAnsi" w:eastAsiaTheme="minorHAnsi" w:hAnsiTheme="minorHAnsi" w:cstheme="minorBidi"/>
            <w:sz w:val="22"/>
            <w:szCs w:val="22"/>
            <w:lang w:eastAsia="en-US"/>
          </w:rPr>
          <w:t xml:space="preserve"> </w:t>
        </w:r>
        <w:r>
          <w:rPr>
            <w:rFonts w:asciiTheme="minorHAnsi" w:eastAsiaTheme="minorHAnsi" w:hAnsiTheme="minorHAnsi" w:cstheme="minorBidi"/>
            <w:sz w:val="22"/>
            <w:szCs w:val="22"/>
            <w:lang w:eastAsia="en-US"/>
          </w:rPr>
          <w:t xml:space="preserve">en un transistor de una celda de memoria </w:t>
        </w:r>
        <w:r w:rsidRPr="008C2E2C">
          <w:rPr>
            <w:rFonts w:asciiTheme="minorHAnsi" w:eastAsiaTheme="minorHAnsi" w:hAnsiTheme="minorHAnsi" w:cstheme="minorBidi"/>
            <w:sz w:val="22"/>
            <w:szCs w:val="22"/>
            <w:lang w:eastAsia="en-US"/>
          </w:rPr>
          <w:t>de una computadora, este depositaria una carga adicional en esta</w:t>
        </w:r>
        <w:r>
          <w:rPr>
            <w:rFonts w:asciiTheme="minorHAnsi" w:eastAsiaTheme="minorHAnsi" w:hAnsiTheme="minorHAnsi" w:cstheme="minorBidi"/>
            <w:sz w:val="22"/>
            <w:szCs w:val="22"/>
            <w:lang w:eastAsia="en-US"/>
          </w:rPr>
          <w:t xml:space="preserve"> dando</w:t>
        </w:r>
        <w:r w:rsidRPr="008C2E2C">
          <w:rPr>
            <w:rFonts w:asciiTheme="minorHAnsi" w:eastAsiaTheme="minorHAnsi" w:hAnsiTheme="minorHAnsi" w:cstheme="minorBidi"/>
            <w:sz w:val="22"/>
            <w:szCs w:val="22"/>
            <w:lang w:eastAsia="en-US"/>
          </w:rPr>
          <w:t xml:space="preserve"> como resultado una reprogramación natural de la memoria</w:t>
        </w:r>
        <w:r>
          <w:rPr>
            <w:rFonts w:asciiTheme="minorHAnsi" w:eastAsiaTheme="minorHAnsi" w:hAnsiTheme="minorHAnsi" w:cstheme="minorBidi"/>
            <w:sz w:val="22"/>
            <w:szCs w:val="22"/>
            <w:lang w:eastAsia="en-US"/>
          </w:rPr>
          <w:t>.</w:t>
        </w:r>
        <w:r w:rsidRPr="008C2E2C">
          <w:rPr>
            <w:rFonts w:asciiTheme="minorHAnsi" w:eastAsiaTheme="minorHAnsi" w:hAnsiTheme="minorHAnsi" w:cstheme="minorBidi"/>
            <w:sz w:val="22"/>
            <w:szCs w:val="22"/>
            <w:lang w:eastAsia="en-US"/>
          </w:rPr>
          <w:t xml:space="preserve"> </w:t>
        </w:r>
      </w:ins>
    </w:p>
    <w:p w:rsidR="006254F3" w:rsidRPr="0022402B" w:rsidRDefault="006254F3" w:rsidP="006254F3">
      <w:pPr>
        <w:pStyle w:val="NormalWeb"/>
        <w:rPr>
          <w:ins w:id="54" w:author="Facundo-std" w:date="2010-07-06T21:41:00Z"/>
          <w:rFonts w:asciiTheme="minorHAnsi" w:hAnsiTheme="minorHAnsi" w:cstheme="minorHAnsi"/>
          <w:sz w:val="22"/>
          <w:szCs w:val="22"/>
        </w:rPr>
      </w:pPr>
      <w:ins w:id="55" w:author="Facundo-std" w:date="2010-07-06T21:41:00Z">
        <w:r>
          <w:rPr>
            <w:rFonts w:asciiTheme="minorHAnsi" w:hAnsiTheme="minorHAnsi" w:cstheme="minorHAnsi"/>
            <w:noProof/>
            <w:sz w:val="22"/>
            <w:szCs w:val="22"/>
          </w:rPr>
          <w:drawing>
            <wp:inline distT="0" distB="0" distL="0" distR="0">
              <wp:extent cx="2319528" cy="1800000"/>
              <wp:effectExtent l="19050" t="0" r="4572" b="0"/>
              <wp:docPr id="26" name="Imagen 23" descr="D:\Downloads\Paginas sobre SEU\Waht are single event effects_archivos\tsl_see_data\space_computer_se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Downloads\Paginas sobre SEU\Waht are single event effects_archivos\tsl_see_data\space_computer_see.jpg"/>
                      <pic:cNvPicPr>
                        <a:picLocks noChangeAspect="1" noChangeArrowheads="1"/>
                      </pic:cNvPicPr>
                    </pic:nvPicPr>
                    <pic:blipFill>
                      <a:blip r:embed="rId11" cstate="print"/>
                      <a:srcRect/>
                      <a:stretch>
                        <a:fillRect/>
                      </a:stretch>
                    </pic:blipFill>
                    <pic:spPr bwMode="auto">
                      <a:xfrm>
                        <a:off x="0" y="0"/>
                        <a:ext cx="2319528" cy="1800000"/>
                      </a:xfrm>
                      <a:prstGeom prst="rect">
                        <a:avLst/>
                      </a:prstGeom>
                      <a:noFill/>
                      <a:ln w="9525">
                        <a:noFill/>
                        <a:miter lim="800000"/>
                        <a:headEnd/>
                        <a:tailEnd/>
                      </a:ln>
                    </pic:spPr>
                  </pic:pic>
                </a:graphicData>
              </a:graphic>
            </wp:inline>
          </w:drawing>
        </w:r>
        <w:r w:rsidRPr="0022402B">
          <w:rPr>
            <w:rStyle w:val="apple-converted-space"/>
            <w:rFonts w:asciiTheme="minorHAnsi" w:hAnsiTheme="minorHAnsi" w:cstheme="minorHAnsi"/>
            <w:sz w:val="22"/>
            <w:szCs w:val="22"/>
          </w:rPr>
          <w:t> </w:t>
        </w:r>
        <w:r>
          <w:rPr>
            <w:rFonts w:asciiTheme="minorHAnsi" w:hAnsiTheme="minorHAnsi" w:cstheme="minorHAnsi"/>
            <w:noProof/>
            <w:sz w:val="22"/>
            <w:szCs w:val="22"/>
          </w:rPr>
          <w:drawing>
            <wp:inline distT="0" distB="0" distL="0" distR="0">
              <wp:extent cx="3014856" cy="1800000"/>
              <wp:effectExtent l="19050" t="0" r="0" b="0"/>
              <wp:docPr id="27" name="Imagen 24" descr="D:\Downloads\Paginas sobre SEU\Waht are single event effects_archivos\tsl_see_data\protons_from_sp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Downloads\Paginas sobre SEU\Waht are single event effects_archivos\tsl_see_data\protons_from_space.png"/>
                      <pic:cNvPicPr>
                        <a:picLocks noChangeAspect="1" noChangeArrowheads="1"/>
                      </pic:cNvPicPr>
                    </pic:nvPicPr>
                    <pic:blipFill>
                      <a:blip r:embed="rId12" cstate="print"/>
                      <a:srcRect/>
                      <a:stretch>
                        <a:fillRect/>
                      </a:stretch>
                    </pic:blipFill>
                    <pic:spPr bwMode="auto">
                      <a:xfrm>
                        <a:off x="0" y="0"/>
                        <a:ext cx="3014856" cy="1800000"/>
                      </a:xfrm>
                      <a:prstGeom prst="rect">
                        <a:avLst/>
                      </a:prstGeom>
                      <a:noFill/>
                      <a:ln w="9525">
                        <a:noFill/>
                        <a:miter lim="800000"/>
                        <a:headEnd/>
                        <a:tailEnd/>
                      </a:ln>
                    </pic:spPr>
                  </pic:pic>
                </a:graphicData>
              </a:graphic>
            </wp:inline>
          </w:drawing>
        </w:r>
      </w:ins>
    </w:p>
    <w:p w:rsidR="006254F3" w:rsidRPr="0022402B" w:rsidRDefault="006254F3" w:rsidP="006254F3">
      <w:pPr>
        <w:pStyle w:val="NormalWeb"/>
        <w:rPr>
          <w:ins w:id="56" w:author="Facundo-std" w:date="2010-07-06T21:41:00Z"/>
          <w:rFonts w:asciiTheme="minorHAnsi" w:hAnsiTheme="minorHAnsi" w:cstheme="minorHAnsi"/>
          <w:sz w:val="22"/>
          <w:szCs w:val="22"/>
        </w:rPr>
      </w:pPr>
      <w:ins w:id="57" w:author="Facundo-std" w:date="2010-07-06T21:41:00Z">
        <w:r>
          <w:rPr>
            <w:rFonts w:asciiTheme="minorHAnsi" w:hAnsiTheme="minorHAnsi" w:cstheme="minorHAnsi"/>
            <w:sz w:val="22"/>
            <w:szCs w:val="22"/>
          </w:rPr>
          <w:t>Si bien l</w:t>
        </w:r>
        <w:r w:rsidRPr="0022402B">
          <w:rPr>
            <w:rFonts w:asciiTheme="minorHAnsi" w:hAnsiTheme="minorHAnsi" w:cstheme="minorHAnsi"/>
            <w:sz w:val="22"/>
            <w:szCs w:val="22"/>
          </w:rPr>
          <w:t>a atmosfera terrestre provee un muy eficiente escudo para los rayos cósmicos</w:t>
        </w:r>
        <w:r>
          <w:rPr>
            <w:rFonts w:asciiTheme="minorHAnsi" w:hAnsiTheme="minorHAnsi" w:cstheme="minorHAnsi"/>
            <w:sz w:val="22"/>
            <w:szCs w:val="22"/>
          </w:rPr>
          <w:t xml:space="preserve"> (generlamente protones)</w:t>
        </w:r>
        <w:r w:rsidRPr="0022402B">
          <w:rPr>
            <w:rFonts w:asciiTheme="minorHAnsi" w:hAnsiTheme="minorHAnsi" w:cstheme="minorHAnsi"/>
            <w:sz w:val="22"/>
            <w:szCs w:val="22"/>
          </w:rPr>
          <w:t xml:space="preserve">, </w:t>
        </w:r>
        <w:r>
          <w:rPr>
            <w:rFonts w:asciiTheme="minorHAnsi" w:hAnsiTheme="minorHAnsi" w:cstheme="minorHAnsi"/>
            <w:sz w:val="22"/>
            <w:szCs w:val="22"/>
          </w:rPr>
          <w:t xml:space="preserve">algunas partículas logran ingresar e impactar en átomos de nitrógeno u oxigeno en la parte más externa de la atmosfera produciendo un extenso espectro de diversas partículas cargadas con grandes niveles de energía (proceso conocido como espalación).  </w:t>
        </w:r>
        <w:r w:rsidRPr="0022402B">
          <w:rPr>
            <w:rFonts w:asciiTheme="minorHAnsi" w:hAnsiTheme="minorHAnsi" w:cstheme="minorHAnsi"/>
            <w:sz w:val="22"/>
            <w:szCs w:val="22"/>
          </w:rPr>
          <w:t>La mayoría de estas partículas son detenidas y absorbidas por la atmosfera terrestre, pero algunas logran penetrarla y alcanzan altitudes ocupadas por el humano.</w:t>
        </w:r>
      </w:ins>
    </w:p>
    <w:p w:rsidR="006254F3" w:rsidRPr="0022402B" w:rsidRDefault="006254F3" w:rsidP="006254F3">
      <w:pPr>
        <w:pStyle w:val="NormalWeb"/>
        <w:jc w:val="center"/>
        <w:rPr>
          <w:ins w:id="58" w:author="Facundo-std" w:date="2010-07-06T21:41:00Z"/>
          <w:rFonts w:asciiTheme="minorHAnsi" w:hAnsiTheme="minorHAnsi" w:cstheme="minorHAnsi"/>
          <w:sz w:val="22"/>
          <w:szCs w:val="22"/>
        </w:rPr>
      </w:pPr>
    </w:p>
    <w:p w:rsidR="006254F3" w:rsidRPr="0022402B" w:rsidDel="00842802" w:rsidRDefault="006254F3" w:rsidP="006254F3">
      <w:pPr>
        <w:autoSpaceDE w:val="0"/>
        <w:autoSpaceDN w:val="0"/>
        <w:adjustRightInd w:val="0"/>
        <w:spacing w:after="0" w:line="240" w:lineRule="auto"/>
        <w:rPr>
          <w:ins w:id="59" w:author="Facundo-std" w:date="2010-07-06T21:41:00Z"/>
          <w:rFonts w:eastAsiaTheme="minorEastAsia" w:cstheme="minorHAnsi"/>
          <w:i/>
          <w:color w:val="FF0000"/>
        </w:rPr>
      </w:pPr>
      <w:ins w:id="60" w:author="Facundo-std" w:date="2010-07-06T21:41:00Z">
        <w:r w:rsidRPr="0022402B">
          <w:rPr>
            <w:rFonts w:cstheme="minorHAnsi"/>
          </w:rPr>
          <w:t xml:space="preserve">Otra fuente </w:t>
        </w:r>
        <w:r>
          <w:rPr>
            <w:rFonts w:cstheme="minorHAnsi"/>
          </w:rPr>
          <w:t xml:space="preserve">importante </w:t>
        </w:r>
        <w:r w:rsidRPr="0022402B">
          <w:rPr>
            <w:rFonts w:cstheme="minorHAnsi"/>
          </w:rPr>
          <w:t xml:space="preserve">de SEEs son las impurezas en el material del dispositivo. </w:t>
        </w:r>
        <w:r w:rsidRPr="0022402B">
          <w:rPr>
            <w:rStyle w:val="apple-style-span"/>
            <w:rFonts w:cstheme="minorHAnsi"/>
          </w:rPr>
          <w:t xml:space="preserve">Por ejemplo, el </w:t>
        </w:r>
        <w:r>
          <w:rPr>
            <w:rStyle w:val="apple-style-span"/>
            <w:rFonts w:cstheme="minorHAnsi"/>
          </w:rPr>
          <w:t>P</w:t>
        </w:r>
        <w:r w:rsidRPr="0022402B">
          <w:rPr>
            <w:rStyle w:val="apple-style-span"/>
            <w:rFonts w:cstheme="minorHAnsi"/>
          </w:rPr>
          <w:t>lomo utilizado para la soldadura</w:t>
        </w:r>
        <w:r>
          <w:rPr>
            <w:rStyle w:val="apple-style-span"/>
            <w:rFonts w:cstheme="minorHAnsi"/>
          </w:rPr>
          <w:t>,</w:t>
        </w:r>
        <w:r w:rsidRPr="0022402B">
          <w:rPr>
            <w:rStyle w:val="apple-style-span"/>
            <w:rFonts w:cstheme="minorHAnsi"/>
          </w:rPr>
          <w:t xml:space="preserve"> puede tener restos de Uranio</w:t>
        </w:r>
        <w:r>
          <w:rPr>
            <w:rStyle w:val="apple-style-span"/>
            <w:rFonts w:cstheme="minorHAnsi"/>
          </w:rPr>
          <w:t>(U)</w:t>
        </w:r>
        <w:r w:rsidRPr="0022402B">
          <w:rPr>
            <w:rStyle w:val="apple-style-span"/>
            <w:rFonts w:cstheme="minorHAnsi"/>
          </w:rPr>
          <w:t xml:space="preserve"> o Torio</w:t>
        </w:r>
        <w:r>
          <w:rPr>
            <w:rStyle w:val="apple-style-span"/>
            <w:rFonts w:cstheme="minorHAnsi"/>
          </w:rPr>
          <w:t>(Th)</w:t>
        </w:r>
        <w:r w:rsidRPr="0022402B">
          <w:rPr>
            <w:rStyle w:val="apple-style-span"/>
            <w:rFonts w:cstheme="minorHAnsi"/>
          </w:rPr>
          <w:t>, ambos son naturalmente elementos radi</w:t>
        </w:r>
        <w:r>
          <w:rPr>
            <w:rStyle w:val="apple-style-span"/>
            <w:rFonts w:cstheme="minorHAnsi"/>
          </w:rPr>
          <w:t>o</w:t>
        </w:r>
        <w:r w:rsidRPr="0022402B">
          <w:rPr>
            <w:rStyle w:val="apple-style-span"/>
            <w:rFonts w:cstheme="minorHAnsi"/>
          </w:rPr>
          <w:t>activos</w:t>
        </w:r>
        <w:r>
          <w:rPr>
            <w:rStyle w:val="apple-style-span"/>
            <w:rFonts w:cstheme="minorHAnsi"/>
          </w:rPr>
          <w:t xml:space="preserve"> que generan</w:t>
        </w:r>
        <w:r w:rsidRPr="0022402B">
          <w:rPr>
            <w:rStyle w:val="apple-style-span"/>
            <w:rFonts w:cstheme="minorHAnsi"/>
          </w:rPr>
          <w:t xml:space="preserve"> emisi</w:t>
        </w:r>
        <w:r>
          <w:rPr>
            <w:rStyle w:val="apple-style-span"/>
            <w:rFonts w:cstheme="minorHAnsi"/>
          </w:rPr>
          <w:t>o</w:t>
        </w:r>
        <w:r w:rsidRPr="0022402B">
          <w:rPr>
            <w:rStyle w:val="apple-style-span"/>
            <w:rFonts w:cstheme="minorHAnsi"/>
          </w:rPr>
          <w:t>n</w:t>
        </w:r>
        <w:r>
          <w:rPr>
            <w:rStyle w:val="apple-style-span"/>
            <w:rFonts w:cstheme="minorHAnsi"/>
          </w:rPr>
          <w:t>es</w:t>
        </w:r>
        <w:r w:rsidRPr="0022402B">
          <w:rPr>
            <w:rStyle w:val="apple-style-span"/>
            <w:rFonts w:cstheme="minorHAnsi"/>
          </w:rPr>
          <w:t xml:space="preserve"> α</w:t>
        </w:r>
        <w:r>
          <w:rPr>
            <w:rStyle w:val="apple-style-span"/>
            <w:rFonts w:cstheme="minorHAnsi"/>
          </w:rPr>
          <w:t>,</w:t>
        </w:r>
        <w:r w:rsidRPr="0022402B">
          <w:rPr>
            <w:rStyle w:val="apple-style-span"/>
            <w:rFonts w:cstheme="minorHAnsi"/>
          </w:rPr>
          <w:t xml:space="preserve"> </w:t>
        </w:r>
        <w:r>
          <w:rPr>
            <w:rStyle w:val="apple-style-span"/>
            <w:rFonts w:cstheme="minorHAnsi"/>
          </w:rPr>
          <w:t>pudiendo</w:t>
        </w:r>
        <w:r w:rsidRPr="0022402B">
          <w:rPr>
            <w:rStyle w:val="apple-style-span"/>
            <w:rFonts w:cstheme="minorHAnsi"/>
          </w:rPr>
          <w:t xml:space="preserve"> luego liberar cargas y causar SEE</w:t>
        </w:r>
        <w:r>
          <w:rPr>
            <w:rStyle w:val="apple-style-span"/>
            <w:rFonts w:cstheme="minorHAnsi"/>
          </w:rPr>
          <w:t>s.</w:t>
        </w:r>
        <w:r w:rsidRPr="0022402B">
          <w:rPr>
            <w:rStyle w:val="apple-style-span"/>
            <w:rFonts w:cstheme="minorHAnsi"/>
          </w:rPr>
          <w:t xml:space="preserve"> </w:t>
        </w:r>
        <w:r w:rsidRPr="0022402B">
          <w:rPr>
            <w:rStyle w:val="Refdenotaalfinal"/>
            <w:rFonts w:cstheme="minorHAnsi"/>
          </w:rPr>
          <w:footnoteRef/>
        </w:r>
      </w:ins>
    </w:p>
    <w:p w:rsidR="001177EF" w:rsidRDefault="001177EF" w:rsidP="00F772FD">
      <w:pPr>
        <w:spacing w:after="0" w:line="240" w:lineRule="auto"/>
        <w:rPr>
          <w:ins w:id="61" w:author="Facundo-std" w:date="2010-07-06T20:46:00Z"/>
          <w:rFonts w:cstheme="minorHAnsi"/>
          <w:b/>
          <w:color w:val="FF0000"/>
        </w:rPr>
        <w:pPrChange w:id="62" w:author="Facundo-std" w:date="2010-07-06T20:46:00Z">
          <w:pPr>
            <w:spacing w:before="100" w:beforeAutospacing="1" w:after="100" w:afterAutospacing="1" w:line="240" w:lineRule="auto"/>
          </w:pPr>
        </w:pPrChange>
      </w:pPr>
    </w:p>
    <w:p w:rsidR="00F772FD" w:rsidRDefault="00F772FD" w:rsidP="00F772FD">
      <w:pPr>
        <w:spacing w:after="0" w:line="240" w:lineRule="auto"/>
        <w:rPr>
          <w:ins w:id="63" w:author="Facundo-std" w:date="2010-07-06T20:47:00Z"/>
          <w:rFonts w:cstheme="minorHAnsi"/>
          <w:b/>
          <w:color w:val="FF0000"/>
        </w:rPr>
        <w:pPrChange w:id="64" w:author="Facundo-std" w:date="2010-07-06T20:46:00Z">
          <w:pPr>
            <w:spacing w:before="100" w:beforeAutospacing="1" w:after="100" w:afterAutospacing="1" w:line="240" w:lineRule="auto"/>
            <w:jc w:val="center"/>
          </w:pPr>
        </w:pPrChange>
      </w:pPr>
      <w:ins w:id="65" w:author="Facundo-std" w:date="2010-07-06T20:46:00Z">
        <w:r>
          <w:rPr>
            <w:rFonts w:cstheme="minorHAnsi"/>
            <w:b/>
            <w:color w:val="FF0000"/>
          </w:rPr>
          <w:t xml:space="preserve">Efectos y </w:t>
        </w:r>
      </w:ins>
      <w:ins w:id="66" w:author="Facundo-std" w:date="2010-07-06T21:36:00Z">
        <w:r w:rsidR="00B77BBF">
          <w:rPr>
            <w:rFonts w:cstheme="minorHAnsi"/>
            <w:b/>
            <w:color w:val="FF0000"/>
          </w:rPr>
          <w:t>clasificación</w:t>
        </w:r>
      </w:ins>
    </w:p>
    <w:p w:rsidR="000721CE" w:rsidRDefault="000721CE" w:rsidP="00F772FD">
      <w:pPr>
        <w:spacing w:after="0" w:line="240" w:lineRule="auto"/>
        <w:rPr>
          <w:ins w:id="67" w:author="Facundo-std" w:date="2010-07-06T21:32:00Z"/>
          <w:rFonts w:cstheme="minorHAnsi"/>
          <w:b/>
          <w:color w:val="FF0000"/>
        </w:rPr>
        <w:pPrChange w:id="68" w:author="Facundo-std" w:date="2010-07-06T20:46:00Z">
          <w:pPr>
            <w:spacing w:before="100" w:beforeAutospacing="1" w:after="100" w:afterAutospacing="1" w:line="240" w:lineRule="auto"/>
            <w:jc w:val="center"/>
          </w:pPr>
        </w:pPrChange>
      </w:pPr>
      <w:ins w:id="69" w:author="Facundo-std" w:date="2010-07-06T20:47:00Z">
        <w:r>
          <w:rPr>
            <w:rFonts w:cstheme="minorHAnsi"/>
            <w:b/>
            <w:color w:val="FF0000"/>
          </w:rPr>
          <w:t>Efectos en semiconductor</w:t>
        </w:r>
      </w:ins>
    </w:p>
    <w:p w:rsidR="006254F3" w:rsidRPr="00920DEE" w:rsidRDefault="006254F3" w:rsidP="006254F3">
      <w:pPr>
        <w:pStyle w:val="NormalWeb"/>
        <w:rPr>
          <w:rFonts w:asciiTheme="minorHAnsi" w:hAnsiTheme="minorHAnsi" w:cstheme="minorHAnsi"/>
          <w:sz w:val="22"/>
          <w:szCs w:val="22"/>
        </w:rPr>
      </w:pPr>
      <w:moveToRangeStart w:id="70" w:author="Facundo-std" w:date="2010-07-06T21:37:00Z" w:name="move266215607"/>
      <w:moveTo w:id="71" w:author="Facundo-std" w:date="2010-07-06T21:37:00Z">
        <w:r w:rsidRPr="00920DEE">
          <w:rPr>
            <w:rFonts w:asciiTheme="minorHAnsi" w:hAnsiTheme="minorHAnsi" w:cstheme="minorHAnsi"/>
            <w:i/>
            <w:color w:val="FF0000"/>
            <w:sz w:val="22"/>
            <w:szCs w:val="22"/>
          </w:rPr>
          <w:t>EFECTO EN EL SEMICONDUCTOR</w:t>
        </w:r>
      </w:moveTo>
    </w:p>
    <w:p w:rsidR="006254F3" w:rsidRPr="00920DEE" w:rsidRDefault="006254F3" w:rsidP="006254F3">
      <w:pPr>
        <w:pStyle w:val="NormalWeb"/>
        <w:keepNext/>
        <w:jc w:val="center"/>
        <w:rPr>
          <w:rFonts w:asciiTheme="minorHAnsi" w:hAnsiTheme="minorHAnsi" w:cstheme="minorHAnsi"/>
          <w:sz w:val="22"/>
          <w:szCs w:val="22"/>
        </w:rPr>
      </w:pPr>
      <w:moveTo w:id="72" w:author="Facundo-std" w:date="2010-07-06T21:37:00Z">
        <w:r w:rsidRPr="00920DEE">
          <w:rPr>
            <w:rFonts w:asciiTheme="minorHAnsi" w:hAnsiTheme="minorHAnsi" w:cstheme="minorHAnsi"/>
            <w:noProof/>
            <w:sz w:val="22"/>
            <w:szCs w:val="22"/>
          </w:rPr>
          <w:lastRenderedPageBreak/>
          <w:drawing>
            <wp:inline distT="0" distB="0" distL="0" distR="0">
              <wp:extent cx="3324225" cy="1961074"/>
              <wp:effectExtent l="19050" t="0" r="9525" b="0"/>
              <wp:docPr id="1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3327847" cy="1963210"/>
                      </a:xfrm>
                      <a:prstGeom prst="rect">
                        <a:avLst/>
                      </a:prstGeom>
                      <a:noFill/>
                      <a:ln w="9525">
                        <a:noFill/>
                        <a:miter lim="800000"/>
                        <a:headEnd/>
                        <a:tailEnd/>
                      </a:ln>
                    </pic:spPr>
                  </pic:pic>
                </a:graphicData>
              </a:graphic>
            </wp:inline>
          </w:drawing>
        </w:r>
      </w:moveTo>
    </w:p>
    <w:p w:rsidR="006254F3" w:rsidRDefault="006254F3" w:rsidP="006254F3">
      <w:pPr>
        <w:pStyle w:val="Epgrafe"/>
        <w:jc w:val="center"/>
      </w:pPr>
      <w:moveTo w:id="73" w:author="Facundo-std" w:date="2010-07-06T21:37:00Z">
        <w:r>
          <w:t xml:space="preserve">Figura </w:t>
        </w:r>
        <w:r>
          <w:fldChar w:fldCharType="begin"/>
        </w:r>
        <w:r>
          <w:instrText xml:space="preserve"> SEQ Figura \* ARABIC </w:instrText>
        </w:r>
        <w:r>
          <w:fldChar w:fldCharType="separate"/>
        </w:r>
        <w:r>
          <w:rPr>
            <w:noProof/>
          </w:rPr>
          <w:t>4</w:t>
        </w:r>
        <w:r>
          <w:fldChar w:fldCharType="end"/>
        </w:r>
        <w:r>
          <w:t>)</w:t>
        </w:r>
        <w:r w:rsidRPr="00A674B5">
          <w:rPr>
            <w:rFonts w:cstheme="minorHAnsi"/>
            <w:sz w:val="20"/>
            <w:szCs w:val="22"/>
          </w:rPr>
          <w:t xml:space="preserve"> Generación de pares electrón-hueco y recolección durante una perturbación en una juntura.</w:t>
        </w:r>
      </w:moveTo>
    </w:p>
    <w:p w:rsidR="006254F3" w:rsidRPr="00920DEE" w:rsidRDefault="006254F3" w:rsidP="006254F3">
      <w:pPr>
        <w:pStyle w:val="NormalWeb"/>
        <w:rPr>
          <w:rFonts w:asciiTheme="minorHAnsi" w:hAnsiTheme="minorHAnsi" w:cstheme="minorHAnsi"/>
          <w:sz w:val="22"/>
          <w:szCs w:val="22"/>
        </w:rPr>
      </w:pPr>
      <w:moveTo w:id="74" w:author="Facundo-std" w:date="2010-07-06T21:37:00Z">
        <w:r w:rsidRPr="00920DEE">
          <w:rPr>
            <w:rFonts w:asciiTheme="minorHAnsi" w:hAnsiTheme="minorHAnsi" w:cstheme="minorHAnsi"/>
            <w:sz w:val="22"/>
            <w:szCs w:val="22"/>
          </w:rPr>
          <w:t>Cuando una partícula choca contra un dispositivo microelectrónico, la región más vulnerable a los efectos de la radiación es usualmente la juntura p/n en polarización inversa. El poderoso campo presente en la región de deplección de la juntura polarizada en reversa puede ser muy efectivo recolectado las cargas inducidas por las partículas durante el proceso de frenado de la misma, dando como resultado una corriente transitorio en el contacto de la juntura. En el peor de los casos, la juntura se encuentra en un estado no definido (flotando) y la señal de una carga almacenada está siendo reducida por alguna carga inyectada a través de la radiación. Como los electrones tienen mayor movilidad en comparación a los huecos, la juntura n</w:t>
        </w:r>
        <w:r w:rsidRPr="00920DEE">
          <w:rPr>
            <w:rFonts w:asciiTheme="minorHAnsi" w:hAnsiTheme="minorHAnsi" w:cstheme="minorHAnsi"/>
            <w:sz w:val="22"/>
            <w:szCs w:val="22"/>
            <w:vertAlign w:val="superscript"/>
          </w:rPr>
          <w:t>+</w:t>
        </w:r>
        <w:r w:rsidRPr="00920DEE">
          <w:rPr>
            <w:rFonts w:asciiTheme="minorHAnsi" w:hAnsiTheme="minorHAnsi" w:cstheme="minorHAnsi"/>
            <w:sz w:val="22"/>
            <w:szCs w:val="22"/>
          </w:rPr>
          <w:t xml:space="preserve">/p es más sensible a los eventos de radiación. La </w:t>
        </w:r>
        <w:r>
          <w:rPr>
            <w:rFonts w:asciiTheme="minorHAnsi" w:hAnsiTheme="minorHAnsi" w:cstheme="minorHAnsi"/>
            <w:sz w:val="22"/>
            <w:szCs w:val="22"/>
          </w:rPr>
          <w:fldChar w:fldCharType="begin"/>
        </w:r>
        <w:r>
          <w:rPr>
            <w:rFonts w:asciiTheme="minorHAnsi" w:hAnsiTheme="minorHAnsi" w:cstheme="minorHAnsi"/>
            <w:sz w:val="22"/>
            <w:szCs w:val="22"/>
          </w:rPr>
          <w:instrText xml:space="preserve"> REF _Ref264371444 \h </w:instrText>
        </w:r>
        <w:r>
          <w:rPr>
            <w:rFonts w:asciiTheme="minorHAnsi" w:hAnsiTheme="minorHAnsi" w:cstheme="minorHAnsi"/>
            <w:sz w:val="22"/>
            <w:szCs w:val="22"/>
          </w:rPr>
        </w:r>
        <w:r>
          <w:rPr>
            <w:rFonts w:asciiTheme="minorHAnsi" w:hAnsiTheme="minorHAnsi" w:cstheme="minorHAnsi"/>
            <w:sz w:val="22"/>
            <w:szCs w:val="22"/>
          </w:rPr>
          <w:fldChar w:fldCharType="separate"/>
        </w:r>
        <w:r>
          <w:t xml:space="preserve">Figura </w:t>
        </w:r>
        <w:r>
          <w:rPr>
            <w:noProof/>
          </w:rPr>
          <w:t>4</w:t>
        </w:r>
        <w:r>
          <w:rPr>
            <w:rFonts w:asciiTheme="minorHAnsi" w:hAnsiTheme="minorHAnsi" w:cstheme="minorHAnsi"/>
            <w:sz w:val="22"/>
            <w:szCs w:val="22"/>
          </w:rPr>
          <w:fldChar w:fldCharType="end"/>
        </w:r>
        <w:r w:rsidRPr="00920DEE">
          <w:rPr>
            <w:rFonts w:asciiTheme="minorHAnsi" w:hAnsiTheme="minorHAnsi" w:cstheme="minorHAnsi"/>
            <w:sz w:val="22"/>
            <w:szCs w:val="22"/>
          </w:rPr>
          <w:t xml:space="preserve"> muestra el efecto de un ion chocando la juntura polarizada en inversa n</w:t>
        </w:r>
        <w:r w:rsidRPr="00920DEE">
          <w:rPr>
            <w:rFonts w:asciiTheme="minorHAnsi" w:hAnsiTheme="minorHAnsi" w:cstheme="minorHAnsi"/>
            <w:sz w:val="22"/>
            <w:szCs w:val="22"/>
            <w:vertAlign w:val="superscript"/>
          </w:rPr>
          <w:t>+</w:t>
        </w:r>
        <w:r w:rsidRPr="00920DEE">
          <w:rPr>
            <w:rFonts w:asciiTheme="minorHAnsi" w:hAnsiTheme="minorHAnsi" w:cstheme="minorHAnsi"/>
            <w:sz w:val="22"/>
            <w:szCs w:val="22"/>
          </w:rPr>
          <w:t>/p con un voltaje positivo conectado al nodo n</w:t>
        </w:r>
        <w:r w:rsidRPr="00920DEE">
          <w:rPr>
            <w:rFonts w:asciiTheme="minorHAnsi" w:hAnsiTheme="minorHAnsi" w:cstheme="minorHAnsi"/>
            <w:sz w:val="22"/>
            <w:szCs w:val="22"/>
            <w:vertAlign w:val="superscript"/>
          </w:rPr>
          <w:t>+</w:t>
        </w:r>
        <w:r w:rsidRPr="00920DEE">
          <w:rPr>
            <w:rFonts w:asciiTheme="minorHAnsi" w:hAnsiTheme="minorHAnsi" w:cstheme="minorHAnsi"/>
            <w:sz w:val="22"/>
            <w:szCs w:val="22"/>
          </w:rPr>
          <w:t xml:space="preserve">. En la </w:t>
        </w:r>
        <w:r>
          <w:rPr>
            <w:rFonts w:asciiTheme="minorHAnsi" w:hAnsiTheme="minorHAnsi" w:cstheme="minorHAnsi"/>
            <w:sz w:val="22"/>
            <w:szCs w:val="22"/>
          </w:rPr>
          <w:fldChar w:fldCharType="begin"/>
        </w:r>
        <w:r>
          <w:rPr>
            <w:rFonts w:asciiTheme="minorHAnsi" w:hAnsiTheme="minorHAnsi" w:cstheme="minorHAnsi"/>
            <w:sz w:val="22"/>
            <w:szCs w:val="22"/>
          </w:rPr>
          <w:instrText xml:space="preserve"> REF _Ref264371444 \h </w:instrText>
        </w:r>
        <w:r>
          <w:rPr>
            <w:rFonts w:asciiTheme="minorHAnsi" w:hAnsiTheme="minorHAnsi" w:cstheme="minorHAnsi"/>
            <w:sz w:val="22"/>
            <w:szCs w:val="22"/>
          </w:rPr>
        </w:r>
        <w:r>
          <w:rPr>
            <w:rFonts w:asciiTheme="minorHAnsi" w:hAnsiTheme="minorHAnsi" w:cstheme="minorHAnsi"/>
            <w:sz w:val="22"/>
            <w:szCs w:val="22"/>
          </w:rPr>
          <w:fldChar w:fldCharType="separate"/>
        </w:r>
        <w:r>
          <w:t xml:space="preserve">Figura </w:t>
        </w:r>
        <w:r>
          <w:rPr>
            <w:noProof/>
          </w:rPr>
          <w:t>4</w:t>
        </w:r>
        <w:r>
          <w:rPr>
            <w:rFonts w:asciiTheme="minorHAnsi" w:hAnsiTheme="minorHAnsi" w:cstheme="minorHAnsi"/>
            <w:sz w:val="22"/>
            <w:szCs w:val="22"/>
          </w:rPr>
          <w:fldChar w:fldCharType="end"/>
        </w:r>
        <w:r>
          <w:rPr>
            <w:rFonts w:asciiTheme="minorHAnsi" w:hAnsiTheme="minorHAnsi" w:cstheme="minorHAnsi"/>
            <w:sz w:val="22"/>
            <w:szCs w:val="22"/>
          </w:rPr>
          <w:t>A</w:t>
        </w:r>
        <w:r w:rsidRPr="00920DEE">
          <w:rPr>
            <w:rFonts w:asciiTheme="minorHAnsi" w:hAnsiTheme="minorHAnsi" w:cstheme="minorHAnsi"/>
            <w:sz w:val="22"/>
            <w:szCs w:val="22"/>
          </w:rPr>
          <w:t xml:space="preserve"> se observa el ion atravesando la juntura y dejando en su recorrido pares electrón-hueco. Los pares generados en el choque son rápidamente recolectados por el campo eléctrico y generan un gran transitorio (corriente/voltaje) en el nodo (</w:t>
        </w:r>
        <w:r>
          <w:rPr>
            <w:rFonts w:asciiTheme="minorHAnsi" w:hAnsiTheme="minorHAnsi" w:cstheme="minorHAnsi"/>
            <w:sz w:val="22"/>
            <w:szCs w:val="22"/>
          </w:rPr>
          <w:fldChar w:fldCharType="begin"/>
        </w:r>
        <w:r>
          <w:rPr>
            <w:rFonts w:asciiTheme="minorHAnsi" w:hAnsiTheme="minorHAnsi" w:cstheme="minorHAnsi"/>
            <w:sz w:val="22"/>
            <w:szCs w:val="22"/>
          </w:rPr>
          <w:instrText xml:space="preserve"> REF _Ref264371444 \h </w:instrText>
        </w:r>
        <w:r>
          <w:rPr>
            <w:rFonts w:asciiTheme="minorHAnsi" w:hAnsiTheme="minorHAnsi" w:cstheme="minorHAnsi"/>
            <w:sz w:val="22"/>
            <w:szCs w:val="22"/>
          </w:rPr>
        </w:r>
        <w:r>
          <w:rPr>
            <w:rFonts w:asciiTheme="minorHAnsi" w:hAnsiTheme="minorHAnsi" w:cstheme="minorHAnsi"/>
            <w:sz w:val="22"/>
            <w:szCs w:val="22"/>
          </w:rPr>
          <w:fldChar w:fldCharType="separate"/>
        </w:r>
        <w:r>
          <w:t xml:space="preserve">Figura </w:t>
        </w:r>
        <w:r>
          <w:rPr>
            <w:noProof/>
          </w:rPr>
          <w:t>4</w:t>
        </w:r>
        <w:r>
          <w:rPr>
            <w:rFonts w:asciiTheme="minorHAnsi" w:hAnsiTheme="minorHAnsi" w:cstheme="minorHAnsi"/>
            <w:sz w:val="22"/>
            <w:szCs w:val="22"/>
          </w:rPr>
          <w:fldChar w:fldCharType="end"/>
        </w:r>
        <w:r>
          <w:rPr>
            <w:rFonts w:asciiTheme="minorHAnsi" w:hAnsiTheme="minorHAnsi" w:cstheme="minorHAnsi"/>
            <w:sz w:val="22"/>
            <w:szCs w:val="22"/>
          </w:rPr>
          <w:t>B</w:t>
        </w:r>
        <w:r w:rsidRPr="00920DEE">
          <w:rPr>
            <w:rFonts w:asciiTheme="minorHAnsi" w:hAnsiTheme="minorHAnsi" w:cstheme="minorHAnsi"/>
            <w:sz w:val="22"/>
            <w:szCs w:val="22"/>
          </w:rPr>
          <w:t>). Esta fase de recolección usualmente es completada en nanosegundos seguida de una segunda fase de recolección dada en una difusión que es significativamente más lenta (cientos de nanosegundos) y menos intensa (</w:t>
        </w:r>
        <w:r>
          <w:rPr>
            <w:rFonts w:asciiTheme="minorHAnsi" w:hAnsiTheme="minorHAnsi" w:cstheme="minorHAnsi"/>
            <w:sz w:val="22"/>
            <w:szCs w:val="22"/>
          </w:rPr>
          <w:fldChar w:fldCharType="begin"/>
        </w:r>
        <w:r>
          <w:rPr>
            <w:rFonts w:asciiTheme="minorHAnsi" w:hAnsiTheme="minorHAnsi" w:cstheme="minorHAnsi"/>
            <w:sz w:val="22"/>
            <w:szCs w:val="22"/>
          </w:rPr>
          <w:instrText xml:space="preserve"> REF _Ref264371444 \h </w:instrText>
        </w:r>
        <w:r>
          <w:rPr>
            <w:rFonts w:asciiTheme="minorHAnsi" w:hAnsiTheme="minorHAnsi" w:cstheme="minorHAnsi"/>
            <w:sz w:val="22"/>
            <w:szCs w:val="22"/>
          </w:rPr>
        </w:r>
        <w:r>
          <w:rPr>
            <w:rFonts w:asciiTheme="minorHAnsi" w:hAnsiTheme="minorHAnsi" w:cstheme="minorHAnsi"/>
            <w:sz w:val="22"/>
            <w:szCs w:val="22"/>
          </w:rPr>
          <w:fldChar w:fldCharType="separate"/>
        </w:r>
        <w:r>
          <w:t xml:space="preserve">Figura </w:t>
        </w:r>
        <w:r>
          <w:rPr>
            <w:noProof/>
          </w:rPr>
          <w:t>4</w:t>
        </w:r>
        <w:r>
          <w:rPr>
            <w:rFonts w:asciiTheme="minorHAnsi" w:hAnsiTheme="minorHAnsi" w:cstheme="minorHAnsi"/>
            <w:sz w:val="22"/>
            <w:szCs w:val="22"/>
          </w:rPr>
          <w:fldChar w:fldCharType="end"/>
        </w:r>
        <w:r>
          <w:rPr>
            <w:rFonts w:asciiTheme="minorHAnsi" w:hAnsiTheme="minorHAnsi" w:cstheme="minorHAnsi"/>
            <w:sz w:val="22"/>
            <w:szCs w:val="22"/>
          </w:rPr>
          <w:t>C</w:t>
        </w:r>
        <w:r w:rsidRPr="00920DEE">
          <w:rPr>
            <w:rFonts w:asciiTheme="minorHAnsi" w:hAnsiTheme="minorHAnsi" w:cstheme="minorHAnsi"/>
            <w:sz w:val="22"/>
            <w:szCs w:val="22"/>
          </w:rPr>
          <w:t>).</w:t>
        </w:r>
      </w:moveTo>
    </w:p>
    <w:p w:rsidR="006254F3" w:rsidRPr="00920DEE" w:rsidRDefault="006254F3" w:rsidP="006254F3">
      <w:pPr>
        <w:pStyle w:val="NormalWeb"/>
        <w:keepNext/>
        <w:jc w:val="center"/>
        <w:rPr>
          <w:rFonts w:asciiTheme="minorHAnsi" w:hAnsiTheme="minorHAnsi" w:cstheme="minorHAnsi"/>
          <w:sz w:val="22"/>
          <w:szCs w:val="22"/>
        </w:rPr>
      </w:pPr>
      <w:moveTo w:id="75" w:author="Facundo-std" w:date="2010-07-06T21:37:00Z">
        <w:r w:rsidRPr="00920DEE">
          <w:rPr>
            <w:rFonts w:asciiTheme="minorHAnsi" w:hAnsiTheme="minorHAnsi" w:cstheme="minorHAnsi"/>
            <w:noProof/>
            <w:sz w:val="22"/>
            <w:szCs w:val="22"/>
          </w:rPr>
          <w:drawing>
            <wp:inline distT="0" distB="0" distL="0" distR="0">
              <wp:extent cx="2423892" cy="2143125"/>
              <wp:effectExtent l="19050" t="0" r="0" b="0"/>
              <wp:docPr id="1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srcRect/>
                      <a:stretch>
                        <a:fillRect/>
                      </a:stretch>
                    </pic:blipFill>
                    <pic:spPr bwMode="auto">
                      <a:xfrm>
                        <a:off x="0" y="0"/>
                        <a:ext cx="2429954" cy="2148485"/>
                      </a:xfrm>
                      <a:prstGeom prst="rect">
                        <a:avLst/>
                      </a:prstGeom>
                      <a:noFill/>
                      <a:ln w="9525">
                        <a:noFill/>
                        <a:miter lim="800000"/>
                        <a:headEnd/>
                        <a:tailEnd/>
                      </a:ln>
                    </pic:spPr>
                  </pic:pic>
                </a:graphicData>
              </a:graphic>
            </wp:inline>
          </w:drawing>
        </w:r>
      </w:moveTo>
    </w:p>
    <w:p w:rsidR="006254F3" w:rsidRPr="00A674B5" w:rsidRDefault="006254F3" w:rsidP="006254F3">
      <w:pPr>
        <w:pStyle w:val="Epgrafe"/>
        <w:jc w:val="center"/>
        <w:rPr>
          <w:sz w:val="16"/>
        </w:rPr>
      </w:pPr>
      <w:moveTo w:id="76" w:author="Facundo-std" w:date="2010-07-06T21:37:00Z">
        <w:r>
          <w:t xml:space="preserve">Figura </w:t>
        </w:r>
        <w:r>
          <w:fldChar w:fldCharType="begin"/>
        </w:r>
        <w:r>
          <w:instrText xml:space="preserve"> SEQ Figura \* ARABIC </w:instrText>
        </w:r>
        <w:r>
          <w:fldChar w:fldCharType="separate"/>
        </w:r>
        <w:r>
          <w:rPr>
            <w:noProof/>
          </w:rPr>
          <w:t>5</w:t>
        </w:r>
        <w:r>
          <w:fldChar w:fldCharType="end"/>
        </w:r>
        <w:r>
          <w:t>)</w:t>
        </w:r>
        <w:r w:rsidRPr="00A674B5">
          <w:rPr>
            <w:rFonts w:cstheme="minorHAnsi"/>
            <w:sz w:val="22"/>
            <w:szCs w:val="22"/>
          </w:rPr>
          <w:t xml:space="preserve"> </w:t>
        </w:r>
        <w:r w:rsidRPr="00A674B5">
          <w:rPr>
            <w:rFonts w:cstheme="minorHAnsi"/>
            <w:sz w:val="20"/>
            <w:szCs w:val="22"/>
          </w:rPr>
          <w:t>Corriente generada por el choque de un ion.</w:t>
        </w:r>
        <w:r w:rsidRPr="00A674B5">
          <w:rPr>
            <w:rStyle w:val="Refdenotaalfinal"/>
            <w:rFonts w:cstheme="minorHAnsi"/>
            <w:color w:val="FF0000"/>
            <w:sz w:val="20"/>
            <w:szCs w:val="22"/>
          </w:rPr>
          <w:endnoteReference w:id="2"/>
        </w:r>
      </w:moveTo>
    </w:p>
    <w:p w:rsidR="006254F3" w:rsidRPr="00920DEE" w:rsidRDefault="006254F3" w:rsidP="006254F3">
      <w:pPr>
        <w:pStyle w:val="NormalWeb"/>
        <w:rPr>
          <w:rFonts w:asciiTheme="minorHAnsi" w:hAnsiTheme="minorHAnsi" w:cstheme="minorHAnsi"/>
          <w:sz w:val="22"/>
          <w:szCs w:val="22"/>
        </w:rPr>
      </w:pPr>
      <w:moveTo w:id="79" w:author="Facundo-std" w:date="2010-07-06T21:37:00Z">
        <w:r w:rsidRPr="00920DEE">
          <w:rPr>
            <w:rFonts w:asciiTheme="minorHAnsi" w:hAnsiTheme="minorHAnsi" w:cstheme="minorHAnsi"/>
            <w:sz w:val="22"/>
            <w:szCs w:val="22"/>
          </w:rPr>
          <w:lastRenderedPageBreak/>
          <w:t>La curva de corriente resultante generada por el choque de un ion</w:t>
        </w:r>
        <w:r>
          <w:rPr>
            <w:rFonts w:asciiTheme="minorHAnsi" w:hAnsiTheme="minorHAnsi" w:cstheme="minorHAnsi"/>
            <w:sz w:val="22"/>
            <w:szCs w:val="22"/>
          </w:rPr>
          <w:t>,</w:t>
        </w:r>
        <w:r w:rsidRPr="00920DEE">
          <w:rPr>
            <w:rFonts w:asciiTheme="minorHAnsi" w:hAnsiTheme="minorHAnsi" w:cstheme="minorHAnsi"/>
            <w:sz w:val="22"/>
            <w:szCs w:val="22"/>
          </w:rPr>
          <w:t xml:space="preserve"> puede ser dividida en dos secciones, como lo muestra la </w:t>
        </w:r>
        <w:r>
          <w:rPr>
            <w:rFonts w:asciiTheme="minorHAnsi" w:hAnsiTheme="minorHAnsi" w:cstheme="minorHAnsi"/>
            <w:sz w:val="22"/>
            <w:szCs w:val="22"/>
          </w:rPr>
          <w:fldChar w:fldCharType="begin"/>
        </w:r>
        <w:r>
          <w:rPr>
            <w:rFonts w:asciiTheme="minorHAnsi" w:hAnsiTheme="minorHAnsi" w:cstheme="minorHAnsi"/>
            <w:sz w:val="22"/>
            <w:szCs w:val="22"/>
          </w:rPr>
          <w:instrText xml:space="preserve"> REF _Ref264371711 \h </w:instrText>
        </w:r>
        <w:r>
          <w:rPr>
            <w:rFonts w:asciiTheme="minorHAnsi" w:hAnsiTheme="minorHAnsi" w:cstheme="minorHAnsi"/>
            <w:sz w:val="22"/>
            <w:szCs w:val="22"/>
          </w:rPr>
        </w:r>
        <w:r>
          <w:rPr>
            <w:rFonts w:asciiTheme="minorHAnsi" w:hAnsiTheme="minorHAnsi" w:cstheme="minorHAnsi"/>
            <w:sz w:val="22"/>
            <w:szCs w:val="22"/>
          </w:rPr>
          <w:fldChar w:fldCharType="separate"/>
        </w:r>
        <w:r>
          <w:t xml:space="preserve">Figura </w:t>
        </w:r>
        <w:r>
          <w:rPr>
            <w:noProof/>
          </w:rPr>
          <w:t>5</w:t>
        </w:r>
        <w:r>
          <w:rPr>
            <w:rFonts w:asciiTheme="minorHAnsi" w:hAnsiTheme="minorHAnsi" w:cstheme="minorHAnsi"/>
            <w:sz w:val="22"/>
            <w:szCs w:val="22"/>
          </w:rPr>
          <w:fldChar w:fldCharType="end"/>
        </w:r>
        <w:r w:rsidRPr="00920DEE">
          <w:rPr>
            <w:rFonts w:asciiTheme="minorHAnsi" w:hAnsiTheme="minorHAnsi" w:cstheme="minorHAnsi"/>
            <w:sz w:val="22"/>
            <w:szCs w:val="22"/>
          </w:rPr>
          <w:t>. El primer pico indica la primera fase de frenado (generación de pares electrón-hueco) y recolección mientras que el gradiente de la segunda parte resulta de la difusión de recolección de las cargas.</w:t>
        </w:r>
      </w:moveTo>
    </w:p>
    <w:moveToRangeEnd w:id="70"/>
    <w:p w:rsidR="000A12FA" w:rsidRDefault="000A12FA" w:rsidP="00F772FD">
      <w:pPr>
        <w:spacing w:after="0" w:line="240" w:lineRule="auto"/>
        <w:rPr>
          <w:ins w:id="80" w:author="Facundo-std" w:date="2010-07-06T20:47:00Z"/>
          <w:rFonts w:cstheme="minorHAnsi"/>
          <w:b/>
          <w:color w:val="FF0000"/>
        </w:rPr>
        <w:pPrChange w:id="81" w:author="Facundo-std" w:date="2010-07-06T20:46:00Z">
          <w:pPr>
            <w:spacing w:before="100" w:beforeAutospacing="1" w:after="100" w:afterAutospacing="1" w:line="240" w:lineRule="auto"/>
            <w:jc w:val="center"/>
          </w:pPr>
        </w:pPrChange>
      </w:pPr>
    </w:p>
    <w:p w:rsidR="000721CE" w:rsidRDefault="000721CE" w:rsidP="00F772FD">
      <w:pPr>
        <w:spacing w:after="0" w:line="240" w:lineRule="auto"/>
        <w:rPr>
          <w:ins w:id="82" w:author="Facundo-std" w:date="2010-07-06T21:32:00Z"/>
          <w:rFonts w:cstheme="minorHAnsi"/>
          <w:b/>
          <w:color w:val="FF0000"/>
        </w:rPr>
        <w:pPrChange w:id="83" w:author="Facundo-std" w:date="2010-07-06T20:46:00Z">
          <w:pPr>
            <w:spacing w:before="100" w:beforeAutospacing="1" w:after="100" w:afterAutospacing="1" w:line="240" w:lineRule="auto"/>
            <w:jc w:val="center"/>
          </w:pPr>
        </w:pPrChange>
      </w:pPr>
      <w:ins w:id="84" w:author="Facundo-std" w:date="2010-07-06T20:47:00Z">
        <w:r>
          <w:rPr>
            <w:rFonts w:cstheme="minorHAnsi"/>
            <w:b/>
            <w:color w:val="FF0000"/>
          </w:rPr>
          <w:t>I</w:t>
        </w:r>
        <w:r>
          <w:rPr>
            <w:rFonts w:cstheme="minorHAnsi"/>
            <w:b/>
            <w:color w:val="FF0000"/>
          </w:rPr>
          <w:t>onización</w:t>
        </w:r>
        <w:r>
          <w:rPr>
            <w:rFonts w:cstheme="minorHAnsi"/>
            <w:b/>
            <w:color w:val="FF0000"/>
          </w:rPr>
          <w:t xml:space="preserve"> directa e indirecta</w:t>
        </w:r>
      </w:ins>
    </w:p>
    <w:p w:rsidR="00B55C21" w:rsidRPr="00920DEE" w:rsidRDefault="00B55C21" w:rsidP="00B55C21">
      <w:pPr>
        <w:spacing w:before="100" w:beforeAutospacing="1" w:after="100" w:afterAutospacing="1" w:line="240" w:lineRule="auto"/>
        <w:rPr>
          <w:rFonts w:cstheme="minorHAnsi"/>
          <w:i/>
          <w:color w:val="FF0000"/>
        </w:rPr>
      </w:pPr>
      <w:moveToRangeStart w:id="85" w:author="Facundo-std" w:date="2010-07-06T21:34:00Z" w:name="move266215385"/>
      <w:moveTo w:id="86" w:author="Facundo-std" w:date="2010-07-06T21:34:00Z">
        <w:r w:rsidRPr="00920DEE">
          <w:rPr>
            <w:rFonts w:cstheme="minorHAnsi"/>
            <w:i/>
            <w:color w:val="FF0000"/>
          </w:rPr>
          <w:t>CARGA DEPOSITADA</w:t>
        </w:r>
      </w:moveTo>
    </w:p>
    <w:p w:rsidR="00B55C21" w:rsidRPr="00920DEE" w:rsidRDefault="00B55C21" w:rsidP="00B55C21">
      <w:pPr>
        <w:spacing w:before="100" w:beforeAutospacing="1" w:after="100" w:afterAutospacing="1" w:line="240" w:lineRule="auto"/>
        <w:rPr>
          <w:rFonts w:cstheme="minorHAnsi"/>
        </w:rPr>
      </w:pPr>
      <w:moveTo w:id="87" w:author="Facundo-std" w:date="2010-07-06T21:34:00Z">
        <w:r w:rsidRPr="00920DEE">
          <w:rPr>
            <w:rFonts w:cstheme="minorHAnsi"/>
          </w:rPr>
          <w:t>Los SE</w:t>
        </w:r>
        <w:r>
          <w:rPr>
            <w:rFonts w:cstheme="minorHAnsi"/>
          </w:rPr>
          <w:t>E</w:t>
        </w:r>
        <w:r w:rsidRPr="00920DEE">
          <w:rPr>
            <w:rFonts w:cstheme="minorHAnsi"/>
          </w:rPr>
          <w:t>s son causados por dos tipos de radiación espacial:</w:t>
        </w:r>
      </w:moveTo>
    </w:p>
    <w:p w:rsidR="00B55C21" w:rsidRPr="00920DEE" w:rsidRDefault="00B55C21" w:rsidP="00B55C21">
      <w:pPr>
        <w:pStyle w:val="Prrafodelista"/>
        <w:numPr>
          <w:ilvl w:val="0"/>
          <w:numId w:val="3"/>
        </w:numPr>
        <w:spacing w:before="100" w:beforeAutospacing="1" w:after="100" w:afterAutospacing="1" w:line="240" w:lineRule="auto"/>
        <w:rPr>
          <w:rFonts w:cstheme="minorHAnsi"/>
        </w:rPr>
      </w:pPr>
      <w:moveTo w:id="88" w:author="Facundo-std" w:date="2010-07-06T21:34:00Z">
        <w:r w:rsidRPr="00920DEE">
          <w:rPr>
            <w:rFonts w:cstheme="minorHAnsi"/>
          </w:rPr>
          <w:t>Protones de alta energía</w:t>
        </w:r>
      </w:moveTo>
    </w:p>
    <w:p w:rsidR="00B55C21" w:rsidRPr="00920DEE" w:rsidRDefault="00B55C21" w:rsidP="00B55C21">
      <w:pPr>
        <w:pStyle w:val="Prrafodelista"/>
        <w:numPr>
          <w:ilvl w:val="0"/>
          <w:numId w:val="3"/>
        </w:numPr>
        <w:spacing w:before="100" w:beforeAutospacing="1" w:after="100" w:afterAutospacing="1" w:line="240" w:lineRule="auto"/>
        <w:rPr>
          <w:rFonts w:cstheme="minorHAnsi"/>
        </w:rPr>
      </w:pPr>
      <w:moveTo w:id="89" w:author="Facundo-std" w:date="2010-07-06T21:34:00Z">
        <w:r w:rsidRPr="00920DEE">
          <w:rPr>
            <w:rFonts w:cstheme="minorHAnsi"/>
          </w:rPr>
          <w:t>Rayos cósmicos (especialmente iones pesados de origen solar o galáctico)</w:t>
        </w:r>
      </w:moveTo>
    </w:p>
    <w:p w:rsidR="00B55C21" w:rsidRPr="00920DEE" w:rsidRDefault="00B55C21" w:rsidP="00B55C21">
      <w:pPr>
        <w:spacing w:before="100" w:beforeAutospacing="1" w:after="100" w:afterAutospacing="1" w:line="240" w:lineRule="auto"/>
        <w:rPr>
          <w:rFonts w:cstheme="minorHAnsi"/>
        </w:rPr>
      </w:pPr>
      <w:moveTo w:id="90" w:author="Facundo-std" w:date="2010-07-06T21:34:00Z">
        <w:r w:rsidRPr="00920DEE">
          <w:rPr>
            <w:rFonts w:cstheme="minorHAnsi"/>
          </w:rPr>
          <w:t>Hay dos métodos por los cuales la radiación libera cargas en un dispositivo semiconductor:</w:t>
        </w:r>
      </w:moveTo>
    </w:p>
    <w:p w:rsidR="00B55C21" w:rsidRPr="00EB1415" w:rsidRDefault="00B55C21" w:rsidP="00B55C21">
      <w:pPr>
        <w:pStyle w:val="Prrafodelista"/>
        <w:numPr>
          <w:ilvl w:val="0"/>
          <w:numId w:val="4"/>
        </w:numPr>
        <w:spacing w:before="100" w:beforeAutospacing="1" w:after="100" w:afterAutospacing="1" w:line="240" w:lineRule="auto"/>
        <w:rPr>
          <w:rFonts w:cstheme="minorHAnsi"/>
        </w:rPr>
      </w:pPr>
      <w:moveTo w:id="91" w:author="Facundo-std" w:date="2010-07-06T21:34:00Z">
        <w:r w:rsidRPr="00EB1415">
          <w:rPr>
            <w:rFonts w:cstheme="minorHAnsi"/>
            <w:b/>
            <w:i/>
          </w:rPr>
          <w:t>Ionización Directa</w:t>
        </w:r>
        <w:r w:rsidRPr="00EB1415">
          <w:rPr>
            <w:rFonts w:cstheme="minorHAnsi"/>
          </w:rPr>
          <w:t xml:space="preserve">: Cuando una partícula cargada atraviesa el material semiconductor liberando pares electrón-hueco a lo largo de de su trayectoria mientras va perdiendo energía. Cuando toda la energía es liberada, la partícula descansa en el semiconductor, habiendo viajado una longitud determina conocida como el </w:t>
        </w:r>
        <w:r w:rsidRPr="00EB1415">
          <w:rPr>
            <w:rFonts w:cstheme="minorHAnsi"/>
            <w:i/>
          </w:rPr>
          <w:t>rango de la partícula</w:t>
        </w:r>
        <w:r w:rsidRPr="00EB1415">
          <w:rPr>
            <w:rFonts w:cstheme="minorHAnsi"/>
          </w:rPr>
          <w:t xml:space="preserve">. El termino </w:t>
        </w:r>
        <w:r w:rsidRPr="00EB1415">
          <w:rPr>
            <w:rFonts w:cstheme="minorHAnsi"/>
            <w:i/>
          </w:rPr>
          <w:t>Linear Energy Transfer (LET)</w:t>
        </w:r>
        <w:r w:rsidRPr="00EB1415">
          <w:rPr>
            <w:rFonts w:cstheme="minorHAnsi"/>
          </w:rPr>
          <w:t xml:space="preserve"> es frecuentemente usado para describir la energía perdida de la partícula por unidad de longitud mientras recorre el material. Las unidades del LET están dadas por MeV/cm</w:t>
        </w:r>
        <w:r w:rsidRPr="00EB1415">
          <w:rPr>
            <w:rFonts w:cstheme="minorHAnsi"/>
            <w:vertAlign w:val="superscript"/>
          </w:rPr>
          <w:t>2</w:t>
        </w:r>
        <w:r w:rsidRPr="00EB1415">
          <w:rPr>
            <w:rFonts w:cstheme="minorHAnsi"/>
          </w:rPr>
          <w:t>/mg porque la energía perdida por unidad de longitud (en MeV/cm) es normalizada por la densidad del material atravesado (en mg/cm</w:t>
        </w:r>
        <w:r w:rsidRPr="00EB1415">
          <w:rPr>
            <w:rFonts w:cstheme="minorHAnsi"/>
            <w:vertAlign w:val="superscript"/>
          </w:rPr>
          <w:t>3</w:t>
        </w:r>
        <w:r w:rsidRPr="00EB1415">
          <w:rPr>
            <w:rFonts w:cstheme="minorHAnsi"/>
          </w:rPr>
          <w:t>), por lo tanto, las unidades del LET pueden ser expresadas independientemente del semiconductor.</w:t>
        </w:r>
        <w:r>
          <w:rPr>
            <w:rFonts w:cstheme="minorHAnsi"/>
          </w:rPr>
          <w:t xml:space="preserve"> Ej. e</w:t>
        </w:r>
        <w:r w:rsidRPr="00EB1415">
          <w:rPr>
            <w:rFonts w:cstheme="minorHAnsi"/>
          </w:rPr>
          <w:t>n el silicio, un LET de 97 MeV-cm</w:t>
        </w:r>
        <w:r w:rsidRPr="00EB1415">
          <w:rPr>
            <w:rFonts w:cstheme="minorHAnsi"/>
            <w:vertAlign w:val="superscript"/>
          </w:rPr>
          <w:t>2</w:t>
        </w:r>
        <w:r w:rsidRPr="00EB1415">
          <w:rPr>
            <w:rFonts w:cstheme="minorHAnsi"/>
          </w:rPr>
          <w:t>/mg corresponde a depositar una carga de 1pC/um. La</w:t>
        </w:r>
        <w:r w:rsidRPr="00EB1415">
          <w:rPr>
            <w:rFonts w:cstheme="minorHAnsi"/>
            <w:color w:val="4F81BD" w:themeColor="accent1"/>
          </w:rPr>
          <w:t xml:space="preserve"> </w:t>
        </w:r>
        <w:r>
          <w:fldChar w:fldCharType="begin"/>
        </w:r>
        <w:r>
          <w:instrText xml:space="preserve"> REF _Ref264309708 \h  \* MERGEFORMAT </w:instrText>
        </w:r>
        <w:r>
          <w:fldChar w:fldCharType="separate"/>
        </w:r>
        <w:r w:rsidRPr="00EB1415">
          <w:rPr>
            <w:color w:val="4F81BD" w:themeColor="accent1"/>
          </w:rPr>
          <w:t xml:space="preserve">Figura </w:t>
        </w:r>
        <w:r w:rsidRPr="00EB1415">
          <w:rPr>
            <w:noProof/>
            <w:color w:val="4F81BD" w:themeColor="accent1"/>
          </w:rPr>
          <w:t>1</w:t>
        </w:r>
        <w:r>
          <w:fldChar w:fldCharType="end"/>
        </w:r>
        <w:r>
          <w:rPr>
            <w:rFonts w:cstheme="minorHAnsi"/>
          </w:rPr>
          <w:t xml:space="preserve"> </w:t>
        </w:r>
        <w:r w:rsidRPr="00EB1415">
          <w:rPr>
            <w:rFonts w:cstheme="minorHAnsi"/>
          </w:rPr>
          <w:t>muestra una curva de un ion de cloro de 210 MeV viajando a través del silicio.</w:t>
        </w:r>
      </w:moveTo>
    </w:p>
    <w:p w:rsidR="00B55C21" w:rsidRPr="00920DEE" w:rsidRDefault="00B55C21" w:rsidP="00B55C21">
      <w:pPr>
        <w:pStyle w:val="Prrafodelista"/>
        <w:spacing w:before="100" w:beforeAutospacing="1" w:after="100" w:afterAutospacing="1" w:line="240" w:lineRule="auto"/>
        <w:ind w:left="1065"/>
        <w:rPr>
          <w:rFonts w:cstheme="minorHAnsi"/>
        </w:rPr>
      </w:pPr>
      <w:moveTo w:id="92" w:author="Facundo-std" w:date="2010-07-06T21:34:00Z">
        <w:r w:rsidRPr="00920DEE">
          <w:rPr>
            <w:rFonts w:cstheme="minorHAnsi"/>
          </w:rPr>
          <w:t>La ionización directa es el mecanismo principal de deposición de cargas causadas por iones pesados que generan perturbaciones, donde definimos a los iones pesados como cualquier ion con un número atómico mayor o igual a dos (partículas diferentes  a pro</w:t>
        </w:r>
        <w:r>
          <w:rPr>
            <w:rFonts w:cstheme="minorHAnsi"/>
          </w:rPr>
          <w:t xml:space="preserve">tones, electrones, neutrones o </w:t>
        </w:r>
        <w:r w:rsidRPr="00920DEE">
          <w:rPr>
            <w:rFonts w:cstheme="minorHAnsi"/>
          </w:rPr>
          <w:t>ions).</w:t>
        </w:r>
        <w:r w:rsidRPr="00920DEE">
          <w:rPr>
            <w:rFonts w:cstheme="minorHAnsi"/>
            <w:noProof/>
            <w:lang w:eastAsia="es-AR"/>
          </w:rPr>
          <w:t xml:space="preserve"> </w:t>
        </w:r>
      </w:moveTo>
    </w:p>
    <w:p w:rsidR="00B55C21" w:rsidRPr="00920DEE" w:rsidRDefault="00B55C21" w:rsidP="00B55C21">
      <w:pPr>
        <w:pStyle w:val="Prrafodelista"/>
        <w:spacing w:before="100" w:beforeAutospacing="1" w:after="100" w:afterAutospacing="1" w:line="240" w:lineRule="auto"/>
        <w:ind w:left="1065"/>
        <w:jc w:val="center"/>
        <w:rPr>
          <w:rFonts w:cstheme="minorHAnsi"/>
        </w:rPr>
      </w:pPr>
      <w:moveTo w:id="93" w:author="Facundo-std" w:date="2010-07-06T21:34:00Z">
        <w:r w:rsidRPr="00920DEE">
          <w:rPr>
            <w:rFonts w:cstheme="minorHAnsi"/>
            <w:noProof/>
            <w:lang w:eastAsia="es-AR"/>
          </w:rPr>
          <w:drawing>
            <wp:inline distT="0" distB="0" distL="0" distR="0">
              <wp:extent cx="2471602" cy="1987369"/>
              <wp:effectExtent l="19050" t="0" r="4898" b="0"/>
              <wp:docPr id="1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2474488" cy="1989689"/>
                      </a:xfrm>
                      <a:prstGeom prst="rect">
                        <a:avLst/>
                      </a:prstGeom>
                      <a:noFill/>
                      <a:ln w="9525">
                        <a:noFill/>
                        <a:miter lim="800000"/>
                        <a:headEnd/>
                        <a:tailEnd/>
                      </a:ln>
                    </pic:spPr>
                  </pic:pic>
                </a:graphicData>
              </a:graphic>
            </wp:inline>
          </w:drawing>
        </w:r>
      </w:moveTo>
    </w:p>
    <w:p w:rsidR="00B55C21" w:rsidRPr="00EB1415" w:rsidRDefault="00B55C21" w:rsidP="00B55C21">
      <w:pPr>
        <w:pStyle w:val="Epgrafe"/>
        <w:jc w:val="center"/>
        <w:rPr>
          <w:rFonts w:cstheme="minorHAnsi"/>
          <w:szCs w:val="22"/>
        </w:rPr>
      </w:pPr>
      <w:moveTo w:id="94" w:author="Facundo-std" w:date="2010-07-06T21:34:00Z">
        <w:r>
          <w:t xml:space="preserve">Figura </w:t>
        </w:r>
        <w:r>
          <w:fldChar w:fldCharType="begin"/>
        </w:r>
        <w:r>
          <w:instrText xml:space="preserve"> SEQ Figura \* ARABIC </w:instrText>
        </w:r>
        <w:r>
          <w:fldChar w:fldCharType="separate"/>
        </w:r>
        <w:r>
          <w:rPr>
            <w:noProof/>
          </w:rPr>
          <w:t>1</w:t>
        </w:r>
        <w:r>
          <w:fldChar w:fldCharType="end"/>
        </w:r>
        <w:r>
          <w:t>)</w:t>
        </w:r>
        <w:r w:rsidRPr="00920DEE">
          <w:rPr>
            <w:rFonts w:cstheme="minorHAnsi"/>
            <w:sz w:val="22"/>
            <w:szCs w:val="22"/>
          </w:rPr>
          <w:t xml:space="preserve"> </w:t>
        </w:r>
        <w:r w:rsidRPr="00EB1415">
          <w:rPr>
            <w:rFonts w:cstheme="minorHAnsi"/>
            <w:szCs w:val="22"/>
          </w:rPr>
          <w:t>Curva de un ion de cloro de 210 MeV viajando a través del silicio.</w:t>
        </w:r>
      </w:moveTo>
    </w:p>
    <w:p w:rsidR="00B55C21" w:rsidRPr="00920DEE" w:rsidRDefault="00B55C21" w:rsidP="00B55C21">
      <w:pPr>
        <w:pStyle w:val="Prrafodelista"/>
        <w:numPr>
          <w:ilvl w:val="0"/>
          <w:numId w:val="4"/>
        </w:numPr>
        <w:spacing w:before="100" w:beforeAutospacing="1" w:after="100" w:afterAutospacing="1" w:line="240" w:lineRule="auto"/>
        <w:rPr>
          <w:rFonts w:cstheme="minorHAnsi"/>
          <w:b/>
          <w:i/>
        </w:rPr>
      </w:pPr>
      <w:moveTo w:id="95" w:author="Facundo-std" w:date="2010-07-06T21:34:00Z">
        <w:r w:rsidRPr="00920DEE">
          <w:rPr>
            <w:rFonts w:cstheme="minorHAnsi"/>
            <w:b/>
            <w:i/>
          </w:rPr>
          <w:lastRenderedPageBreak/>
          <w:t>Ionización Indirecta:</w:t>
        </w:r>
        <w:r>
          <w:rPr>
            <w:rFonts w:cstheme="minorHAnsi"/>
            <w:b/>
            <w:i/>
          </w:rPr>
          <w:t xml:space="preserve"> </w:t>
        </w:r>
        <w:r w:rsidRPr="00502696">
          <w:rPr>
            <w:rFonts w:cstheme="minorHAnsi"/>
            <w:i/>
            <w:color w:val="F79646" w:themeColor="accent6"/>
          </w:rPr>
          <w:t>(La ionización directa con partículas ligeras generalmente no generan suficiente energía en su paso como para producir una perturbación, sin embargo Protones y Neutrones ambos pueden generar niveles significantes de perturbación a través de la mecánica indirecta).</w:t>
        </w:r>
        <w:r w:rsidRPr="00920DEE">
          <w:rPr>
            <w:rFonts w:cstheme="minorHAnsi"/>
          </w:rPr>
          <w:t xml:space="preserve"> Cuando un protón o un neutró</w:t>
        </w:r>
        <w:r>
          <w:rPr>
            <w:rFonts w:cstheme="minorHAnsi"/>
          </w:rPr>
          <w:t>n</w:t>
        </w:r>
        <w:r w:rsidRPr="00920DEE">
          <w:rPr>
            <w:rFonts w:cstheme="minorHAnsi"/>
          </w:rPr>
          <w:t xml:space="preserve"> de alta energía entra a una red semiconductora pueden sufrir coaliciones inelásticas con un núcleo blando. Esto puede desencadenar cualquiera de las siguientes reacciones nucleares posibles: </w:t>
        </w:r>
      </w:moveTo>
    </w:p>
    <w:p w:rsidR="00B55C21" w:rsidRPr="00920DEE" w:rsidRDefault="00B55C21" w:rsidP="00B55C21">
      <w:pPr>
        <w:pStyle w:val="Prrafodelista"/>
        <w:numPr>
          <w:ilvl w:val="1"/>
          <w:numId w:val="4"/>
        </w:numPr>
        <w:spacing w:before="100" w:beforeAutospacing="1" w:after="100" w:afterAutospacing="1" w:line="240" w:lineRule="auto"/>
        <w:rPr>
          <w:rFonts w:cstheme="minorHAnsi"/>
          <w:b/>
          <w:i/>
        </w:rPr>
      </w:pPr>
      <w:moveTo w:id="96" w:author="Facundo-std" w:date="2010-07-06T21:34:00Z">
        <w:r w:rsidRPr="00920DEE">
          <w:rPr>
            <w:rFonts w:cstheme="minorHAnsi"/>
            <w:i/>
          </w:rPr>
          <w:t>Que la colisione inelástica que produzcan un retroceso de Si,</w:t>
        </w:r>
      </w:moveTo>
    </w:p>
    <w:p w:rsidR="00B55C21" w:rsidRPr="00920DEE" w:rsidRDefault="00B55C21" w:rsidP="00B55C21">
      <w:pPr>
        <w:pStyle w:val="Prrafodelista"/>
        <w:numPr>
          <w:ilvl w:val="1"/>
          <w:numId w:val="4"/>
        </w:numPr>
        <w:spacing w:before="100" w:beforeAutospacing="1" w:after="100" w:afterAutospacing="1" w:line="240" w:lineRule="auto"/>
        <w:rPr>
          <w:rFonts w:cstheme="minorHAnsi"/>
          <w:b/>
          <w:i/>
        </w:rPr>
      </w:pPr>
      <w:moveTo w:id="97" w:author="Facundo-std" w:date="2010-07-06T21:34:00Z">
        <w:r w:rsidRPr="00920DEE">
          <w:rPr>
            <w:rFonts w:cstheme="minorHAnsi"/>
            <w:i/>
          </w:rPr>
          <w:t>La emisión de partículas alfa y gamma y el retroceso del núcleo hijo (ejemplo, Si emite partículas alfa y retroceso de un núcleo Mg),</w:t>
        </w:r>
      </w:moveTo>
    </w:p>
    <w:p w:rsidR="00B55C21" w:rsidRPr="00920DEE" w:rsidRDefault="00B55C21" w:rsidP="00B55C21">
      <w:pPr>
        <w:pStyle w:val="Prrafodelista"/>
        <w:numPr>
          <w:ilvl w:val="1"/>
          <w:numId w:val="4"/>
        </w:numPr>
        <w:spacing w:before="100" w:beforeAutospacing="1" w:after="100" w:afterAutospacing="1" w:line="240" w:lineRule="auto"/>
        <w:rPr>
          <w:rFonts w:cstheme="minorHAnsi"/>
          <w:b/>
          <w:i/>
        </w:rPr>
      </w:pPr>
      <w:moveTo w:id="98" w:author="Facundo-std" w:date="2010-07-06T21:34:00Z">
        <w:r w:rsidRPr="00920DEE">
          <w:rPr>
            <w:rFonts w:cstheme="minorHAnsi"/>
            <w:i/>
          </w:rPr>
          <w:t>Reacciones de espalación (spallation reactions), donde el núcleo afectado se divide en dos fragmentos, cada uno de los cuales puede retroceder.</w:t>
        </w:r>
      </w:moveTo>
    </w:p>
    <w:p w:rsidR="00B55C21" w:rsidRPr="00920DEE" w:rsidRDefault="00B55C21" w:rsidP="00B55C21">
      <w:pPr>
        <w:spacing w:before="100" w:beforeAutospacing="1" w:after="100" w:afterAutospacing="1" w:line="240" w:lineRule="auto"/>
        <w:rPr>
          <w:rFonts w:cstheme="minorHAnsi"/>
        </w:rPr>
      </w:pPr>
      <w:moveTo w:id="99" w:author="Facundo-std" w:date="2010-07-06T21:34:00Z">
        <w:r w:rsidRPr="00920DEE">
          <w:rPr>
            <w:rFonts w:cstheme="minorHAnsi"/>
          </w:rPr>
          <w:t>Cualquiera de estas reacciones puede depositar suficiente energía en su trayectoria de ionización directa, porque estas partículas son más pesadas que los protones y neutrones originales, pudiendo causar perturbaciones en su trayectoria.</w:t>
        </w:r>
      </w:moveTo>
    </w:p>
    <w:p w:rsidR="00B55C21" w:rsidRPr="00920DEE" w:rsidRDefault="00B55C21" w:rsidP="00B55C21">
      <w:pPr>
        <w:spacing w:before="100" w:beforeAutospacing="1" w:after="100" w:afterAutospacing="1" w:line="240" w:lineRule="auto"/>
        <w:rPr>
          <w:rFonts w:cstheme="minorHAnsi"/>
        </w:rPr>
      </w:pPr>
      <w:moveTo w:id="100" w:author="Facundo-std" w:date="2010-07-06T21:34:00Z">
        <w:r w:rsidRPr="00920DEE">
          <w:rPr>
            <w:rFonts w:cstheme="minorHAnsi"/>
          </w:rPr>
          <w:t>El producto de estas coaliciones inelásticas típicamente tiene poca energía y no viajan más allá del sitio de impacto de la partícula. También tienden a dispersarse hacia adelante en la dirección de la partícula original. Como consecuencia, la sensibilidad del SE</w:t>
        </w:r>
        <w:r>
          <w:rPr>
            <w:rFonts w:cstheme="minorHAnsi"/>
          </w:rPr>
          <w:t>E</w:t>
        </w:r>
        <w:r w:rsidRPr="00920DEE">
          <w:rPr>
            <w:rFonts w:cstheme="minorHAnsi"/>
          </w:rPr>
          <w:t xml:space="preserve"> pasaría a ser función del ángulo de incidencia de la partícula.</w:t>
        </w:r>
        <w:r w:rsidRPr="00920DEE">
          <w:rPr>
            <w:rStyle w:val="Refdenotaalfinal"/>
            <w:rFonts w:cstheme="minorHAnsi"/>
            <w:color w:val="FF0000"/>
          </w:rPr>
          <w:endnoteReference w:id="3"/>
        </w:r>
        <w:r w:rsidRPr="00920DEE">
          <w:rPr>
            <w:rFonts w:cstheme="minorHAnsi"/>
          </w:rPr>
          <w:t xml:space="preserve"> </w:t>
        </w:r>
      </w:moveTo>
    </w:p>
    <w:p w:rsidR="00B55C21" w:rsidRDefault="00B55C21" w:rsidP="00B55C21">
      <w:pPr>
        <w:pStyle w:val="NormalWeb"/>
        <w:keepNext/>
        <w:jc w:val="center"/>
      </w:pPr>
      <w:moveTo w:id="103" w:author="Facundo-std" w:date="2010-07-06T21:34:00Z">
        <w:r w:rsidRPr="00920DEE">
          <w:rPr>
            <w:rFonts w:asciiTheme="minorHAnsi" w:hAnsiTheme="minorHAnsi" w:cstheme="minorHAnsi"/>
            <w:noProof/>
            <w:sz w:val="22"/>
            <w:szCs w:val="22"/>
          </w:rPr>
          <w:drawing>
            <wp:inline distT="0" distB="0" distL="0" distR="0">
              <wp:extent cx="2638425" cy="1076325"/>
              <wp:effectExtent l="19050" t="0" r="9525" b="0"/>
              <wp:docPr id="17" name="Imagen 5" descr="s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e"/>
                      <pic:cNvPicPr>
                        <a:picLocks noChangeAspect="1" noChangeArrowheads="1"/>
                      </pic:cNvPicPr>
                    </pic:nvPicPr>
                    <pic:blipFill>
                      <a:blip r:embed="rId16" cstate="print"/>
                      <a:srcRect t="9697" b="21818"/>
                      <a:stretch>
                        <a:fillRect/>
                      </a:stretch>
                    </pic:blipFill>
                    <pic:spPr bwMode="auto">
                      <a:xfrm>
                        <a:off x="0" y="0"/>
                        <a:ext cx="2638425" cy="1076325"/>
                      </a:xfrm>
                      <a:prstGeom prst="rect">
                        <a:avLst/>
                      </a:prstGeom>
                      <a:noFill/>
                      <a:ln w="9525">
                        <a:noFill/>
                        <a:miter lim="800000"/>
                        <a:headEnd/>
                        <a:tailEnd/>
                      </a:ln>
                    </pic:spPr>
                  </pic:pic>
                </a:graphicData>
              </a:graphic>
            </wp:inline>
          </w:drawing>
        </w:r>
      </w:moveTo>
    </w:p>
    <w:p w:rsidR="00B55C21" w:rsidRPr="00A674B5" w:rsidRDefault="00B55C21" w:rsidP="00B55C21">
      <w:pPr>
        <w:pStyle w:val="Epgrafe"/>
        <w:jc w:val="center"/>
        <w:rPr>
          <w:lang w:val="en-US"/>
        </w:rPr>
      </w:pPr>
      <w:moveTo w:id="104" w:author="Facundo-std" w:date="2010-07-06T21:34:00Z">
        <w:r>
          <w:t xml:space="preserve">Figura </w:t>
        </w:r>
        <w:r>
          <w:fldChar w:fldCharType="begin"/>
        </w:r>
        <w:r>
          <w:instrText xml:space="preserve"> SEQ Figura \* ARABIC </w:instrText>
        </w:r>
        <w:r>
          <w:fldChar w:fldCharType="separate"/>
        </w:r>
        <w:r>
          <w:rPr>
            <w:noProof/>
          </w:rPr>
          <w:t>2</w:t>
        </w:r>
        <w:r>
          <w:fldChar w:fldCharType="end"/>
        </w:r>
        <w:r>
          <w:t>)</w:t>
        </w:r>
        <w:r w:rsidRPr="00502696">
          <w:rPr>
            <w:rFonts w:cstheme="minorHAnsi"/>
            <w:sz w:val="22"/>
            <w:szCs w:val="22"/>
          </w:rPr>
          <w:t xml:space="preserve"> </w:t>
        </w:r>
        <w:r w:rsidRPr="00502696">
          <w:rPr>
            <w:rFonts w:cstheme="minorHAnsi"/>
            <w:szCs w:val="22"/>
          </w:rPr>
          <w:t xml:space="preserve">Esquemático mostrando como un rayo cósmico deposita energía en un dispositivo electrónico. </w:t>
        </w:r>
        <w:r w:rsidRPr="00502696">
          <w:rPr>
            <w:rFonts w:cstheme="minorHAnsi"/>
            <w:szCs w:val="22"/>
            <w:lang w:val="en-US"/>
          </w:rPr>
          <w:t xml:space="preserve">(Source: </w:t>
        </w:r>
        <w:r w:rsidRPr="00502696">
          <w:rPr>
            <w:rFonts w:cstheme="minorHAnsi"/>
            <w:i/>
            <w:iCs/>
            <w:szCs w:val="22"/>
            <w:lang w:val="en-US"/>
          </w:rPr>
          <w:t>Spacecraft Anomalies due to Radiation Environment in Space</w:t>
        </w:r>
        <w:r w:rsidRPr="00502696">
          <w:rPr>
            <w:rStyle w:val="apple-converted-space"/>
            <w:rFonts w:cstheme="minorHAnsi"/>
            <w:szCs w:val="22"/>
            <w:lang w:val="en-US"/>
          </w:rPr>
          <w:t> </w:t>
        </w:r>
        <w:r w:rsidRPr="00502696">
          <w:rPr>
            <w:rFonts w:cstheme="minorHAnsi"/>
            <w:szCs w:val="22"/>
            <w:lang w:val="en-US"/>
          </w:rPr>
          <w:t>by Lauriente and Vampola</w:t>
        </w:r>
        <w:r w:rsidRPr="00502696">
          <w:rPr>
            <w:rStyle w:val="Refdenotaalfinal"/>
            <w:rFonts w:cstheme="minorHAnsi"/>
            <w:szCs w:val="22"/>
            <w:lang w:val="en-US"/>
          </w:rPr>
          <w:endnoteReference w:id="4"/>
        </w:r>
        <w:r w:rsidRPr="00502696">
          <w:rPr>
            <w:rFonts w:cstheme="minorHAnsi"/>
            <w:szCs w:val="22"/>
            <w:lang w:val="en-US"/>
          </w:rPr>
          <w:t>).</w:t>
        </w:r>
      </w:moveTo>
    </w:p>
    <w:p w:rsidR="00B55C21" w:rsidRPr="00ED3ED7" w:rsidRDefault="00B55C21" w:rsidP="00B55C21">
      <w:pPr>
        <w:pStyle w:val="NormalWeb"/>
        <w:rPr>
          <w:rStyle w:val="apple-style-span"/>
          <w:rFonts w:asciiTheme="minorHAnsi" w:hAnsiTheme="minorHAnsi" w:cstheme="minorHAnsi"/>
          <w:color w:val="000000"/>
          <w:sz w:val="18"/>
          <w:szCs w:val="22"/>
        </w:rPr>
      </w:pPr>
      <w:moveTo w:id="107" w:author="Facundo-std" w:date="2010-07-06T21:34:00Z">
        <w:r w:rsidRPr="00ED3ED7">
          <w:rPr>
            <w:rStyle w:val="apple-style-span"/>
            <w:rFonts w:asciiTheme="minorHAnsi" w:hAnsiTheme="minorHAnsi" w:cstheme="minorHAnsi"/>
            <w:b/>
            <w:i/>
            <w:color w:val="000000"/>
            <w:sz w:val="18"/>
            <w:szCs w:val="22"/>
            <w:highlight w:val="yellow"/>
            <w:u w:val="single"/>
          </w:rPr>
          <w:t>Spallation o Espalación:</w:t>
        </w:r>
        <w:r w:rsidRPr="00ED3ED7">
          <w:rPr>
            <w:rStyle w:val="apple-style-span"/>
            <w:rFonts w:asciiTheme="minorHAnsi" w:hAnsiTheme="minorHAnsi" w:cstheme="minorHAnsi"/>
            <w:color w:val="000000"/>
            <w:sz w:val="18"/>
            <w:szCs w:val="22"/>
            <w:highlight w:val="yellow"/>
          </w:rPr>
          <w:t xml:space="preserve"> “En</w:t>
        </w:r>
        <w:r w:rsidRPr="00ED3ED7">
          <w:rPr>
            <w:rStyle w:val="apple-converted-space"/>
            <w:rFonts w:asciiTheme="minorHAnsi" w:hAnsiTheme="minorHAnsi" w:cstheme="minorHAnsi"/>
            <w:color w:val="000000"/>
            <w:sz w:val="18"/>
            <w:szCs w:val="22"/>
            <w:highlight w:val="yellow"/>
          </w:rPr>
          <w:t> </w:t>
        </w:r>
        <w:r>
          <w:fldChar w:fldCharType="begin"/>
        </w:r>
        <w:r>
          <w:instrText>HYPERLINK "http://es.wikipedia.org/wiki/F%C3%ADsica_nuclear" \o "Física nuclear"</w:instrText>
        </w:r>
        <w:r>
          <w:fldChar w:fldCharType="separate"/>
        </w:r>
        <w:r w:rsidRPr="00ED3ED7">
          <w:rPr>
            <w:rStyle w:val="Hipervnculo"/>
            <w:rFonts w:asciiTheme="minorHAnsi" w:hAnsiTheme="minorHAnsi" w:cstheme="minorHAnsi"/>
            <w:color w:val="002BB8"/>
            <w:sz w:val="18"/>
            <w:szCs w:val="22"/>
            <w:highlight w:val="yellow"/>
          </w:rPr>
          <w:t>física nuclear</w:t>
        </w:r>
        <w:r>
          <w:fldChar w:fldCharType="end"/>
        </w:r>
        <w:r w:rsidRPr="00ED3ED7">
          <w:rPr>
            <w:rStyle w:val="apple-style-span"/>
            <w:rFonts w:asciiTheme="minorHAnsi" w:hAnsiTheme="minorHAnsi" w:cstheme="minorHAnsi"/>
            <w:color w:val="000000"/>
            <w:sz w:val="18"/>
            <w:szCs w:val="22"/>
            <w:highlight w:val="yellow"/>
          </w:rPr>
          <w:t>, es el proceso por el que un núcleo pesado emite una gran cantidad de</w:t>
        </w:r>
        <w:r w:rsidRPr="00ED3ED7">
          <w:rPr>
            <w:rStyle w:val="apple-converted-space"/>
            <w:rFonts w:asciiTheme="minorHAnsi" w:hAnsiTheme="minorHAnsi" w:cstheme="minorHAnsi"/>
            <w:color w:val="000000"/>
            <w:sz w:val="18"/>
            <w:szCs w:val="22"/>
            <w:highlight w:val="yellow"/>
          </w:rPr>
          <w:t> </w:t>
        </w:r>
        <w:r>
          <w:fldChar w:fldCharType="begin"/>
        </w:r>
        <w:r>
          <w:instrText>HYPERLINK "http://es.wikipedia.org/wiki/Nucle%C3%B3n" \o "Nucleón"</w:instrText>
        </w:r>
        <w:r>
          <w:fldChar w:fldCharType="separate"/>
        </w:r>
        <w:r w:rsidRPr="00ED3ED7">
          <w:rPr>
            <w:rStyle w:val="Hipervnculo"/>
            <w:rFonts w:asciiTheme="minorHAnsi" w:hAnsiTheme="minorHAnsi" w:cstheme="minorHAnsi"/>
            <w:color w:val="002BB8"/>
            <w:sz w:val="18"/>
            <w:szCs w:val="22"/>
            <w:highlight w:val="yellow"/>
          </w:rPr>
          <w:t>nucleones</w:t>
        </w:r>
        <w:r>
          <w:fldChar w:fldCharType="end"/>
        </w:r>
        <w:r w:rsidRPr="00ED3ED7">
          <w:rPr>
            <w:rStyle w:val="apple-converted-space"/>
            <w:rFonts w:asciiTheme="minorHAnsi" w:hAnsiTheme="minorHAnsi" w:cstheme="minorHAnsi"/>
            <w:color w:val="000000"/>
            <w:sz w:val="18"/>
            <w:szCs w:val="22"/>
            <w:highlight w:val="yellow"/>
          </w:rPr>
          <w:t> </w:t>
        </w:r>
        <w:r w:rsidRPr="00ED3ED7">
          <w:rPr>
            <w:rStyle w:val="apple-style-span"/>
            <w:rFonts w:asciiTheme="minorHAnsi" w:hAnsiTheme="minorHAnsi" w:cstheme="minorHAnsi"/>
            <w:color w:val="000000"/>
            <w:sz w:val="18"/>
            <w:szCs w:val="22"/>
            <w:highlight w:val="yellow"/>
          </w:rPr>
          <w:t>como resultado del choque con un</w:t>
        </w:r>
        <w:r w:rsidRPr="00ED3ED7">
          <w:rPr>
            <w:rStyle w:val="apple-converted-space"/>
            <w:rFonts w:asciiTheme="minorHAnsi" w:hAnsiTheme="minorHAnsi" w:cstheme="minorHAnsi"/>
            <w:color w:val="000000"/>
            <w:sz w:val="18"/>
            <w:szCs w:val="22"/>
            <w:highlight w:val="yellow"/>
          </w:rPr>
          <w:t> </w:t>
        </w:r>
        <w:r>
          <w:fldChar w:fldCharType="begin"/>
        </w:r>
        <w:r>
          <w:instrText>HYPERLINK "http://es.wikipedia.org/wiki/Prot%C3%B3n" \o "Protón"</w:instrText>
        </w:r>
        <w:r>
          <w:fldChar w:fldCharType="separate"/>
        </w:r>
        <w:r w:rsidRPr="00ED3ED7">
          <w:rPr>
            <w:rStyle w:val="Hipervnculo"/>
            <w:rFonts w:asciiTheme="minorHAnsi" w:hAnsiTheme="minorHAnsi" w:cstheme="minorHAnsi"/>
            <w:color w:val="002BB8"/>
            <w:sz w:val="18"/>
            <w:szCs w:val="22"/>
            <w:highlight w:val="yellow"/>
          </w:rPr>
          <w:t>protón</w:t>
        </w:r>
        <w:r>
          <w:fldChar w:fldCharType="end"/>
        </w:r>
        <w:r w:rsidRPr="00ED3ED7">
          <w:rPr>
            <w:rStyle w:val="apple-converted-space"/>
            <w:rFonts w:asciiTheme="minorHAnsi" w:hAnsiTheme="minorHAnsi" w:cstheme="minorHAnsi"/>
            <w:color w:val="000000"/>
            <w:sz w:val="18"/>
            <w:szCs w:val="22"/>
            <w:highlight w:val="yellow"/>
          </w:rPr>
          <w:t> </w:t>
        </w:r>
        <w:r w:rsidRPr="00ED3ED7">
          <w:rPr>
            <w:rStyle w:val="apple-style-span"/>
            <w:rFonts w:asciiTheme="minorHAnsi" w:hAnsiTheme="minorHAnsi" w:cstheme="minorHAnsi"/>
            <w:color w:val="000000"/>
            <w:sz w:val="18"/>
            <w:szCs w:val="22"/>
            <w:highlight w:val="yellow"/>
          </w:rPr>
          <w:t>de alta energía, reduciendo por tanto su</w:t>
        </w:r>
        <w:r w:rsidRPr="00ED3ED7">
          <w:rPr>
            <w:rStyle w:val="apple-converted-space"/>
            <w:rFonts w:asciiTheme="minorHAnsi" w:hAnsiTheme="minorHAnsi" w:cstheme="minorHAnsi"/>
            <w:color w:val="000000"/>
            <w:sz w:val="18"/>
            <w:szCs w:val="22"/>
            <w:highlight w:val="yellow"/>
          </w:rPr>
          <w:t> </w:t>
        </w:r>
        <w:r>
          <w:fldChar w:fldCharType="begin"/>
        </w:r>
        <w:r>
          <w:instrText>HYPERLINK "http://es.wikipedia.org/wiki/Peso_at%C3%B3mico" \o "Peso atómico"</w:instrText>
        </w:r>
        <w:r>
          <w:fldChar w:fldCharType="separate"/>
        </w:r>
        <w:r w:rsidRPr="00ED3ED7">
          <w:rPr>
            <w:rStyle w:val="Hipervnculo"/>
            <w:rFonts w:asciiTheme="minorHAnsi" w:hAnsiTheme="minorHAnsi" w:cstheme="minorHAnsi"/>
            <w:color w:val="002BB8"/>
            <w:sz w:val="18"/>
            <w:szCs w:val="22"/>
            <w:highlight w:val="yellow"/>
          </w:rPr>
          <w:t>peso atómico</w:t>
        </w:r>
        <w:r>
          <w:fldChar w:fldCharType="end"/>
        </w:r>
        <w:r w:rsidRPr="00ED3ED7">
          <w:rPr>
            <w:rStyle w:val="apple-converted-space"/>
            <w:rFonts w:asciiTheme="minorHAnsi" w:hAnsiTheme="minorHAnsi" w:cstheme="minorHAnsi"/>
            <w:color w:val="000000"/>
            <w:sz w:val="18"/>
            <w:szCs w:val="22"/>
            <w:highlight w:val="yellow"/>
          </w:rPr>
          <w:t> </w:t>
        </w:r>
        <w:r w:rsidRPr="00ED3ED7">
          <w:rPr>
            <w:rStyle w:val="apple-style-span"/>
            <w:rFonts w:asciiTheme="minorHAnsi" w:hAnsiTheme="minorHAnsi" w:cstheme="minorHAnsi"/>
            <w:color w:val="000000"/>
            <w:sz w:val="18"/>
            <w:szCs w:val="22"/>
            <w:highlight w:val="yellow"/>
          </w:rPr>
          <w:t>en gran medida.”.</w:t>
        </w:r>
        <w:r w:rsidRPr="00ED3ED7">
          <w:rPr>
            <w:rStyle w:val="Refdenotaalfinal"/>
            <w:rFonts w:asciiTheme="minorHAnsi" w:hAnsiTheme="minorHAnsi" w:cstheme="minorHAnsi"/>
            <w:color w:val="FF0000"/>
            <w:sz w:val="18"/>
            <w:szCs w:val="22"/>
            <w:highlight w:val="yellow"/>
          </w:rPr>
          <w:endnoteReference w:id="5"/>
        </w:r>
      </w:moveTo>
    </w:p>
    <w:moveToRangeEnd w:id="85"/>
    <w:p w:rsidR="000A12FA" w:rsidRDefault="000A12FA" w:rsidP="00F772FD">
      <w:pPr>
        <w:spacing w:after="0" w:line="240" w:lineRule="auto"/>
        <w:rPr>
          <w:ins w:id="110" w:author="Facundo-std" w:date="2010-07-06T20:47:00Z"/>
          <w:rFonts w:cstheme="minorHAnsi"/>
          <w:b/>
          <w:color w:val="FF0000"/>
        </w:rPr>
        <w:pPrChange w:id="111" w:author="Facundo-std" w:date="2010-07-06T20:46:00Z">
          <w:pPr>
            <w:spacing w:before="100" w:beforeAutospacing="1" w:after="100" w:afterAutospacing="1" w:line="240" w:lineRule="auto"/>
            <w:jc w:val="center"/>
          </w:pPr>
        </w:pPrChange>
      </w:pPr>
    </w:p>
    <w:p w:rsidR="000721CE" w:rsidRDefault="000721CE" w:rsidP="00F772FD">
      <w:pPr>
        <w:spacing w:after="0" w:line="240" w:lineRule="auto"/>
        <w:rPr>
          <w:ins w:id="112" w:author="Facundo-std" w:date="2010-07-06T21:32:00Z"/>
          <w:rFonts w:cstheme="minorHAnsi"/>
          <w:b/>
          <w:color w:val="FF0000"/>
        </w:rPr>
        <w:pPrChange w:id="113" w:author="Facundo-std" w:date="2010-07-06T20:46:00Z">
          <w:pPr>
            <w:spacing w:before="100" w:beforeAutospacing="1" w:after="100" w:afterAutospacing="1" w:line="240" w:lineRule="auto"/>
            <w:jc w:val="center"/>
          </w:pPr>
        </w:pPrChange>
      </w:pPr>
      <w:ins w:id="114" w:author="Facundo-std" w:date="2010-07-06T20:47:00Z">
        <w:r>
          <w:rPr>
            <w:rFonts w:cstheme="minorHAnsi"/>
            <w:b/>
            <w:color w:val="FF0000"/>
          </w:rPr>
          <w:t>D</w:t>
        </w:r>
        <w:r>
          <w:rPr>
            <w:rFonts w:cstheme="minorHAnsi"/>
            <w:b/>
            <w:color w:val="FF0000"/>
          </w:rPr>
          <w:t>uración</w:t>
        </w:r>
        <w:r>
          <w:rPr>
            <w:rFonts w:cstheme="minorHAnsi"/>
            <w:b/>
            <w:color w:val="FF0000"/>
          </w:rPr>
          <w:t xml:space="preserve"> del evento</w:t>
        </w:r>
      </w:ins>
    </w:p>
    <w:p w:rsidR="00B55C21" w:rsidRPr="00920DEE" w:rsidRDefault="00B55C21" w:rsidP="00B55C21">
      <w:pPr>
        <w:spacing w:before="100" w:beforeAutospacing="1" w:after="100" w:afterAutospacing="1" w:line="240" w:lineRule="auto"/>
        <w:rPr>
          <w:rFonts w:eastAsia="Times New Roman" w:cstheme="minorHAnsi"/>
          <w:lang w:eastAsia="es-AR"/>
        </w:rPr>
      </w:pPr>
      <w:moveToRangeStart w:id="115" w:author="Facundo-std" w:date="2010-07-06T21:34:00Z" w:name="move266215416"/>
      <w:moveTo w:id="116" w:author="Facundo-std" w:date="2010-07-06T21:34:00Z">
        <w:r w:rsidRPr="00920DEE">
          <w:rPr>
            <w:rFonts w:eastAsia="Times New Roman" w:cstheme="minorHAnsi"/>
            <w:lang w:eastAsia="es-AR"/>
          </w:rPr>
          <w:t>Single Event Efect (SEE) pueden ser calificados en 3 tipos de efecto dependiendo del orden de permanencia de cada uno:</w:t>
        </w:r>
      </w:moveTo>
    </w:p>
    <w:p w:rsidR="00B55C21" w:rsidRPr="00920DEE" w:rsidRDefault="00B55C21" w:rsidP="00B55C21">
      <w:pPr>
        <w:numPr>
          <w:ilvl w:val="0"/>
          <w:numId w:val="1"/>
        </w:numPr>
        <w:spacing w:before="100" w:beforeAutospacing="1" w:after="100" w:afterAutospacing="1" w:line="240" w:lineRule="auto"/>
        <w:rPr>
          <w:rFonts w:eastAsia="Times New Roman" w:cstheme="minorHAnsi"/>
          <w:lang w:eastAsia="es-AR"/>
        </w:rPr>
      </w:pPr>
      <w:moveTo w:id="117" w:author="Facundo-std" w:date="2010-07-06T21:34:00Z">
        <w:r w:rsidRPr="00920DEE">
          <w:rPr>
            <w:rFonts w:eastAsia="Times New Roman" w:cstheme="minorHAnsi"/>
            <w:i/>
            <w:lang w:eastAsia="es-AR"/>
          </w:rPr>
          <w:t>Single Event Upset</w:t>
        </w:r>
        <w:r w:rsidRPr="00920DEE">
          <w:rPr>
            <w:rFonts w:eastAsia="Times New Roman" w:cstheme="minorHAnsi"/>
            <w:lang w:eastAsia="es-AR"/>
          </w:rPr>
          <w:t xml:space="preserve"> (soft error / erros temporarios de funcionamiento)</w:t>
        </w:r>
      </w:moveTo>
    </w:p>
    <w:p w:rsidR="00B55C21" w:rsidRPr="00920DEE" w:rsidRDefault="00B55C21" w:rsidP="00B55C21">
      <w:pPr>
        <w:numPr>
          <w:ilvl w:val="0"/>
          <w:numId w:val="1"/>
        </w:numPr>
        <w:spacing w:before="100" w:beforeAutospacing="1" w:after="100" w:afterAutospacing="1" w:line="240" w:lineRule="auto"/>
        <w:rPr>
          <w:rFonts w:eastAsia="Times New Roman" w:cstheme="minorHAnsi"/>
          <w:lang w:val="en-US" w:eastAsia="es-AR"/>
        </w:rPr>
      </w:pPr>
      <w:moveTo w:id="118" w:author="Facundo-std" w:date="2010-07-06T21:34:00Z">
        <w:r w:rsidRPr="00920DEE">
          <w:rPr>
            <w:rFonts w:eastAsia="Times New Roman" w:cstheme="minorHAnsi"/>
            <w:i/>
            <w:lang w:val="en-US" w:eastAsia="es-AR"/>
          </w:rPr>
          <w:t>Single Event Latchup</w:t>
        </w:r>
        <w:r w:rsidRPr="00920DEE">
          <w:rPr>
            <w:rFonts w:eastAsia="Times New Roman" w:cstheme="minorHAnsi"/>
            <w:lang w:val="en-US" w:eastAsia="es-AR"/>
          </w:rPr>
          <w:t xml:space="preserve"> (soft or hard error / temporaries o permanents de funcionamiento)</w:t>
        </w:r>
      </w:moveTo>
    </w:p>
    <w:p w:rsidR="00B55C21" w:rsidRPr="00920DEE" w:rsidRDefault="00B55C21" w:rsidP="00B55C21">
      <w:pPr>
        <w:numPr>
          <w:ilvl w:val="0"/>
          <w:numId w:val="1"/>
        </w:numPr>
        <w:spacing w:before="100" w:beforeAutospacing="1" w:after="100" w:afterAutospacing="1" w:line="240" w:lineRule="auto"/>
        <w:rPr>
          <w:rFonts w:eastAsia="Times New Roman" w:cstheme="minorHAnsi"/>
          <w:lang w:val="en-US" w:eastAsia="es-AR"/>
        </w:rPr>
      </w:pPr>
      <w:moveTo w:id="119" w:author="Facundo-std" w:date="2010-07-06T21:34:00Z">
        <w:r w:rsidRPr="00920DEE">
          <w:rPr>
            <w:rFonts w:eastAsia="Times New Roman" w:cstheme="minorHAnsi"/>
            <w:i/>
            <w:lang w:val="en-US" w:eastAsia="es-AR"/>
          </w:rPr>
          <w:t>Single Event Burnout</w:t>
        </w:r>
        <w:r w:rsidRPr="00920DEE">
          <w:rPr>
            <w:rFonts w:eastAsia="Times New Roman" w:cstheme="minorHAnsi"/>
            <w:lang w:val="en-US" w:eastAsia="es-AR"/>
          </w:rPr>
          <w:t xml:space="preserve"> (hard failure / error a nivel hardware, sin solucion)</w:t>
        </w:r>
      </w:moveTo>
    </w:p>
    <w:p w:rsidR="00B55C21" w:rsidRPr="002204AD" w:rsidRDefault="00B55C21" w:rsidP="00B55C21">
      <w:pPr>
        <w:spacing w:before="100" w:beforeAutospacing="1" w:after="100" w:afterAutospacing="1" w:line="240" w:lineRule="auto"/>
        <w:ind w:left="708"/>
        <w:outlineLvl w:val="2"/>
        <w:rPr>
          <w:rFonts w:eastAsia="Times New Roman" w:cstheme="minorHAnsi"/>
          <w:bCs/>
          <w:i/>
          <w:color w:val="FF0000"/>
          <w:lang w:val="en-US" w:eastAsia="es-AR"/>
        </w:rPr>
      </w:pPr>
      <w:moveTo w:id="120" w:author="Facundo-std" w:date="2010-07-06T21:34:00Z">
        <w:r w:rsidRPr="002204AD">
          <w:rPr>
            <w:rFonts w:eastAsia="Times New Roman" w:cstheme="minorHAnsi"/>
            <w:bCs/>
            <w:i/>
            <w:color w:val="FF0000"/>
            <w:lang w:val="en-US" w:eastAsia="es-AR"/>
          </w:rPr>
          <w:t>Single Event Upset</w:t>
        </w:r>
      </w:moveTo>
    </w:p>
    <w:p w:rsidR="00B55C21" w:rsidRPr="00920DEE" w:rsidRDefault="00B55C21" w:rsidP="00B55C21">
      <w:pPr>
        <w:spacing w:before="100" w:beforeAutospacing="1" w:after="100" w:afterAutospacing="1" w:line="240" w:lineRule="auto"/>
        <w:ind w:left="708"/>
        <w:rPr>
          <w:rFonts w:eastAsia="Times New Roman" w:cstheme="minorHAnsi"/>
          <w:lang w:eastAsia="es-AR"/>
        </w:rPr>
      </w:pPr>
      <w:moveTo w:id="121" w:author="Facundo-std" w:date="2010-07-06T21:34:00Z">
        <w:r w:rsidRPr="00920DEE">
          <w:rPr>
            <w:rFonts w:eastAsia="Times New Roman" w:cstheme="minorHAnsi"/>
            <w:lang w:val="en-US" w:eastAsia="es-AR"/>
          </w:rPr>
          <w:lastRenderedPageBreak/>
          <w:t xml:space="preserve">Single Event Upset (SEU) es definido por la NASA como “radiation-induced errors in microelectronic circuits caused when charged particles (usually from the radiation belts or from cosmic rays) lose energy by ionizing the medium through which they pass, leaving behind a wake of electron-hole pairs”. </w:t>
        </w:r>
        <w:r w:rsidRPr="00920DEE">
          <w:rPr>
            <w:rFonts w:eastAsia="Times New Roman" w:cstheme="minorHAnsi"/>
            <w:lang w:eastAsia="es-AR"/>
          </w:rPr>
          <w:t>[Ref: NASA Thesaurus] (errores inducidos por radiación en circuitos microelectrónicos causados por partículas perdidas cargadas de energía que ioniza el medio a medida que lo atraviesa, dejando en su recorrido un sendero de pares electrón-hueco).</w:t>
        </w:r>
      </w:moveTo>
    </w:p>
    <w:p w:rsidR="00B55C21" w:rsidRPr="00920DEE" w:rsidRDefault="00B55C21" w:rsidP="00B55C21">
      <w:pPr>
        <w:spacing w:before="100" w:beforeAutospacing="1" w:after="100" w:afterAutospacing="1" w:line="240" w:lineRule="auto"/>
        <w:ind w:left="708"/>
        <w:rPr>
          <w:rFonts w:eastAsia="Times New Roman" w:cstheme="minorHAnsi"/>
          <w:lang w:eastAsia="es-AR"/>
        </w:rPr>
      </w:pPr>
      <w:moveTo w:id="122" w:author="Facundo-std" w:date="2010-07-06T21:34:00Z">
        <w:r w:rsidRPr="00920DEE">
          <w:rPr>
            <w:rFonts w:eastAsia="Times New Roman" w:cstheme="minorHAnsi"/>
            <w:lang w:eastAsia="es-AR"/>
          </w:rPr>
          <w:t>SEUs son errores transitorios de software y no destructivos para el circuito, tan solo afectan a su funcionamiento temporalmente, por lo cual un, un reseteo o una sobre-escritura en el dispositivo son necesarios para volverlo a su funcionamiento normal.</w:t>
        </w:r>
      </w:moveTo>
    </w:p>
    <w:p w:rsidR="00B55C21" w:rsidRPr="00920DEE" w:rsidRDefault="00B55C21" w:rsidP="00B55C21">
      <w:pPr>
        <w:spacing w:before="100" w:beforeAutospacing="1" w:after="100" w:afterAutospacing="1" w:line="240" w:lineRule="auto"/>
        <w:ind w:left="708"/>
        <w:rPr>
          <w:rFonts w:eastAsia="Times New Roman" w:cstheme="minorHAnsi"/>
          <w:lang w:eastAsia="es-AR"/>
        </w:rPr>
      </w:pPr>
      <w:moveTo w:id="123" w:author="Facundo-std" w:date="2010-07-06T21:34:00Z">
        <w:r w:rsidRPr="00920DEE">
          <w:rPr>
            <w:rFonts w:eastAsia="Times New Roman" w:cstheme="minorHAnsi"/>
            <w:lang w:eastAsia="es-AR"/>
          </w:rPr>
          <w:t>Los SEUs pueden ocurrir en circuitos analógicos, digitales o en componentes ópticos, también generar un efecto no deseado en las zonas que rodean al circuito. Típicamente aparecen en el circuito como un pulso transitorio en la lógica o un cambio de estado lógico de algún bit en celdas de memoria o registros. En algunas ocasiones, un ion puede afectar dos o múltiples bits ocasionando varios cambios de registro o de memoria, a lo cual llamamos Multiple Bit SEU o MBU (Multiple Bit Upset), lo cual es un gran problema para el sistema de detección y corrección de errores EDAC (error detection and correction).</w:t>
        </w:r>
      </w:moveTo>
    </w:p>
    <w:p w:rsidR="00B55C21" w:rsidRPr="00920DEE" w:rsidRDefault="00B55C21" w:rsidP="00B55C21">
      <w:pPr>
        <w:spacing w:before="100" w:beforeAutospacing="1" w:after="100" w:afterAutospacing="1" w:line="240" w:lineRule="auto"/>
        <w:ind w:left="708"/>
        <w:rPr>
          <w:rFonts w:eastAsia="Times New Roman" w:cstheme="minorHAnsi"/>
          <w:lang w:eastAsia="es-AR"/>
        </w:rPr>
      </w:pPr>
      <w:moveTo w:id="124" w:author="Facundo-std" w:date="2010-07-06T21:34:00Z">
        <w:r w:rsidRPr="00920DEE">
          <w:rPr>
            <w:rFonts w:eastAsia="Times New Roman" w:cstheme="minorHAnsi"/>
            <w:lang w:eastAsia="es-AR"/>
          </w:rPr>
          <w:t>Un SEU de severa gravedad es un Single Event Functional interrupt (SEFI) en el cual el SEU afecta el sistema de control del circuito pudiendo configurarlo en un modo de testo, de cambio de estado de trabajo, o simplemente a uno no definido en el sistema. El SEFI saca al dispositivo de su funcionamiento normal, por lo requiere de un power reset para recuperar su funcionamiento normal.</w:t>
        </w:r>
      </w:moveTo>
    </w:p>
    <w:p w:rsidR="00B55C21" w:rsidRPr="002204AD" w:rsidRDefault="00B55C21" w:rsidP="00B55C21">
      <w:pPr>
        <w:spacing w:before="100" w:beforeAutospacing="1" w:after="100" w:afterAutospacing="1" w:line="240" w:lineRule="auto"/>
        <w:ind w:left="708"/>
        <w:outlineLvl w:val="2"/>
        <w:rPr>
          <w:rFonts w:eastAsia="Times New Roman" w:cstheme="minorHAnsi"/>
          <w:bCs/>
          <w:i/>
          <w:color w:val="FF0000"/>
          <w:lang w:eastAsia="es-AR"/>
        </w:rPr>
      </w:pPr>
      <w:moveTo w:id="125" w:author="Facundo-std" w:date="2010-07-06T21:34:00Z">
        <w:r w:rsidRPr="002204AD">
          <w:rPr>
            <w:rFonts w:eastAsia="Times New Roman" w:cstheme="minorHAnsi"/>
            <w:bCs/>
            <w:i/>
            <w:color w:val="FF0000"/>
            <w:lang w:eastAsia="es-AR"/>
          </w:rPr>
          <w:t>Single Event Latchup</w:t>
        </w:r>
      </w:moveTo>
    </w:p>
    <w:p w:rsidR="00B55C21" w:rsidRPr="00920DEE" w:rsidRDefault="00B55C21" w:rsidP="00B55C21">
      <w:pPr>
        <w:spacing w:before="100" w:beforeAutospacing="1" w:after="100" w:afterAutospacing="1" w:line="240" w:lineRule="auto"/>
        <w:ind w:left="708"/>
        <w:rPr>
          <w:rFonts w:eastAsia="Times New Roman" w:cstheme="minorHAnsi"/>
          <w:lang w:eastAsia="es-AR"/>
        </w:rPr>
      </w:pPr>
      <w:moveTo w:id="126" w:author="Facundo-std" w:date="2010-07-06T21:34:00Z">
        <w:r w:rsidRPr="00920DEE">
          <w:rPr>
            <w:rFonts w:eastAsia="Times New Roman" w:cstheme="minorHAnsi"/>
            <w:lang w:eastAsia="es-AR"/>
          </w:rPr>
          <w:t>Single Event Latchup (SEL) es una condición que causa la perdida de funcionalidad del dispositivo debido a un SEU llevándolo a un estado estacionario. Los SELs se clasifican como Hard Errors y son potencialmente destructivos, pudiendo causar daños permanentes como consecuencia de provocar un estado de alta corriente de funcionamiento, por arriba de las especificaciones. Esta condición de Latched puede destruir los dispositivos, arrastrar la tensión del bus a cero, o dañar la fuente de alimentación. Originalmente, el concepto de latched era causado por un ion pesado, pero en dispositivos muy sensibles, puede ser originado por protones.</w:t>
        </w:r>
      </w:moveTo>
    </w:p>
    <w:p w:rsidR="00B55C21" w:rsidRPr="00920DEE" w:rsidRDefault="00B55C21" w:rsidP="00B55C21">
      <w:pPr>
        <w:spacing w:before="100" w:beforeAutospacing="1" w:after="100" w:afterAutospacing="1" w:line="240" w:lineRule="auto"/>
        <w:ind w:left="708"/>
        <w:rPr>
          <w:rFonts w:eastAsia="Times New Roman" w:cstheme="minorHAnsi"/>
          <w:lang w:eastAsia="es-AR"/>
        </w:rPr>
      </w:pPr>
      <w:moveTo w:id="127" w:author="Facundo-std" w:date="2010-07-06T21:34:00Z">
        <w:r w:rsidRPr="00920DEE">
          <w:rPr>
            <w:rFonts w:eastAsia="Times New Roman" w:cstheme="minorHAnsi"/>
            <w:lang w:eastAsia="es-AR"/>
          </w:rPr>
          <w:t>Un SEL puede ser eliminado del circuito a través de un power off-on (reset) del mismo. Si dicho reset no es realizado en brevedad, el calentamiento del dispositivo por condiciones no favorables de funcionamiento</w:t>
        </w:r>
        <w:r>
          <w:rPr>
            <w:rFonts w:eastAsia="Times New Roman" w:cstheme="minorHAnsi"/>
            <w:lang w:eastAsia="es-AR"/>
          </w:rPr>
          <w:t xml:space="preserve"> </w:t>
        </w:r>
        <w:r w:rsidRPr="00920DEE">
          <w:rPr>
            <w:rFonts w:eastAsia="Times New Roman" w:cstheme="minorHAnsi"/>
            <w:lang w:eastAsia="es-AR"/>
          </w:rPr>
          <w:t xml:space="preserve">podría concluir en una falla permanente. Los SELs son fuertemente dependientes de la temperatura, el umbral para el latchup disminuye con el aumento de la temperatura, así como con el aumento de la sección transversal </w:t>
        </w:r>
        <w:r w:rsidRPr="00920DEE">
          <w:rPr>
            <w:rStyle w:val="Refdenotaalfinal"/>
            <w:rFonts w:eastAsia="Times New Roman" w:cstheme="minorHAnsi"/>
            <w:lang w:eastAsia="es-AR"/>
          </w:rPr>
          <w:endnoteReference w:id="6"/>
        </w:r>
        <w:r w:rsidRPr="00920DEE">
          <w:rPr>
            <w:rFonts w:eastAsia="Times New Roman" w:cstheme="minorHAnsi"/>
            <w:lang w:eastAsia="es-AR"/>
          </w:rPr>
          <w:t>.</w:t>
        </w:r>
      </w:moveTo>
    </w:p>
    <w:p w:rsidR="00B55C21" w:rsidRPr="002204AD" w:rsidRDefault="00B55C21" w:rsidP="00B55C21">
      <w:pPr>
        <w:spacing w:before="100" w:beforeAutospacing="1" w:after="100" w:afterAutospacing="1" w:line="240" w:lineRule="auto"/>
        <w:ind w:left="708"/>
        <w:outlineLvl w:val="2"/>
        <w:rPr>
          <w:rFonts w:eastAsia="Times New Roman" w:cstheme="minorHAnsi"/>
          <w:bCs/>
          <w:i/>
          <w:color w:val="FF0000"/>
          <w:lang w:eastAsia="es-AR"/>
        </w:rPr>
      </w:pPr>
      <w:moveTo w:id="130" w:author="Facundo-std" w:date="2010-07-06T21:34:00Z">
        <w:r w:rsidRPr="002204AD">
          <w:rPr>
            <w:rFonts w:eastAsia="Times New Roman" w:cstheme="minorHAnsi"/>
            <w:bCs/>
            <w:i/>
            <w:color w:val="FF0000"/>
            <w:lang w:eastAsia="es-AR"/>
          </w:rPr>
          <w:t>Single Event Burnout</w:t>
        </w:r>
      </w:moveTo>
    </w:p>
    <w:p w:rsidR="00B55C21" w:rsidRPr="00920DEE" w:rsidRDefault="00B55C21" w:rsidP="00B55C21">
      <w:pPr>
        <w:autoSpaceDE w:val="0"/>
        <w:autoSpaceDN w:val="0"/>
        <w:adjustRightInd w:val="0"/>
        <w:spacing w:after="0" w:line="240" w:lineRule="auto"/>
        <w:ind w:left="708"/>
        <w:rPr>
          <w:rFonts w:cstheme="minorHAnsi"/>
        </w:rPr>
      </w:pPr>
      <w:moveTo w:id="131" w:author="Facundo-std" w:date="2010-07-06T21:34:00Z">
        <w:r w:rsidRPr="00920DEE">
          <w:rPr>
            <w:rFonts w:cstheme="minorHAnsi"/>
          </w:rPr>
          <w:t xml:space="preserve">Single Event Burnout (SEB) es una condición que puede causar la destrucción del dispositivos por un estado de alta corriente en un transistor de potencia. SEB causa que el dispositivo falle permanentemente, incluyendo destrucción de MOSFET de potencia, </w:t>
        </w:r>
        <w:r w:rsidRPr="00920DEE">
          <w:rPr>
            <w:rFonts w:cstheme="minorHAnsi"/>
          </w:rPr>
          <w:lastRenderedPageBreak/>
          <w:t>ruptura de compuertas (Gates), congelamiento de bits, ruido en CCDs (charge-couple devices). Un SEB puede desencadenar un estado de bias de un MOSFET de potencia que haya estado en OFF state (estado inactivo) cuando un ion pesado que lo atraviese deposite suficiente carga como para encender dicho dispositivo.</w:t>
        </w:r>
        <w:r>
          <w:rPr>
            <w:rFonts w:cstheme="minorHAnsi"/>
          </w:rPr>
          <w:t xml:space="preserve"> </w:t>
        </w:r>
        <w:r w:rsidRPr="00920DEE">
          <w:rPr>
            <w:rFonts w:cstheme="minorHAnsi"/>
          </w:rPr>
          <w:t xml:space="preserve">Fue demostrado que la susceptibilidad de los dispositivos a los SEB disminuye con el aumente a la temperatura </w:t>
        </w:r>
        <w:r w:rsidRPr="00920DEE">
          <w:rPr>
            <w:rStyle w:val="Refdenotaalfinal"/>
            <w:rFonts w:cstheme="minorHAnsi"/>
          </w:rPr>
          <w:endnoteReference w:id="7"/>
        </w:r>
        <w:r w:rsidRPr="00920DEE">
          <w:rPr>
            <w:rFonts w:cstheme="minorHAnsi"/>
          </w:rPr>
          <w:t>.</w:t>
        </w:r>
      </w:moveTo>
    </w:p>
    <w:p w:rsidR="00B55C21" w:rsidRPr="00920DEE" w:rsidRDefault="00B55C21" w:rsidP="00B55C21">
      <w:pPr>
        <w:autoSpaceDE w:val="0"/>
        <w:autoSpaceDN w:val="0"/>
        <w:adjustRightInd w:val="0"/>
        <w:spacing w:after="0" w:line="240" w:lineRule="auto"/>
        <w:ind w:left="708"/>
        <w:rPr>
          <w:rFonts w:cstheme="minorHAnsi"/>
        </w:rPr>
      </w:pPr>
      <w:moveTo w:id="134" w:author="Facundo-std" w:date="2010-07-06T21:34:00Z">
        <w:r w:rsidRPr="00920DEE">
          <w:rPr>
            <w:rFonts w:cstheme="minorHAnsi"/>
          </w:rPr>
          <w:t xml:space="preserve">Un MOSFET de potencia puede sufrir un Single Event Gate Rupture (SEGR) que es la formación de un camino conductor (ruptura dieléctrica localizada) en la Gate Oxide originando la destrucción del dispositivo </w:t>
        </w:r>
        <w:r w:rsidRPr="00920DEE">
          <w:rPr>
            <w:rStyle w:val="Refdenotaalfinal"/>
            <w:rFonts w:cstheme="minorHAnsi"/>
          </w:rPr>
          <w:endnoteReference w:id="8"/>
        </w:r>
        <w:r w:rsidRPr="00920DEE">
          <w:rPr>
            <w:rFonts w:cstheme="minorHAnsi"/>
          </w:rPr>
          <w:t>.</w:t>
        </w:r>
      </w:moveTo>
    </w:p>
    <w:moveToRangeEnd w:id="115"/>
    <w:p w:rsidR="000A12FA" w:rsidRDefault="000A12FA" w:rsidP="00F772FD">
      <w:pPr>
        <w:spacing w:after="0" w:line="240" w:lineRule="auto"/>
        <w:rPr>
          <w:ins w:id="137" w:author="Facundo-std" w:date="2010-07-06T20:47:00Z"/>
          <w:rFonts w:cstheme="minorHAnsi"/>
          <w:b/>
          <w:color w:val="FF0000"/>
        </w:rPr>
        <w:pPrChange w:id="138" w:author="Facundo-std" w:date="2010-07-06T20:46:00Z">
          <w:pPr>
            <w:spacing w:before="100" w:beforeAutospacing="1" w:after="100" w:afterAutospacing="1" w:line="240" w:lineRule="auto"/>
            <w:jc w:val="center"/>
          </w:pPr>
        </w:pPrChange>
      </w:pPr>
    </w:p>
    <w:p w:rsidR="000721CE" w:rsidRDefault="000721CE" w:rsidP="00F772FD">
      <w:pPr>
        <w:spacing w:after="0" w:line="240" w:lineRule="auto"/>
        <w:rPr>
          <w:ins w:id="139" w:author="Facundo-std" w:date="2010-07-06T21:32:00Z"/>
          <w:rFonts w:cstheme="minorHAnsi"/>
          <w:b/>
          <w:color w:val="FF0000"/>
        </w:rPr>
        <w:pPrChange w:id="140" w:author="Facundo-std" w:date="2010-07-06T20:46:00Z">
          <w:pPr>
            <w:spacing w:before="100" w:beforeAutospacing="1" w:after="100" w:afterAutospacing="1" w:line="240" w:lineRule="auto"/>
            <w:jc w:val="center"/>
          </w:pPr>
        </w:pPrChange>
      </w:pPr>
      <w:ins w:id="141" w:author="Facundo-std" w:date="2010-07-06T20:47:00Z">
        <w:r>
          <w:rPr>
            <w:rFonts w:cstheme="minorHAnsi"/>
            <w:b/>
            <w:color w:val="FF0000"/>
          </w:rPr>
          <w:t>Carga critica</w:t>
        </w:r>
      </w:ins>
    </w:p>
    <w:p w:rsidR="000A12FA" w:rsidRPr="00920DEE" w:rsidRDefault="000A12FA" w:rsidP="000A12FA">
      <w:pPr>
        <w:spacing w:before="100" w:beforeAutospacing="1" w:after="100" w:afterAutospacing="1" w:line="240" w:lineRule="auto"/>
        <w:rPr>
          <w:rFonts w:cstheme="minorHAnsi"/>
        </w:rPr>
      </w:pPr>
      <w:moveToRangeStart w:id="142" w:author="Facundo-std" w:date="2010-07-06T21:33:00Z" w:name="move266215320"/>
      <w:moveTo w:id="143" w:author="Facundo-std" w:date="2010-07-06T21:33:00Z">
        <w:r w:rsidRPr="00920DEE">
          <w:rPr>
            <w:rFonts w:cstheme="minorHAnsi"/>
            <w:i/>
            <w:color w:val="FF0000"/>
          </w:rPr>
          <w:t>CARGA CRÍTICA</w:t>
        </w:r>
      </w:moveTo>
    </w:p>
    <w:p w:rsidR="000A12FA" w:rsidRPr="00920DEE" w:rsidRDefault="000A12FA" w:rsidP="000A12FA">
      <w:pPr>
        <w:spacing w:before="100" w:beforeAutospacing="1" w:after="100" w:afterAutospacing="1" w:line="240" w:lineRule="auto"/>
        <w:rPr>
          <w:rFonts w:cstheme="minorHAnsi"/>
        </w:rPr>
      </w:pPr>
      <w:moveTo w:id="144" w:author="Facundo-std" w:date="2010-07-06T21:33:00Z">
        <w:r>
          <w:rPr>
            <w:rFonts w:cstheme="minorHAnsi"/>
          </w:rPr>
          <w:t>Los</w:t>
        </w:r>
        <w:r w:rsidRPr="00920DEE">
          <w:rPr>
            <w:rFonts w:cstheme="minorHAnsi"/>
          </w:rPr>
          <w:t xml:space="preserve"> efectos</w:t>
        </w:r>
        <w:r>
          <w:rPr>
            <w:rFonts w:cstheme="minorHAnsi"/>
          </w:rPr>
          <w:t xml:space="preserve"> de los SEUs</w:t>
        </w:r>
        <w:r w:rsidRPr="00920DEE">
          <w:rPr>
            <w:rFonts w:cstheme="minorHAnsi"/>
          </w:rPr>
          <w:t xml:space="preserve"> empeoraron a causa de la reducción de la “carga critica” de los dispositivos, por la reducción de su tamaño, el aumento de transistores por chip y su alta complejidad.</w:t>
        </w:r>
      </w:moveTo>
    </w:p>
    <w:p w:rsidR="000A12FA" w:rsidRPr="00920DEE" w:rsidRDefault="000A12FA" w:rsidP="000A12FA">
      <w:pPr>
        <w:spacing w:before="100" w:beforeAutospacing="1" w:after="100" w:afterAutospacing="1" w:line="240" w:lineRule="auto"/>
        <w:rPr>
          <w:rFonts w:cstheme="minorHAnsi"/>
        </w:rPr>
      </w:pPr>
      <w:moveTo w:id="145" w:author="Facundo-std" w:date="2010-07-06T21:33:00Z">
        <w:r w:rsidRPr="00920DEE">
          <w:rPr>
            <w:rFonts w:cstheme="minorHAnsi"/>
          </w:rPr>
          <w:t>Podemos clasificar la susceptibilidad a los SEUs según la tecnología de los dispositivos:</w:t>
        </w:r>
      </w:moveTo>
    </w:p>
    <w:p w:rsidR="000A12FA" w:rsidRPr="00920DEE" w:rsidRDefault="000A12FA" w:rsidP="000A12FA">
      <w:pPr>
        <w:spacing w:before="100" w:beforeAutospacing="1" w:after="100" w:afterAutospacing="1" w:line="240" w:lineRule="auto"/>
        <w:rPr>
          <w:rFonts w:cstheme="minorHAnsi"/>
        </w:rPr>
      </w:pPr>
      <w:moveTo w:id="146" w:author="Facundo-std" w:date="2010-07-06T21:33:00Z">
        <w:r w:rsidRPr="00920DEE">
          <w:rPr>
            <w:rFonts w:cstheme="minorHAnsi"/>
          </w:rPr>
          <w:tab/>
          <w:t>- CMOS/SOS (menos susceptibilidad)</w:t>
        </w:r>
      </w:moveTo>
    </w:p>
    <w:p w:rsidR="000A12FA" w:rsidRPr="00920DEE" w:rsidRDefault="000A12FA" w:rsidP="000A12FA">
      <w:pPr>
        <w:spacing w:before="100" w:beforeAutospacing="1" w:after="100" w:afterAutospacing="1" w:line="240" w:lineRule="auto"/>
        <w:rPr>
          <w:rFonts w:cstheme="minorHAnsi"/>
        </w:rPr>
      </w:pPr>
      <w:moveTo w:id="147" w:author="Facundo-std" w:date="2010-07-06T21:33:00Z">
        <w:r w:rsidRPr="00920DEE">
          <w:rPr>
            <w:rFonts w:cstheme="minorHAnsi"/>
          </w:rPr>
          <w:tab/>
          <w:t>- CMOS</w:t>
        </w:r>
      </w:moveTo>
    </w:p>
    <w:p w:rsidR="000A12FA" w:rsidRPr="00920DEE" w:rsidRDefault="000A12FA" w:rsidP="000A12FA">
      <w:pPr>
        <w:spacing w:before="100" w:beforeAutospacing="1" w:after="100" w:afterAutospacing="1" w:line="240" w:lineRule="auto"/>
        <w:rPr>
          <w:rFonts w:cstheme="minorHAnsi"/>
        </w:rPr>
      </w:pPr>
      <w:moveTo w:id="148" w:author="Facundo-std" w:date="2010-07-06T21:33:00Z">
        <w:r w:rsidRPr="00920DEE">
          <w:rPr>
            <w:rFonts w:cstheme="minorHAnsi"/>
          </w:rPr>
          <w:tab/>
          <w:t>- ESTÁNDAR BIPOLAR</w:t>
        </w:r>
      </w:moveTo>
    </w:p>
    <w:p w:rsidR="000A12FA" w:rsidRPr="00920DEE" w:rsidRDefault="000A12FA" w:rsidP="000A12FA">
      <w:pPr>
        <w:spacing w:before="100" w:beforeAutospacing="1" w:after="100" w:afterAutospacing="1" w:line="240" w:lineRule="auto"/>
        <w:rPr>
          <w:rFonts w:cstheme="minorHAnsi"/>
        </w:rPr>
      </w:pPr>
      <w:moveTo w:id="149" w:author="Facundo-std" w:date="2010-07-06T21:33:00Z">
        <w:r w:rsidRPr="00920DEE">
          <w:rPr>
            <w:rFonts w:cstheme="minorHAnsi"/>
          </w:rPr>
          <w:tab/>
          <w:t>- BIPOLARES SCHOTTKY DE BAJAS TENSIONES</w:t>
        </w:r>
      </w:moveTo>
    </w:p>
    <w:p w:rsidR="000A12FA" w:rsidRPr="00920DEE" w:rsidRDefault="000A12FA" w:rsidP="000A12FA">
      <w:pPr>
        <w:spacing w:before="100" w:beforeAutospacing="1" w:after="100" w:afterAutospacing="1" w:line="240" w:lineRule="auto"/>
        <w:rPr>
          <w:rFonts w:cstheme="minorHAnsi"/>
        </w:rPr>
      </w:pPr>
      <w:moveTo w:id="150" w:author="Facundo-std" w:date="2010-07-06T21:33:00Z">
        <w:r w:rsidRPr="00920DEE">
          <w:rPr>
            <w:rFonts w:cstheme="minorHAnsi"/>
          </w:rPr>
          <w:tab/>
          <w:t>- NMOS DRAMs (más susceptibles)</w:t>
        </w:r>
      </w:moveTo>
    </w:p>
    <w:p w:rsidR="000A12FA" w:rsidRPr="00920DEE" w:rsidRDefault="000A12FA" w:rsidP="000A12FA">
      <w:pPr>
        <w:spacing w:before="100" w:beforeAutospacing="1" w:after="100" w:afterAutospacing="1" w:line="240" w:lineRule="auto"/>
        <w:rPr>
          <w:rFonts w:cstheme="minorHAnsi"/>
        </w:rPr>
      </w:pPr>
      <w:moveTo w:id="151" w:author="Facundo-std" w:date="2010-07-06T21:33:00Z">
        <w:r w:rsidRPr="00920DEE">
          <w:rPr>
            <w:rFonts w:cstheme="minorHAnsi"/>
          </w:rPr>
          <w:t xml:space="preserve">Latchup y destrucción de circuitos no suelen ocurrir cuando los dispositivos están fabricados con GaAs, pero su susceptibilidad a los SEUs aumenta en una pequeña proporción </w:t>
        </w:r>
        <w:r w:rsidRPr="00920DEE">
          <w:rPr>
            <w:rStyle w:val="Refdenotaalfinal"/>
            <w:rFonts w:cstheme="minorHAnsi"/>
          </w:rPr>
          <w:endnoteReference w:id="9"/>
        </w:r>
        <w:r w:rsidRPr="00920DEE">
          <w:rPr>
            <w:rFonts w:cstheme="minorHAnsi"/>
          </w:rPr>
          <w:t>.</w:t>
        </w:r>
      </w:moveTo>
    </w:p>
    <w:p w:rsidR="000A12FA" w:rsidRPr="00920DEE" w:rsidRDefault="000A12FA" w:rsidP="000A12FA">
      <w:pPr>
        <w:pStyle w:val="NormalWeb"/>
        <w:rPr>
          <w:rFonts w:asciiTheme="minorHAnsi" w:hAnsiTheme="minorHAnsi" w:cstheme="minorHAnsi"/>
          <w:sz w:val="22"/>
          <w:szCs w:val="22"/>
        </w:rPr>
      </w:pPr>
      <w:moveTo w:id="154" w:author="Facundo-std" w:date="2010-07-06T21:33:00Z">
        <w:r w:rsidRPr="00920DEE">
          <w:rPr>
            <w:rFonts w:asciiTheme="minorHAnsi" w:hAnsiTheme="minorHAnsi" w:cstheme="minorHAnsi"/>
            <w:sz w:val="22"/>
            <w:szCs w:val="22"/>
          </w:rPr>
          <w:t xml:space="preserve">La inmunidad del dispositivo está determinado por su </w:t>
        </w:r>
        <w:r w:rsidRPr="00920DEE">
          <w:rPr>
            <w:rFonts w:asciiTheme="minorHAnsi" w:hAnsiTheme="minorHAnsi" w:cstheme="minorHAnsi"/>
            <w:i/>
            <w:sz w:val="22"/>
            <w:szCs w:val="22"/>
          </w:rPr>
          <w:t>Linear Energy Transfer Threshold</w:t>
        </w:r>
        <w:r w:rsidRPr="00920DEE">
          <w:rPr>
            <w:rFonts w:asciiTheme="minorHAnsi" w:hAnsiTheme="minorHAnsi" w:cstheme="minorHAnsi"/>
            <w:sz w:val="22"/>
            <w:szCs w:val="22"/>
          </w:rPr>
          <w:t xml:space="preserve"> (</w:t>
        </w:r>
        <m:oMath>
          <m:sSub>
            <m:sSubPr>
              <m:ctrlPr>
                <w:rPr>
                  <w:rFonts w:ascii="Cambria Math" w:hAnsiTheme="minorHAnsi" w:cstheme="minorHAnsi"/>
                  <w:i/>
                  <w:sz w:val="22"/>
                  <w:szCs w:val="22"/>
                </w:rPr>
              </m:ctrlPr>
            </m:sSubPr>
            <m:e>
              <m:r>
                <w:rPr>
                  <w:rFonts w:ascii="Cambria Math" w:hAnsi="Cambria Math" w:cstheme="minorHAnsi"/>
                  <w:sz w:val="22"/>
                  <w:szCs w:val="22"/>
                </w:rPr>
                <m:t>LET</m:t>
              </m:r>
            </m:e>
            <m:sub>
              <m:r>
                <w:rPr>
                  <w:rFonts w:ascii="Cambria Math" w:hAnsi="Cambria Math" w:cstheme="minorHAnsi"/>
                  <w:sz w:val="22"/>
                  <w:szCs w:val="22"/>
                </w:rPr>
                <m:t>th</m:t>
              </m:r>
            </m:sub>
          </m:sSub>
        </m:oMath>
        <w:r w:rsidRPr="00920DEE">
          <w:rPr>
            <w:rFonts w:asciiTheme="minorHAnsi" w:hAnsiTheme="minorHAnsi" w:cstheme="minorHAnsi"/>
            <w:sz w:val="22"/>
            <w:szCs w:val="22"/>
          </w:rPr>
          <w:t xml:space="preserve">). El </w:t>
        </w:r>
        <m:oMath>
          <m:sSub>
            <m:sSubPr>
              <m:ctrlPr>
                <w:rPr>
                  <w:rFonts w:ascii="Cambria Math" w:hAnsiTheme="minorHAnsi" w:cstheme="minorHAnsi"/>
                  <w:i/>
                  <w:sz w:val="22"/>
                  <w:szCs w:val="22"/>
                </w:rPr>
              </m:ctrlPr>
            </m:sSubPr>
            <m:e>
              <m:r>
                <w:rPr>
                  <w:rFonts w:ascii="Cambria Math" w:hAnsi="Cambria Math" w:cstheme="minorHAnsi"/>
                  <w:sz w:val="22"/>
                  <w:szCs w:val="22"/>
                </w:rPr>
                <m:t>LET</m:t>
              </m:r>
            </m:e>
            <m:sub>
              <m:r>
                <w:rPr>
                  <w:rFonts w:ascii="Cambria Math" w:hAnsi="Cambria Math" w:cstheme="minorHAnsi"/>
                  <w:sz w:val="22"/>
                  <w:szCs w:val="22"/>
                </w:rPr>
                <m:t>th</m:t>
              </m:r>
            </m:sub>
          </m:sSub>
        </m:oMath>
        <w:r w:rsidRPr="00920DEE">
          <w:rPr>
            <w:rFonts w:asciiTheme="minorHAnsi" w:hAnsiTheme="minorHAnsi" w:cstheme="minorHAnsi"/>
            <w:sz w:val="22"/>
            <w:szCs w:val="22"/>
          </w:rPr>
          <w:t>está definido como el minino LET capaz de causar un SEE en un flujo de de partículas de 10</w:t>
        </w:r>
        <w:r w:rsidRPr="00920DEE">
          <w:rPr>
            <w:rFonts w:asciiTheme="minorHAnsi" w:hAnsiTheme="minorHAnsi" w:cstheme="minorHAnsi"/>
            <w:sz w:val="22"/>
            <w:szCs w:val="22"/>
            <w:vertAlign w:val="superscript"/>
          </w:rPr>
          <w:t xml:space="preserve">7 </w:t>
        </w:r>
        <w:r w:rsidRPr="00920DEE">
          <w:rPr>
            <w:rFonts w:asciiTheme="minorHAnsi" w:hAnsiTheme="minorHAnsi" w:cstheme="minorHAnsi"/>
            <w:sz w:val="22"/>
            <w:szCs w:val="22"/>
          </w:rPr>
          <w:t>ions/cm</w:t>
        </w:r>
        <w:r w:rsidRPr="00920DEE">
          <w:rPr>
            <w:rFonts w:asciiTheme="minorHAnsi" w:hAnsiTheme="minorHAnsi" w:cstheme="minorHAnsi"/>
            <w:sz w:val="22"/>
            <w:szCs w:val="22"/>
            <w:vertAlign w:val="superscript"/>
          </w:rPr>
          <w:t>2</w:t>
        </w:r>
        <w:r w:rsidRPr="00920DEE">
          <w:rPr>
            <w:rFonts w:asciiTheme="minorHAnsi" w:hAnsiTheme="minorHAnsi" w:cstheme="minorHAnsi"/>
            <w:sz w:val="22"/>
            <w:szCs w:val="22"/>
          </w:rPr>
          <w:t xml:space="preserve">. Aquellos dispositivos inmunes a los SEE están definidos por tener un </w:t>
        </w:r>
        <m:oMath>
          <m:sSub>
            <m:sSubPr>
              <m:ctrlPr>
                <w:rPr>
                  <w:rFonts w:ascii="Cambria Math" w:hAnsiTheme="minorHAnsi" w:cstheme="minorHAnsi"/>
                  <w:i/>
                  <w:sz w:val="22"/>
                  <w:szCs w:val="22"/>
                </w:rPr>
              </m:ctrlPr>
            </m:sSubPr>
            <m:e>
              <m:r>
                <w:rPr>
                  <w:rFonts w:ascii="Cambria Math" w:hAnsi="Cambria Math" w:cstheme="minorHAnsi"/>
                  <w:sz w:val="22"/>
                  <w:szCs w:val="22"/>
                </w:rPr>
                <m:t>LET</m:t>
              </m:r>
            </m:e>
            <m:sub>
              <m:r>
                <w:rPr>
                  <w:rFonts w:ascii="Cambria Math" w:hAnsi="Cambria Math" w:cstheme="minorHAnsi"/>
                  <w:sz w:val="22"/>
                  <w:szCs w:val="22"/>
                </w:rPr>
                <m:t>th</m:t>
              </m:r>
            </m:sub>
          </m:sSub>
          <m:r>
            <w:rPr>
              <w:rFonts w:ascii="Cambria Math" w:hAnsiTheme="minorHAnsi" w:cstheme="minorHAnsi"/>
              <w:sz w:val="22"/>
              <w:szCs w:val="22"/>
            </w:rPr>
            <m:t>&gt;100</m:t>
          </m:r>
          <m:r>
            <w:rPr>
              <w:rFonts w:ascii="Cambria Math" w:hAnsi="Cambria Math" w:cstheme="minorHAnsi"/>
              <w:sz w:val="22"/>
              <w:szCs w:val="22"/>
            </w:rPr>
            <m:t>MeV*</m:t>
          </m:r>
          <m:f>
            <m:fPr>
              <m:ctrlPr>
                <w:rPr>
                  <w:rFonts w:ascii="Cambria Math" w:hAnsiTheme="minorHAnsi" w:cstheme="minorHAnsi"/>
                  <w:i/>
                  <w:sz w:val="22"/>
                  <w:szCs w:val="22"/>
                </w:rPr>
              </m:ctrlPr>
            </m:fPr>
            <m:num>
              <m:sSup>
                <m:sSupPr>
                  <m:ctrlPr>
                    <w:rPr>
                      <w:rFonts w:ascii="Cambria Math" w:hAnsiTheme="minorHAnsi" w:cstheme="minorHAnsi"/>
                      <w:i/>
                      <w:sz w:val="22"/>
                      <w:szCs w:val="22"/>
                    </w:rPr>
                  </m:ctrlPr>
                </m:sSupPr>
                <m:e>
                  <m:r>
                    <w:rPr>
                      <w:rFonts w:ascii="Cambria Math" w:hAnsi="Cambria Math" w:cstheme="minorHAnsi"/>
                      <w:sz w:val="22"/>
                      <w:szCs w:val="22"/>
                    </w:rPr>
                    <m:t>cm</m:t>
                  </m:r>
                </m:e>
                <m:sup>
                  <m:r>
                    <w:rPr>
                      <w:rFonts w:ascii="Cambria Math" w:hAnsiTheme="minorHAnsi" w:cstheme="minorHAnsi"/>
                      <w:sz w:val="22"/>
                      <w:szCs w:val="22"/>
                    </w:rPr>
                    <m:t>2</m:t>
                  </m:r>
                </m:sup>
              </m:sSup>
            </m:num>
            <m:den>
              <m:r>
                <w:rPr>
                  <w:rFonts w:ascii="Cambria Math" w:hAnsi="Cambria Math" w:cstheme="minorHAnsi"/>
                  <w:sz w:val="22"/>
                  <w:szCs w:val="22"/>
                </w:rPr>
                <m:t>mg</m:t>
              </m:r>
            </m:den>
          </m:f>
        </m:oMath>
        <w:r w:rsidRPr="00920DEE">
          <w:rPr>
            <w:rFonts w:asciiTheme="minorHAnsi" w:hAnsiTheme="minorHAnsi" w:cstheme="minorHAnsi"/>
            <w:sz w:val="22"/>
            <w:szCs w:val="22"/>
          </w:rPr>
          <w:t xml:space="preserve"> </w:t>
        </w:r>
        <w:r w:rsidRPr="00920DEE">
          <w:rPr>
            <w:rStyle w:val="Refdenotaalfinal"/>
            <w:rFonts w:asciiTheme="minorHAnsi" w:hAnsiTheme="minorHAnsi" w:cstheme="minorHAnsi"/>
            <w:sz w:val="22"/>
            <w:szCs w:val="22"/>
          </w:rPr>
          <w:endnoteReference w:id="10"/>
        </w:r>
        <w:r w:rsidRPr="00920DEE">
          <w:rPr>
            <w:rFonts w:asciiTheme="minorHAnsi" w:hAnsiTheme="minorHAnsi" w:cstheme="minorHAnsi"/>
            <w:sz w:val="22"/>
            <w:szCs w:val="22"/>
          </w:rPr>
          <w:t xml:space="preserve">. Un bajo </w:t>
        </w:r>
        <m:oMath>
          <m:sSub>
            <m:sSubPr>
              <m:ctrlPr>
                <w:rPr>
                  <w:rFonts w:ascii="Cambria Math" w:hAnsiTheme="minorHAnsi" w:cstheme="minorHAnsi"/>
                  <w:i/>
                  <w:sz w:val="22"/>
                  <w:szCs w:val="22"/>
                </w:rPr>
              </m:ctrlPr>
            </m:sSubPr>
            <m:e>
              <m:r>
                <w:rPr>
                  <w:rFonts w:ascii="Cambria Math" w:hAnsi="Cambria Math" w:cstheme="minorHAnsi"/>
                  <w:sz w:val="22"/>
                  <w:szCs w:val="22"/>
                </w:rPr>
                <m:t>LET</m:t>
              </m:r>
            </m:e>
            <m:sub>
              <m:r>
                <w:rPr>
                  <w:rFonts w:ascii="Cambria Math" w:hAnsi="Cambria Math" w:cstheme="minorHAnsi"/>
                  <w:sz w:val="22"/>
                  <w:szCs w:val="22"/>
                </w:rPr>
                <m:t>th</m:t>
              </m:r>
            </m:sub>
          </m:sSub>
        </m:oMath>
        <w:r w:rsidRPr="00920DEE">
          <w:rPr>
            <w:rFonts w:asciiTheme="minorHAnsi" w:hAnsiTheme="minorHAnsi" w:cstheme="minorHAnsi"/>
            <w:sz w:val="22"/>
            <w:szCs w:val="22"/>
          </w:rPr>
          <w:t xml:space="preserve"> implica sensibilidad a protones.</w:t>
        </w:r>
      </w:moveTo>
    </w:p>
    <w:p w:rsidR="000A12FA" w:rsidRPr="00920DEE" w:rsidRDefault="000A12FA" w:rsidP="000A12FA">
      <w:pPr>
        <w:pStyle w:val="NormalWeb"/>
        <w:rPr>
          <w:rFonts w:asciiTheme="minorHAnsi" w:hAnsiTheme="minorHAnsi" w:cstheme="minorHAnsi"/>
          <w:sz w:val="22"/>
          <w:szCs w:val="22"/>
        </w:rPr>
      </w:pPr>
      <w:moveTo w:id="157" w:author="Facundo-std" w:date="2010-07-06T21:33:00Z">
        <w:r w:rsidRPr="00920DEE">
          <w:rPr>
            <w:rFonts w:asciiTheme="minorHAnsi" w:hAnsiTheme="minorHAnsi" w:cstheme="minorHAnsi"/>
            <w:sz w:val="22"/>
            <w:szCs w:val="22"/>
          </w:rPr>
          <w:t>Si un dispositivo no es inmune a SEU, se analiza el promedio y efectos causados por SEU en este de la siguiente manera:</w:t>
        </w:r>
      </w:moveTo>
    </w:p>
    <w:tbl>
      <w:tblPr>
        <w:tblStyle w:val="Listaclara-nfasis1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06"/>
        <w:gridCol w:w="5442"/>
      </w:tblGrid>
      <w:tr w:rsidR="000A12FA" w:rsidRPr="00920DEE" w:rsidTr="001E18C9">
        <w:trPr>
          <w:cnfStyle w:val="100000000000"/>
          <w:trHeight w:val="327"/>
          <w:jc w:val="center"/>
        </w:trPr>
        <w:tc>
          <w:tcPr>
            <w:cnfStyle w:val="001000000000"/>
            <w:tcW w:w="0" w:type="auto"/>
            <w:hideMark/>
          </w:tcPr>
          <w:p w:rsidR="000A12FA" w:rsidRPr="00920DEE" w:rsidRDefault="000A12FA" w:rsidP="001E18C9">
            <w:pPr>
              <w:jc w:val="center"/>
              <w:rPr>
                <w:rFonts w:cstheme="minorHAnsi"/>
                <w:b w:val="0"/>
                <w:bCs w:val="0"/>
              </w:rPr>
            </w:pPr>
            <w:moveTo w:id="158" w:author="Facundo-std" w:date="2010-07-06T21:33:00Z">
              <w:r w:rsidRPr="00920DEE">
                <w:rPr>
                  <w:rFonts w:cstheme="minorHAnsi"/>
                </w:rPr>
                <w:t>Device LET</w:t>
              </w:r>
              <w:r w:rsidRPr="00920DEE">
                <w:rPr>
                  <w:rFonts w:cstheme="minorHAnsi"/>
                  <w:vertAlign w:val="subscript"/>
                </w:rPr>
                <w:t>th</w:t>
              </w:r>
            </w:moveTo>
          </w:p>
        </w:tc>
        <w:tc>
          <w:tcPr>
            <w:tcW w:w="5442" w:type="dxa"/>
            <w:hideMark/>
          </w:tcPr>
          <w:p w:rsidR="000A12FA" w:rsidRPr="00920DEE" w:rsidRDefault="000A12FA" w:rsidP="001E18C9">
            <w:pPr>
              <w:jc w:val="center"/>
              <w:cnfStyle w:val="100000000000"/>
              <w:rPr>
                <w:rFonts w:cstheme="minorHAnsi"/>
                <w:b w:val="0"/>
                <w:bCs w:val="0"/>
              </w:rPr>
            </w:pPr>
            <w:moveTo w:id="159" w:author="Facundo-std" w:date="2010-07-06T21:33:00Z">
              <w:r w:rsidRPr="00920DEE">
                <w:rPr>
                  <w:rFonts w:cstheme="minorHAnsi"/>
                </w:rPr>
                <w:t>Environment to be Assessed</w:t>
              </w:r>
            </w:moveTo>
          </w:p>
        </w:tc>
      </w:tr>
      <w:tr w:rsidR="000A12FA" w:rsidRPr="00F772FD" w:rsidTr="001E18C9">
        <w:trPr>
          <w:cnfStyle w:val="000000100000"/>
          <w:jc w:val="center"/>
        </w:trPr>
        <w:tc>
          <w:tcPr>
            <w:cnfStyle w:val="001000000000"/>
            <w:tcW w:w="0" w:type="auto"/>
            <w:tcBorders>
              <w:top w:val="none" w:sz="0" w:space="0" w:color="auto"/>
              <w:left w:val="none" w:sz="0" w:space="0" w:color="auto"/>
              <w:bottom w:val="none" w:sz="0" w:space="0" w:color="auto"/>
            </w:tcBorders>
            <w:hideMark/>
          </w:tcPr>
          <w:p w:rsidR="000A12FA" w:rsidRPr="00920DEE" w:rsidRDefault="000A12FA" w:rsidP="001E18C9">
            <w:pPr>
              <w:rPr>
                <w:rFonts w:cstheme="minorHAnsi"/>
              </w:rPr>
            </w:pPr>
            <w:moveTo w:id="160" w:author="Facundo-std" w:date="2010-07-06T21:33:00Z">
              <w:r w:rsidRPr="00920DEE">
                <w:rPr>
                  <w:rFonts w:cstheme="minorHAnsi"/>
                </w:rPr>
                <w:t>&lt; 10 MeV·cm²/mg</w:t>
              </w:r>
            </w:moveTo>
          </w:p>
        </w:tc>
        <w:tc>
          <w:tcPr>
            <w:tcW w:w="5442" w:type="dxa"/>
            <w:tcBorders>
              <w:top w:val="none" w:sz="0" w:space="0" w:color="auto"/>
              <w:bottom w:val="none" w:sz="0" w:space="0" w:color="auto"/>
              <w:right w:val="none" w:sz="0" w:space="0" w:color="auto"/>
            </w:tcBorders>
            <w:hideMark/>
          </w:tcPr>
          <w:p w:rsidR="000A12FA" w:rsidRPr="00920DEE" w:rsidRDefault="000A12FA" w:rsidP="001E18C9">
            <w:pPr>
              <w:cnfStyle w:val="000000100000"/>
              <w:rPr>
                <w:rFonts w:cstheme="minorHAnsi"/>
                <w:lang w:val="en-US"/>
              </w:rPr>
            </w:pPr>
            <w:moveTo w:id="161" w:author="Facundo-std" w:date="2010-07-06T21:33:00Z">
              <w:r w:rsidRPr="00920DEE">
                <w:rPr>
                  <w:rFonts w:cstheme="minorHAnsi"/>
                  <w:lang w:val="en-US"/>
                </w:rPr>
                <w:t>Cosmic ray ions, trapped protons, solar flare protons</w:t>
              </w:r>
            </w:moveTo>
          </w:p>
        </w:tc>
      </w:tr>
      <w:tr w:rsidR="000A12FA" w:rsidRPr="00920DEE" w:rsidTr="001E18C9">
        <w:trPr>
          <w:jc w:val="center"/>
        </w:trPr>
        <w:tc>
          <w:tcPr>
            <w:cnfStyle w:val="001000000000"/>
            <w:tcW w:w="0" w:type="auto"/>
            <w:hideMark/>
          </w:tcPr>
          <w:p w:rsidR="000A12FA" w:rsidRPr="00920DEE" w:rsidRDefault="000A12FA" w:rsidP="001E18C9">
            <w:pPr>
              <w:rPr>
                <w:rFonts w:cstheme="minorHAnsi"/>
              </w:rPr>
            </w:pPr>
            <w:moveTo w:id="162" w:author="Facundo-std" w:date="2010-07-06T21:33:00Z">
              <w:r w:rsidRPr="00920DEE">
                <w:rPr>
                  <w:rFonts w:cstheme="minorHAnsi"/>
                </w:rPr>
                <w:t>10 - 100 MeV·cm²/mg</w:t>
              </w:r>
            </w:moveTo>
          </w:p>
        </w:tc>
        <w:tc>
          <w:tcPr>
            <w:tcW w:w="5442" w:type="dxa"/>
            <w:hideMark/>
          </w:tcPr>
          <w:p w:rsidR="000A12FA" w:rsidRPr="00920DEE" w:rsidRDefault="000A12FA" w:rsidP="001E18C9">
            <w:pPr>
              <w:cnfStyle w:val="000000000000"/>
              <w:rPr>
                <w:rFonts w:cstheme="minorHAnsi"/>
              </w:rPr>
            </w:pPr>
            <w:moveTo w:id="163" w:author="Facundo-std" w:date="2010-07-06T21:33:00Z">
              <w:r w:rsidRPr="00920DEE">
                <w:rPr>
                  <w:rFonts w:cstheme="minorHAnsi"/>
                </w:rPr>
                <w:t>Cosmic ray ions</w:t>
              </w:r>
            </w:moveTo>
          </w:p>
        </w:tc>
      </w:tr>
      <w:tr w:rsidR="000A12FA" w:rsidRPr="00920DEE" w:rsidTr="001E18C9">
        <w:trPr>
          <w:cnfStyle w:val="000000100000"/>
          <w:trHeight w:val="35"/>
          <w:jc w:val="center"/>
        </w:trPr>
        <w:tc>
          <w:tcPr>
            <w:cnfStyle w:val="001000000000"/>
            <w:tcW w:w="0" w:type="auto"/>
            <w:tcBorders>
              <w:top w:val="none" w:sz="0" w:space="0" w:color="auto"/>
              <w:left w:val="none" w:sz="0" w:space="0" w:color="auto"/>
              <w:bottom w:val="none" w:sz="0" w:space="0" w:color="auto"/>
            </w:tcBorders>
            <w:hideMark/>
          </w:tcPr>
          <w:p w:rsidR="000A12FA" w:rsidRPr="00920DEE" w:rsidRDefault="000A12FA" w:rsidP="001E18C9">
            <w:pPr>
              <w:rPr>
                <w:rFonts w:cstheme="minorHAnsi"/>
              </w:rPr>
            </w:pPr>
            <w:moveTo w:id="164" w:author="Facundo-std" w:date="2010-07-06T21:33:00Z">
              <w:r w:rsidRPr="00920DEE">
                <w:rPr>
                  <w:rFonts w:cstheme="minorHAnsi"/>
                </w:rPr>
                <w:t>&gt; 100 MeV·cm²/mg</w:t>
              </w:r>
            </w:moveTo>
          </w:p>
        </w:tc>
        <w:tc>
          <w:tcPr>
            <w:tcW w:w="5442" w:type="dxa"/>
            <w:tcBorders>
              <w:top w:val="none" w:sz="0" w:space="0" w:color="auto"/>
              <w:bottom w:val="none" w:sz="0" w:space="0" w:color="auto"/>
              <w:right w:val="none" w:sz="0" w:space="0" w:color="auto"/>
            </w:tcBorders>
            <w:hideMark/>
          </w:tcPr>
          <w:p w:rsidR="000A12FA" w:rsidRPr="00920DEE" w:rsidRDefault="000A12FA" w:rsidP="001E18C9">
            <w:pPr>
              <w:cnfStyle w:val="000000100000"/>
              <w:rPr>
                <w:rFonts w:cstheme="minorHAnsi"/>
              </w:rPr>
            </w:pPr>
            <w:moveTo w:id="165" w:author="Facundo-std" w:date="2010-07-06T21:33:00Z">
              <w:r w:rsidRPr="00920DEE">
                <w:rPr>
                  <w:rFonts w:cstheme="minorHAnsi"/>
                </w:rPr>
                <w:t>No analysis required</w:t>
              </w:r>
            </w:moveTo>
          </w:p>
        </w:tc>
      </w:tr>
    </w:tbl>
    <w:p w:rsidR="000A12FA" w:rsidRPr="00920DEE" w:rsidRDefault="000A12FA" w:rsidP="000A12FA">
      <w:pPr>
        <w:pStyle w:val="NormalWeb"/>
        <w:rPr>
          <w:rFonts w:asciiTheme="minorHAnsi" w:hAnsiTheme="minorHAnsi" w:cstheme="minorHAnsi"/>
          <w:sz w:val="22"/>
          <w:szCs w:val="22"/>
        </w:rPr>
      </w:pPr>
      <w:moveTo w:id="166" w:author="Facundo-std" w:date="2010-07-06T21:33:00Z">
        <w:r w:rsidRPr="00920DEE">
          <w:rPr>
            <w:rStyle w:val="apple-style-span"/>
            <w:rFonts w:asciiTheme="minorHAnsi" w:hAnsiTheme="minorHAnsi" w:cstheme="minorHAnsi"/>
            <w:sz w:val="22"/>
            <w:szCs w:val="22"/>
            <w:shd w:val="clear" w:color="auto" w:fill="FFFFFF"/>
          </w:rPr>
          <w:lastRenderedPageBreak/>
          <w:t>Las tendencias actuales (por ejemplo, la reducción de tamaño y energía del dispositivo, aumento de resolución, de memoria y velocidad) sólo aumentan la susceptibilidad a SEUs</w:t>
        </w:r>
        <w:r w:rsidRPr="00003EA5">
          <w:rPr>
            <w:rStyle w:val="apple-style-span"/>
            <w:rFonts w:asciiTheme="minorHAnsi" w:hAnsiTheme="minorHAnsi" w:cstheme="minorHAnsi"/>
            <w:sz w:val="22"/>
            <w:szCs w:val="22"/>
            <w:highlight w:val="yellow"/>
            <w:shd w:val="clear" w:color="auto" w:fill="FFFFFF"/>
          </w:rPr>
          <w:t>.</w:t>
        </w:r>
        <w:r w:rsidRPr="00003EA5">
          <w:rPr>
            <w:rStyle w:val="apple-converted-space"/>
            <w:rFonts w:asciiTheme="minorHAnsi" w:hAnsiTheme="minorHAnsi" w:cstheme="minorHAnsi"/>
            <w:sz w:val="22"/>
            <w:szCs w:val="22"/>
            <w:highlight w:val="yellow"/>
            <w:shd w:val="clear" w:color="auto" w:fill="FFFFFF"/>
          </w:rPr>
          <w:t xml:space="preserve"> </w:t>
        </w:r>
        <w:r w:rsidRPr="00003EA5">
          <w:rPr>
            <w:rStyle w:val="apple-style-span"/>
            <w:rFonts w:asciiTheme="minorHAnsi" w:hAnsiTheme="minorHAnsi" w:cstheme="minorHAnsi"/>
            <w:sz w:val="22"/>
            <w:szCs w:val="22"/>
            <w:highlight w:val="yellow"/>
            <w:shd w:val="clear" w:color="auto" w:fill="EBEFF9"/>
          </w:rPr>
          <w:t>Esto se ve fácilmente cuando se considera el dispositivo como un simple condensador (C) sobre el cual las partículas ionizadas depositan suficientes cargas (Q) para dar lugar a una tensión (es decir, un estado lógico)</w:t>
        </w:r>
        <w:r w:rsidRPr="00920DEE">
          <w:rPr>
            <w:rStyle w:val="apple-style-span"/>
            <w:rFonts w:asciiTheme="minorHAnsi" w:hAnsiTheme="minorHAnsi" w:cstheme="minorHAnsi"/>
            <w:sz w:val="22"/>
            <w:szCs w:val="22"/>
            <w:shd w:val="clear" w:color="auto" w:fill="EBEFF9"/>
          </w:rPr>
          <w:t xml:space="preserve">. </w:t>
        </w:r>
        <w:r w:rsidRPr="00003EA5">
          <w:rPr>
            <w:rStyle w:val="apple-style-span"/>
            <w:rFonts w:asciiTheme="minorHAnsi" w:hAnsiTheme="minorHAnsi" w:cstheme="minorHAnsi"/>
            <w:sz w:val="22"/>
            <w:szCs w:val="22"/>
            <w:shd w:val="clear" w:color="auto" w:fill="EBEFF9"/>
          </w:rPr>
          <w:t>El</w:t>
        </w:r>
        <w:r w:rsidRPr="00920DEE">
          <w:rPr>
            <w:rStyle w:val="apple-style-span"/>
            <w:rFonts w:asciiTheme="minorHAnsi" w:hAnsiTheme="minorHAnsi" w:cstheme="minorHAnsi"/>
            <w:sz w:val="22"/>
            <w:szCs w:val="22"/>
            <w:shd w:val="clear" w:color="auto" w:fill="EBEFF9"/>
          </w:rPr>
          <w:t xml:space="preserve"> </w:t>
        </w:r>
        <w:r w:rsidRPr="00920DEE">
          <w:rPr>
            <w:rStyle w:val="apple-style-span"/>
            <w:rFonts w:asciiTheme="minorHAnsi" w:hAnsiTheme="minorHAnsi" w:cstheme="minorHAnsi"/>
            <w:sz w:val="22"/>
            <w:szCs w:val="22"/>
          </w:rPr>
          <w:t>SEU se produce cuando LET&gt; Q</w:t>
        </w:r>
        <w:r w:rsidRPr="00920DEE">
          <w:rPr>
            <w:rStyle w:val="apple-style-span"/>
            <w:rFonts w:asciiTheme="minorHAnsi" w:hAnsiTheme="minorHAnsi" w:cstheme="minorHAnsi"/>
            <w:sz w:val="22"/>
            <w:szCs w:val="22"/>
            <w:vertAlign w:val="subscript"/>
          </w:rPr>
          <w:t>crit</w:t>
        </w:r>
        <w:r w:rsidRPr="00920DEE">
          <w:rPr>
            <w:rStyle w:val="apple-style-span"/>
            <w:rFonts w:asciiTheme="minorHAnsi" w:hAnsiTheme="minorHAnsi" w:cstheme="minorHAnsi"/>
            <w:sz w:val="22"/>
            <w:szCs w:val="22"/>
          </w:rPr>
          <w:t>.</w:t>
        </w:r>
      </w:moveTo>
    </w:p>
    <w:p w:rsidR="000A12FA" w:rsidRPr="00920DEE" w:rsidRDefault="000A12FA" w:rsidP="000A12FA">
      <w:pPr>
        <w:pStyle w:val="NormalWeb"/>
        <w:jc w:val="center"/>
        <w:rPr>
          <w:rFonts w:asciiTheme="minorHAnsi" w:hAnsiTheme="minorHAnsi" w:cstheme="minorHAnsi"/>
          <w:sz w:val="22"/>
          <w:szCs w:val="22"/>
          <w:lang w:val="en-US"/>
        </w:rPr>
      </w:pPr>
      <m:oMathPara>
        <m:oMath>
          <m:sSub>
            <m:sSubPr>
              <m:ctrlPr>
                <w:moveTo w:id="167" w:author="Facundo-std" w:date="2010-07-06T21:33:00Z">
                  <w:rPr>
                    <w:rFonts w:ascii="Cambria Math" w:hAnsiTheme="minorHAnsi" w:cstheme="minorHAnsi"/>
                    <w:i/>
                    <w:sz w:val="22"/>
                    <w:szCs w:val="22"/>
                    <w:lang w:val="en-US"/>
                  </w:rPr>
                </w:moveTo>
              </m:ctrlPr>
            </m:sSubPr>
            <m:e>
              <w:moveTo w:id="168" w:author="Facundo-std" w:date="2010-07-06T21:33:00Z">
                <m:r>
                  <w:rPr>
                    <w:rFonts w:ascii="Cambria Math" w:hAnsi="Cambria Math" w:cstheme="minorHAnsi"/>
                    <w:sz w:val="22"/>
                    <w:szCs w:val="22"/>
                    <w:lang w:val="en-US"/>
                  </w:rPr>
                  <m:t>LET</m:t>
                </m:r>
              </w:moveTo>
            </m:e>
            <m:sub>
              <w:moveTo w:id="169" w:author="Facundo-std" w:date="2010-07-06T21:33:00Z">
                <m:r>
                  <w:rPr>
                    <w:rFonts w:ascii="Cambria Math" w:hAnsi="Cambria Math" w:cstheme="minorHAnsi"/>
                    <w:sz w:val="22"/>
                    <w:szCs w:val="22"/>
                    <w:lang w:val="en-US"/>
                  </w:rPr>
                  <m:t>th</m:t>
                </m:r>
              </w:moveTo>
            </m:sub>
          </m:sSub>
          <w:moveTo w:id="170" w:author="Facundo-std" w:date="2010-07-06T21:33:00Z">
            <m:r>
              <w:rPr>
                <w:rFonts w:ascii="Cambria Math" w:hAnsiTheme="minorHAnsi" w:cstheme="minorHAnsi"/>
                <w:sz w:val="22"/>
                <w:szCs w:val="22"/>
                <w:lang w:val="en-US"/>
              </w:rPr>
              <m:t xml:space="preserve"> </m:t>
            </m:r>
            <m:r>
              <w:rPr>
                <w:rFonts w:ascii="Cambria Math" w:hAnsi="Cambria Math" w:cstheme="minorHAnsi"/>
                <w:sz w:val="22"/>
                <w:szCs w:val="22"/>
                <w:lang w:val="en-US"/>
              </w:rPr>
              <m:t>∝</m:t>
            </m:r>
            <m:r>
              <w:rPr>
                <w:rFonts w:ascii="Cambria Math" w:hAnsiTheme="minorHAnsi" w:cstheme="minorHAnsi"/>
                <w:sz w:val="22"/>
                <w:szCs w:val="22"/>
                <w:lang w:val="en-US"/>
              </w:rPr>
              <m:t xml:space="preserve"> </m:t>
            </m:r>
            <m:r>
              <w:rPr>
                <w:rFonts w:ascii="Cambria Math" w:hAnsiTheme="minorHAnsi" w:cstheme="minorHAnsi"/>
                <w:sz w:val="22"/>
                <w:szCs w:val="22"/>
                <w:lang w:val="en-US"/>
              </w:rPr>
              <m:t>∆</m:t>
            </m:r>
            <m:r>
              <w:rPr>
                <w:rFonts w:ascii="Cambria Math" w:hAnsi="Cambria Math" w:cstheme="minorHAnsi"/>
                <w:sz w:val="22"/>
                <w:szCs w:val="22"/>
                <w:lang w:val="en-US"/>
              </w:rPr>
              <m:t>V</m:t>
            </m:r>
            <m:r>
              <w:rPr>
                <w:rFonts w:ascii="Cambria Math" w:hAnsiTheme="minorHAnsi" w:cstheme="minorHAnsi"/>
                <w:sz w:val="22"/>
                <w:szCs w:val="22"/>
                <w:lang w:val="en-US"/>
              </w:rPr>
              <m:t>=</m:t>
            </m:r>
          </w:moveTo>
          <m:f>
            <m:fPr>
              <m:ctrlPr>
                <w:moveTo w:id="171" w:author="Facundo-std" w:date="2010-07-06T21:33:00Z">
                  <w:rPr>
                    <w:rFonts w:ascii="Cambria Math" w:hAnsiTheme="minorHAnsi" w:cstheme="minorHAnsi"/>
                    <w:i/>
                    <w:sz w:val="22"/>
                    <w:szCs w:val="22"/>
                    <w:lang w:val="en-US"/>
                  </w:rPr>
                </w:moveTo>
              </m:ctrlPr>
            </m:fPr>
            <m:num>
              <w:moveTo w:id="172" w:author="Facundo-std" w:date="2010-07-06T21:33:00Z">
                <m:r>
                  <w:rPr>
                    <w:rFonts w:ascii="Cambria Math" w:hAnsi="Cambria Math" w:cstheme="minorHAnsi"/>
                    <w:sz w:val="22"/>
                    <w:szCs w:val="22"/>
                    <w:lang w:val="en-US"/>
                  </w:rPr>
                  <m:t>Q</m:t>
                </m:r>
              </w:moveTo>
            </m:num>
            <m:den>
              <w:moveTo w:id="173" w:author="Facundo-std" w:date="2010-07-06T21:33:00Z">
                <m:r>
                  <w:rPr>
                    <w:rFonts w:ascii="Cambria Math" w:hAnsi="Cambria Math" w:cstheme="minorHAnsi"/>
                    <w:sz w:val="22"/>
                    <w:szCs w:val="22"/>
                    <w:lang w:val="en-US"/>
                  </w:rPr>
                  <m:t>C</m:t>
                </m:r>
              </w:moveTo>
            </m:den>
          </m:f>
        </m:oMath>
      </m:oMathPara>
    </w:p>
    <w:p w:rsidR="000A12FA" w:rsidRPr="00920DEE" w:rsidRDefault="000A12FA" w:rsidP="000A12FA">
      <w:pPr>
        <w:pStyle w:val="NormalWeb"/>
        <w:rPr>
          <w:rStyle w:val="apple-style-span"/>
          <w:rFonts w:asciiTheme="minorHAnsi" w:hAnsiTheme="minorHAnsi" w:cstheme="minorHAnsi"/>
          <w:sz w:val="22"/>
          <w:szCs w:val="22"/>
          <w:shd w:val="clear" w:color="auto" w:fill="FFFFFF"/>
        </w:rPr>
      </w:pPr>
      <w:moveTo w:id="174" w:author="Facundo-std" w:date="2010-07-06T21:33:00Z">
        <w:r w:rsidRPr="00920DEE">
          <w:rPr>
            <w:rStyle w:val="apple-style-span"/>
            <w:rFonts w:asciiTheme="minorHAnsi" w:hAnsiTheme="minorHAnsi" w:cstheme="minorHAnsi"/>
            <w:sz w:val="22"/>
            <w:szCs w:val="22"/>
            <w:shd w:val="clear" w:color="auto" w:fill="FFFFFF"/>
          </w:rPr>
          <w:t>Como el tamaño de las zonas activas de los dispositivos disminuye, la capacidad también lo hace y por lo tanto la carga necesaria para inducir el SEU disminuye con estos. La profundidad de los dispositivos no a sido prácticamente afectada, sino su longitud y anchura son los que fueron reducidos. Si consideramos un dispositivo cuadrado de tamaño característico L x L, la carga crítica para el cambio de estado del mismo es proporcional su tamaño cuadrado (</w:t>
        </w:r>
        <m:oMath>
          <m:sSub>
            <m:sSubPr>
              <m:ctrlPr>
                <w:rPr>
                  <w:rStyle w:val="apple-style-span"/>
                  <w:rFonts w:ascii="Cambria Math" w:hAnsiTheme="minorHAnsi" w:cstheme="minorHAnsi"/>
                  <w:i/>
                  <w:sz w:val="22"/>
                  <w:szCs w:val="22"/>
                  <w:shd w:val="clear" w:color="auto" w:fill="FFFFFF"/>
                </w:rPr>
              </m:ctrlPr>
            </m:sSubPr>
            <m:e>
              <m:r>
                <w:rPr>
                  <w:rStyle w:val="apple-style-span"/>
                  <w:rFonts w:ascii="Cambria Math" w:hAnsi="Cambria Math" w:cstheme="minorHAnsi"/>
                  <w:sz w:val="22"/>
                  <w:szCs w:val="22"/>
                  <w:shd w:val="clear" w:color="auto" w:fill="FFFFFF"/>
                </w:rPr>
                <m:t>Q</m:t>
              </m:r>
            </m:e>
            <m:sub>
              <m:r>
                <w:rPr>
                  <w:rStyle w:val="apple-style-span"/>
                  <w:rFonts w:ascii="Cambria Math" w:hAnsi="Cambria Math" w:cstheme="minorHAnsi"/>
                  <w:sz w:val="22"/>
                  <w:szCs w:val="22"/>
                  <w:shd w:val="clear" w:color="auto" w:fill="FFFFFF"/>
                </w:rPr>
                <m:t>crit</m:t>
              </m:r>
            </m:sub>
          </m:sSub>
          <m:r>
            <w:rPr>
              <w:rStyle w:val="apple-style-span"/>
              <w:rFonts w:ascii="Cambria Math" w:hAnsiTheme="minorHAnsi" w:cstheme="minorHAnsi"/>
              <w:sz w:val="22"/>
              <w:szCs w:val="22"/>
              <w:shd w:val="clear" w:color="auto" w:fill="FFFFFF"/>
            </w:rPr>
            <m:t xml:space="preserve"> </m:t>
          </m:r>
          <m:r>
            <w:rPr>
              <w:rStyle w:val="apple-style-span"/>
              <w:rFonts w:ascii="Cambria Math" w:hAnsi="Cambria Math" w:cstheme="minorHAnsi"/>
              <w:sz w:val="22"/>
              <w:szCs w:val="22"/>
              <w:shd w:val="clear" w:color="auto" w:fill="FFFFFF"/>
            </w:rPr>
            <m:t>∝</m:t>
          </m:r>
          <m:r>
            <w:rPr>
              <w:rStyle w:val="apple-style-span"/>
              <w:rFonts w:ascii="Cambria Math" w:hAnsiTheme="minorHAnsi" w:cstheme="minorHAnsi"/>
              <w:sz w:val="22"/>
              <w:szCs w:val="22"/>
              <w:shd w:val="clear" w:color="auto" w:fill="FFFFFF"/>
            </w:rPr>
            <m:t xml:space="preserve"> </m:t>
          </m:r>
          <m:sSup>
            <m:sSupPr>
              <m:ctrlPr>
                <w:rPr>
                  <w:rStyle w:val="apple-style-span"/>
                  <w:rFonts w:ascii="Cambria Math" w:hAnsiTheme="minorHAnsi" w:cstheme="minorHAnsi"/>
                  <w:i/>
                  <w:sz w:val="22"/>
                  <w:szCs w:val="22"/>
                  <w:shd w:val="clear" w:color="auto" w:fill="FFFFFF"/>
                </w:rPr>
              </m:ctrlPr>
            </m:sSupPr>
            <m:e>
              <m:r>
                <w:rPr>
                  <w:rStyle w:val="apple-style-span"/>
                  <w:rFonts w:ascii="Cambria Math" w:hAnsi="Cambria Math" w:cstheme="minorHAnsi"/>
                  <w:sz w:val="22"/>
                  <w:szCs w:val="22"/>
                  <w:shd w:val="clear" w:color="auto" w:fill="FFFFFF"/>
                </w:rPr>
                <m:t>L</m:t>
              </m:r>
            </m:e>
            <m:sup>
              <m:r>
                <w:rPr>
                  <w:rStyle w:val="apple-style-span"/>
                  <w:rFonts w:ascii="Cambria Math" w:hAnsiTheme="minorHAnsi" w:cstheme="minorHAnsi"/>
                  <w:sz w:val="22"/>
                  <w:szCs w:val="22"/>
                  <w:shd w:val="clear" w:color="auto" w:fill="FFFFFF"/>
                </w:rPr>
                <m:t>2</m:t>
              </m:r>
            </m:sup>
          </m:sSup>
        </m:oMath>
        <w:r w:rsidRPr="00920DEE">
          <w:rPr>
            <w:rStyle w:val="apple-style-span"/>
            <w:rFonts w:asciiTheme="minorHAnsi" w:hAnsiTheme="minorHAnsi" w:cstheme="minorHAnsi"/>
            <w:sz w:val="22"/>
            <w:szCs w:val="22"/>
            <w:shd w:val="clear" w:color="auto" w:fill="FFFFFF"/>
          </w:rPr>
          <w:t>).</w:t>
        </w:r>
      </w:moveTo>
    </w:p>
    <w:p w:rsidR="000A12FA" w:rsidRPr="00920DEE" w:rsidRDefault="000A12FA" w:rsidP="000A12FA">
      <w:pPr>
        <w:pStyle w:val="NormalWeb"/>
        <w:rPr>
          <w:rFonts w:asciiTheme="minorHAnsi" w:hAnsiTheme="minorHAnsi" w:cstheme="minorHAnsi"/>
          <w:iCs/>
          <w:sz w:val="22"/>
          <w:szCs w:val="22"/>
          <w:lang w:val="en-US"/>
        </w:rPr>
      </w:pPr>
      <m:oMathPara>
        <m:oMath>
          <m:sSub>
            <m:sSubPr>
              <m:ctrlPr>
                <w:moveTo w:id="175" w:author="Facundo-std" w:date="2010-07-06T21:33:00Z">
                  <w:rPr>
                    <w:rFonts w:ascii="Cambria Math" w:hAnsiTheme="minorHAnsi" w:cstheme="minorHAnsi"/>
                    <w:i/>
                    <w:iCs/>
                    <w:sz w:val="22"/>
                    <w:szCs w:val="22"/>
                    <w:lang w:val="en-US"/>
                  </w:rPr>
                </w:moveTo>
              </m:ctrlPr>
            </m:sSubPr>
            <m:e>
              <w:moveTo w:id="176" w:author="Facundo-std" w:date="2010-07-06T21:33:00Z">
                <m:r>
                  <w:rPr>
                    <w:rFonts w:ascii="Cambria Math" w:hAnsi="Cambria Math" w:cstheme="minorHAnsi"/>
                    <w:sz w:val="22"/>
                    <w:szCs w:val="22"/>
                    <w:lang w:val="en-US"/>
                  </w:rPr>
                  <m:t>Q</m:t>
                </m:r>
              </w:moveTo>
            </m:e>
            <m:sub>
              <w:moveTo w:id="177" w:author="Facundo-std" w:date="2010-07-06T21:33:00Z">
                <m:r>
                  <w:rPr>
                    <w:rFonts w:ascii="Cambria Math" w:hAnsi="Cambria Math" w:cstheme="minorHAnsi"/>
                    <w:sz w:val="22"/>
                    <w:szCs w:val="22"/>
                    <w:lang w:val="en-US"/>
                  </w:rPr>
                  <m:t>crit</m:t>
                </m:r>
              </w:moveTo>
            </m:sub>
          </m:sSub>
          <w:moveTo w:id="178" w:author="Facundo-std" w:date="2010-07-06T21:33:00Z">
            <m:r>
              <w:rPr>
                <w:rFonts w:ascii="Cambria Math" w:hAnsiTheme="minorHAnsi" w:cstheme="minorHAnsi"/>
                <w:sz w:val="22"/>
                <w:szCs w:val="22"/>
                <w:lang w:val="en-US"/>
              </w:rPr>
              <m:t>=</m:t>
            </m:r>
          </w:moveTo>
          <m:d>
            <m:dPr>
              <m:ctrlPr>
                <w:moveTo w:id="179" w:author="Facundo-std" w:date="2010-07-06T21:33:00Z">
                  <w:rPr>
                    <w:rFonts w:ascii="Cambria Math" w:hAnsiTheme="minorHAnsi" w:cstheme="minorHAnsi"/>
                    <w:i/>
                    <w:iCs/>
                    <w:sz w:val="22"/>
                    <w:szCs w:val="22"/>
                    <w:lang w:val="en-US"/>
                  </w:rPr>
                </w:moveTo>
              </m:ctrlPr>
            </m:dPr>
            <m:e>
              <w:moveTo w:id="180" w:author="Facundo-std" w:date="2010-07-06T21:33:00Z">
                <m:r>
                  <w:rPr>
                    <w:rFonts w:ascii="Cambria Math" w:hAnsiTheme="minorHAnsi" w:cstheme="minorHAnsi"/>
                    <w:sz w:val="22"/>
                    <w:szCs w:val="22"/>
                    <w:lang w:val="en-US"/>
                  </w:rPr>
                  <m:t xml:space="preserve">0.023 </m:t>
                </m:r>
                <m:r>
                  <w:rPr>
                    <w:rFonts w:ascii="Cambria Math" w:hAnsi="Cambria Math" w:cstheme="minorHAnsi"/>
                    <w:sz w:val="22"/>
                    <w:szCs w:val="22"/>
                    <w:lang w:val="en-US"/>
                  </w:rPr>
                  <m:t>pC</m:t>
                </m:r>
                <m:r>
                  <w:rPr>
                    <w:rFonts w:ascii="Cambria Math" w:hAnsiTheme="minorHAnsi" w:cstheme="minorHAnsi"/>
                    <w:sz w:val="22"/>
                    <w:szCs w:val="22"/>
                    <w:lang w:val="en-US"/>
                  </w:rPr>
                  <m:t>/</m:t>
                </m:r>
              </w:moveTo>
              <m:sSup>
                <m:sSupPr>
                  <m:ctrlPr>
                    <w:moveTo w:id="181" w:author="Facundo-std" w:date="2010-07-06T21:33:00Z">
                      <w:rPr>
                        <w:rFonts w:ascii="Cambria Math" w:hAnsiTheme="minorHAnsi" w:cstheme="minorHAnsi"/>
                        <w:i/>
                        <w:iCs/>
                        <w:sz w:val="22"/>
                        <w:szCs w:val="22"/>
                        <w:lang w:val="en-US"/>
                      </w:rPr>
                    </w:moveTo>
                  </m:ctrlPr>
                </m:sSupPr>
                <m:e>
                  <w:moveTo w:id="182" w:author="Facundo-std" w:date="2010-07-06T21:33:00Z">
                    <m:r>
                      <w:rPr>
                        <w:rFonts w:ascii="Cambria Math" w:hAnsi="Cambria Math" w:cstheme="minorHAnsi"/>
                        <w:sz w:val="22"/>
                        <w:szCs w:val="22"/>
                        <w:lang w:val="en-US"/>
                      </w:rPr>
                      <m:t>μm</m:t>
                    </m:r>
                  </w:moveTo>
                </m:e>
                <m:sup>
                  <w:moveTo w:id="183" w:author="Facundo-std" w:date="2010-07-06T21:33:00Z">
                    <m:r>
                      <w:rPr>
                        <w:rFonts w:ascii="Cambria Math" w:hAnsiTheme="minorHAnsi" w:cstheme="minorHAnsi"/>
                        <w:sz w:val="22"/>
                        <w:szCs w:val="22"/>
                        <w:lang w:val="en-US"/>
                      </w:rPr>
                      <m:t>2</m:t>
                    </m:r>
                  </w:moveTo>
                </m:sup>
              </m:sSup>
            </m:e>
          </m:d>
          <w:moveTo w:id="184" w:author="Facundo-std" w:date="2010-07-06T21:33:00Z">
            <m:r>
              <w:rPr>
                <w:rFonts w:ascii="Cambria Math" w:hAnsi="Cambria Math" w:cstheme="minorHAnsi"/>
                <w:sz w:val="22"/>
                <w:szCs w:val="22"/>
                <w:lang w:val="en-US"/>
              </w:rPr>
              <m:t>*</m:t>
            </m:r>
          </w:moveTo>
          <m:sSup>
            <m:sSupPr>
              <m:ctrlPr>
                <w:moveTo w:id="185" w:author="Facundo-std" w:date="2010-07-06T21:33:00Z">
                  <w:rPr>
                    <w:rFonts w:ascii="Cambria Math" w:hAnsiTheme="minorHAnsi" w:cstheme="minorHAnsi"/>
                    <w:i/>
                    <w:iCs/>
                    <w:sz w:val="22"/>
                    <w:szCs w:val="22"/>
                    <w:lang w:val="en-US"/>
                  </w:rPr>
                </w:moveTo>
              </m:ctrlPr>
            </m:sSupPr>
            <m:e>
              <w:moveTo w:id="186" w:author="Facundo-std" w:date="2010-07-06T21:33:00Z">
                <m:r>
                  <w:rPr>
                    <w:rFonts w:ascii="Cambria Math" w:hAnsi="Cambria Math" w:cstheme="minorHAnsi"/>
                    <w:sz w:val="22"/>
                    <w:szCs w:val="22"/>
                    <w:lang w:val="en-US"/>
                  </w:rPr>
                  <m:t>L</m:t>
                </m:r>
              </w:moveTo>
            </m:e>
            <m:sup>
              <w:moveTo w:id="187" w:author="Facundo-std" w:date="2010-07-06T21:33:00Z">
                <m:r>
                  <w:rPr>
                    <w:rFonts w:ascii="Cambria Math" w:hAnsiTheme="minorHAnsi" w:cstheme="minorHAnsi"/>
                    <w:sz w:val="22"/>
                    <w:szCs w:val="22"/>
                    <w:lang w:val="en-US"/>
                  </w:rPr>
                  <m:t>2</m:t>
                </m:r>
              </w:moveTo>
            </m:sup>
          </m:sSup>
        </m:oMath>
      </m:oMathPara>
    </w:p>
    <w:p w:rsidR="000A12FA" w:rsidRDefault="000A12FA" w:rsidP="000A12FA">
      <w:pPr>
        <w:pStyle w:val="NormalWeb"/>
        <w:rPr>
          <w:rStyle w:val="apple-style-span"/>
          <w:rFonts w:asciiTheme="minorHAnsi" w:hAnsiTheme="minorHAnsi" w:cstheme="minorHAnsi"/>
          <w:sz w:val="22"/>
          <w:szCs w:val="22"/>
          <w:shd w:val="clear" w:color="auto" w:fill="EBEFF9"/>
        </w:rPr>
      </w:pPr>
      <w:moveTo w:id="188" w:author="Facundo-std" w:date="2010-07-06T21:33:00Z">
        <w:r w:rsidRPr="00920DEE">
          <w:rPr>
            <w:rStyle w:val="apple-style-span"/>
            <w:rFonts w:asciiTheme="minorHAnsi" w:hAnsiTheme="minorHAnsi" w:cstheme="minorHAnsi"/>
            <w:sz w:val="22"/>
            <w:szCs w:val="22"/>
            <w:shd w:val="clear" w:color="auto" w:fill="FFFFFF"/>
          </w:rPr>
          <w:t>Esta carga crítica es la necesaria para generar un cambio de estado binario "1" a "0" o viceversa en una memoria, pero es menor que la carga total almacenada</w:t>
        </w:r>
        <w:r w:rsidRPr="00243005">
          <w:rPr>
            <w:rStyle w:val="apple-style-span"/>
            <w:rFonts w:asciiTheme="minorHAnsi" w:hAnsiTheme="minorHAnsi" w:cstheme="minorHAnsi"/>
            <w:sz w:val="22"/>
            <w:szCs w:val="22"/>
            <w:highlight w:val="yellow"/>
            <w:shd w:val="clear" w:color="auto" w:fill="FFFFFF"/>
          </w:rPr>
          <w:t xml:space="preserve">. </w:t>
        </w:r>
        <w:r w:rsidRPr="00243005">
          <w:rPr>
            <w:rStyle w:val="apple-style-span"/>
            <w:rFonts w:asciiTheme="minorHAnsi" w:hAnsiTheme="minorHAnsi" w:cstheme="minorHAnsi"/>
            <w:sz w:val="22"/>
            <w:szCs w:val="22"/>
            <w:highlight w:val="yellow"/>
            <w:shd w:val="clear" w:color="auto" w:fill="EBEFF9"/>
          </w:rPr>
          <w:t>En concreto, Q</w:t>
        </w:r>
        <w:r w:rsidRPr="00243005">
          <w:rPr>
            <w:rStyle w:val="apple-style-span"/>
            <w:rFonts w:asciiTheme="minorHAnsi" w:hAnsiTheme="minorHAnsi" w:cstheme="minorHAnsi"/>
            <w:sz w:val="22"/>
            <w:szCs w:val="22"/>
            <w:highlight w:val="yellow"/>
            <w:shd w:val="clear" w:color="auto" w:fill="EBEFF9"/>
            <w:vertAlign w:val="subscript"/>
          </w:rPr>
          <w:t>crit</w:t>
        </w:r>
        <w:r w:rsidRPr="00243005">
          <w:rPr>
            <w:rStyle w:val="apple-style-span"/>
            <w:rFonts w:asciiTheme="minorHAnsi" w:hAnsiTheme="minorHAnsi" w:cstheme="minorHAnsi"/>
            <w:sz w:val="22"/>
            <w:szCs w:val="22"/>
            <w:highlight w:val="yellow"/>
            <w:shd w:val="clear" w:color="auto" w:fill="EBEFF9"/>
          </w:rPr>
          <w:t xml:space="preserve"> es entonces la diferencia entre la carga de nodo almacenada y la carga mínima requerida para que el amplificador de censado pueda leer correctamente el dato. En los circuitos de SRAM, Q</w:t>
        </w:r>
        <w:r w:rsidRPr="00243005">
          <w:rPr>
            <w:rStyle w:val="apple-style-span"/>
            <w:rFonts w:asciiTheme="minorHAnsi" w:hAnsiTheme="minorHAnsi" w:cstheme="minorHAnsi"/>
            <w:sz w:val="22"/>
            <w:szCs w:val="22"/>
            <w:highlight w:val="yellow"/>
            <w:shd w:val="clear" w:color="auto" w:fill="EBEFF9"/>
            <w:vertAlign w:val="subscript"/>
          </w:rPr>
          <w:t>crit</w:t>
        </w:r>
        <w:r w:rsidRPr="00243005">
          <w:rPr>
            <w:rStyle w:val="apple-style-span"/>
            <w:rFonts w:asciiTheme="minorHAnsi" w:hAnsiTheme="minorHAnsi" w:cstheme="minorHAnsi"/>
            <w:sz w:val="22"/>
            <w:szCs w:val="22"/>
            <w:highlight w:val="yellow"/>
            <w:shd w:val="clear" w:color="auto" w:fill="EBEFF9"/>
          </w:rPr>
          <w:t xml:space="preserve"> depende no sólo de los niveles de cargas acumulados, sino también de la forma temporal de los impulsos de corriente</w:t>
        </w:r>
        <w:r w:rsidRPr="00243005">
          <w:rPr>
            <w:rStyle w:val="Refdenotaalfinal"/>
            <w:rFonts w:asciiTheme="minorHAnsi" w:hAnsiTheme="minorHAnsi" w:cstheme="minorHAnsi"/>
            <w:sz w:val="22"/>
            <w:szCs w:val="22"/>
            <w:highlight w:val="yellow"/>
            <w:shd w:val="clear" w:color="auto" w:fill="EBEFF9"/>
          </w:rPr>
          <w:endnoteReference w:id="11"/>
        </w:r>
        <w:r w:rsidRPr="00243005">
          <w:rPr>
            <w:rStyle w:val="apple-style-span"/>
            <w:rFonts w:asciiTheme="minorHAnsi" w:hAnsiTheme="minorHAnsi" w:cstheme="minorHAnsi"/>
            <w:sz w:val="22"/>
            <w:szCs w:val="22"/>
            <w:highlight w:val="yellow"/>
            <w:shd w:val="clear" w:color="auto" w:fill="EBEFF9"/>
          </w:rPr>
          <w:t>.</w:t>
        </w:r>
      </w:moveTo>
    </w:p>
    <w:p w:rsidR="000A12FA" w:rsidRDefault="000A12FA" w:rsidP="000A12FA">
      <w:pPr>
        <w:pStyle w:val="NormalWeb"/>
        <w:keepNext/>
        <w:jc w:val="center"/>
      </w:pPr>
      <w:moveTo w:id="191" w:author="Facundo-std" w:date="2010-07-06T21:33:00Z">
        <w:r w:rsidRPr="00920DEE">
          <w:rPr>
            <w:rFonts w:asciiTheme="minorHAnsi" w:hAnsiTheme="minorHAnsi" w:cstheme="minorHAnsi"/>
            <w:noProof/>
            <w:sz w:val="22"/>
            <w:szCs w:val="22"/>
          </w:rPr>
          <w:drawing>
            <wp:inline distT="0" distB="0" distL="0" distR="0">
              <wp:extent cx="2876550" cy="1992206"/>
              <wp:effectExtent l="0" t="0" r="0" b="0"/>
              <wp:docPr id="15" name="Imagen 12" descr="SEU-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EU-ion"/>
                      <pic:cNvPicPr>
                        <a:picLocks noChangeAspect="1" noChangeArrowheads="1"/>
                      </pic:cNvPicPr>
                    </pic:nvPicPr>
                    <pic:blipFill>
                      <a:blip r:embed="rId17" cstate="print"/>
                      <a:srcRect/>
                      <a:stretch>
                        <a:fillRect/>
                      </a:stretch>
                    </pic:blipFill>
                    <pic:spPr bwMode="auto">
                      <a:xfrm>
                        <a:off x="0" y="0"/>
                        <a:ext cx="2877271" cy="1992705"/>
                      </a:xfrm>
                      <a:prstGeom prst="rect">
                        <a:avLst/>
                      </a:prstGeom>
                      <a:noFill/>
                      <a:ln w="9525">
                        <a:noFill/>
                        <a:miter lim="800000"/>
                        <a:headEnd/>
                        <a:tailEnd/>
                      </a:ln>
                    </pic:spPr>
                  </pic:pic>
                </a:graphicData>
              </a:graphic>
            </wp:inline>
          </w:drawing>
        </w:r>
      </w:moveTo>
    </w:p>
    <w:p w:rsidR="000A12FA" w:rsidRPr="00A674B5" w:rsidRDefault="000A12FA" w:rsidP="000A12FA">
      <w:pPr>
        <w:pStyle w:val="Epgrafe"/>
        <w:rPr>
          <w:sz w:val="16"/>
          <w:lang w:val="en-US"/>
        </w:rPr>
      </w:pPr>
      <w:moveTo w:id="192" w:author="Facundo-std" w:date="2010-07-06T21:33:00Z">
        <w:r w:rsidRPr="00A674B5">
          <w:rPr>
            <w:lang w:val="en-US"/>
          </w:rPr>
          <w:t xml:space="preserve">Figura </w:t>
        </w:r>
        <w:r>
          <w:fldChar w:fldCharType="begin"/>
        </w:r>
        <w:r w:rsidRPr="00A674B5">
          <w:rPr>
            <w:lang w:val="en-US"/>
          </w:rPr>
          <w:instrText xml:space="preserve"> SEQ Figura \* ARABIC </w:instrText>
        </w:r>
        <w:r>
          <w:fldChar w:fldCharType="separate"/>
        </w:r>
        <w:r>
          <w:rPr>
            <w:noProof/>
            <w:lang w:val="en-US"/>
          </w:rPr>
          <w:t>3</w:t>
        </w:r>
        <w:r>
          <w:fldChar w:fldCharType="end"/>
        </w:r>
        <w:r w:rsidRPr="00A674B5">
          <w:rPr>
            <w:sz w:val="16"/>
            <w:lang w:val="en-US"/>
          </w:rPr>
          <w:t>)</w:t>
        </w:r>
        <w:r w:rsidRPr="00A674B5">
          <w:rPr>
            <w:rFonts w:cstheme="minorHAnsi"/>
            <w:sz w:val="20"/>
            <w:szCs w:val="22"/>
            <w:lang w:val="en-US"/>
          </w:rPr>
          <w:t xml:space="preserve"> [Source: "</w:t>
        </w:r>
        <w:r>
          <w:fldChar w:fldCharType="begin"/>
        </w:r>
        <w:r w:rsidRPr="00F772FD">
          <w:rPr>
            <w:lang w:val="en-US"/>
          </w:rPr>
          <w:instrText>HYPERLINK "http://parts.jpl.nasa.gov/docs/Radcrs_Final.pdf"</w:instrText>
        </w:r>
        <w:r>
          <w:fldChar w:fldCharType="separate"/>
        </w:r>
        <w:r w:rsidRPr="00A674B5">
          <w:rPr>
            <w:rStyle w:val="Hipervnculo"/>
            <w:rFonts w:cstheme="minorHAnsi"/>
            <w:sz w:val="20"/>
            <w:szCs w:val="22"/>
            <w:lang w:val="en-US"/>
          </w:rPr>
          <w:t>Space Radiation Effects on Microelectronics</w:t>
        </w:r>
        <w:r>
          <w:fldChar w:fldCharType="end"/>
        </w:r>
        <w:r w:rsidRPr="00A674B5">
          <w:rPr>
            <w:rFonts w:cstheme="minorHAnsi"/>
            <w:sz w:val="20"/>
            <w:szCs w:val="22"/>
            <w:lang w:val="en-US"/>
          </w:rPr>
          <w:t>," NASA Jet Propulsion Laboratory]</w:t>
        </w:r>
      </w:moveTo>
    </w:p>
    <w:moveToRangeEnd w:id="142"/>
    <w:p w:rsidR="000A12FA" w:rsidRDefault="000A12FA" w:rsidP="00F772FD">
      <w:pPr>
        <w:spacing w:after="0" w:line="240" w:lineRule="auto"/>
        <w:rPr>
          <w:ins w:id="193" w:author="Facundo-std" w:date="2010-07-06T20:46:00Z"/>
          <w:rFonts w:cstheme="minorHAnsi"/>
          <w:b/>
          <w:color w:val="FF0000"/>
        </w:rPr>
        <w:pPrChange w:id="194" w:author="Facundo-std" w:date="2010-07-06T20:46:00Z">
          <w:pPr>
            <w:spacing w:before="100" w:beforeAutospacing="1" w:after="100" w:afterAutospacing="1" w:line="240" w:lineRule="auto"/>
            <w:jc w:val="center"/>
          </w:pPr>
        </w:pPrChange>
      </w:pPr>
    </w:p>
    <w:p w:rsidR="00F772FD" w:rsidRDefault="00F772FD" w:rsidP="00F772FD">
      <w:pPr>
        <w:spacing w:after="0" w:line="240" w:lineRule="auto"/>
        <w:rPr>
          <w:ins w:id="195" w:author="Facundo-std" w:date="2010-07-06T20:47:00Z"/>
          <w:rFonts w:cstheme="minorHAnsi"/>
          <w:b/>
          <w:color w:val="FF0000"/>
        </w:rPr>
        <w:pPrChange w:id="196" w:author="Facundo-std" w:date="2010-07-06T20:46:00Z">
          <w:pPr>
            <w:spacing w:before="100" w:beforeAutospacing="1" w:after="100" w:afterAutospacing="1" w:line="240" w:lineRule="auto"/>
            <w:jc w:val="center"/>
          </w:pPr>
        </w:pPrChange>
      </w:pPr>
      <w:ins w:id="197" w:author="Facundo-std" w:date="2010-07-06T20:46:00Z">
        <w:r>
          <w:rPr>
            <w:rFonts w:cstheme="minorHAnsi"/>
            <w:b/>
            <w:color w:val="FF0000"/>
          </w:rPr>
          <w:t>Modelado de la falla</w:t>
        </w:r>
      </w:ins>
    </w:p>
    <w:p w:rsidR="000721CE" w:rsidRDefault="000721CE" w:rsidP="00F772FD">
      <w:pPr>
        <w:spacing w:after="0" w:line="240" w:lineRule="auto"/>
        <w:rPr>
          <w:ins w:id="198" w:author="Facundo-std" w:date="2010-07-06T21:32:00Z"/>
          <w:rFonts w:cstheme="minorHAnsi"/>
          <w:b/>
          <w:color w:val="FF0000"/>
        </w:rPr>
        <w:pPrChange w:id="199" w:author="Facundo-std" w:date="2010-07-06T20:46:00Z">
          <w:pPr>
            <w:spacing w:before="100" w:beforeAutospacing="1" w:after="100" w:afterAutospacing="1" w:line="240" w:lineRule="auto"/>
            <w:jc w:val="center"/>
          </w:pPr>
        </w:pPrChange>
      </w:pPr>
      <w:ins w:id="200" w:author="Facundo-std" w:date="2010-07-06T20:47:00Z">
        <w:r>
          <w:rPr>
            <w:rFonts w:cstheme="minorHAnsi"/>
            <w:b/>
            <w:color w:val="FF0000"/>
          </w:rPr>
          <w:t>Modelos utilizados</w:t>
        </w:r>
      </w:ins>
    </w:p>
    <w:p w:rsidR="006254F3" w:rsidRPr="00920DEE" w:rsidRDefault="006254F3" w:rsidP="006254F3">
      <w:pPr>
        <w:pStyle w:val="NormalWeb"/>
        <w:rPr>
          <w:rFonts w:asciiTheme="minorHAnsi" w:hAnsiTheme="minorHAnsi" w:cstheme="minorHAnsi"/>
          <w:sz w:val="22"/>
          <w:szCs w:val="22"/>
        </w:rPr>
      </w:pPr>
      <w:moveToRangeStart w:id="201" w:author="Facundo-std" w:date="2010-07-06T21:40:00Z" w:name="move266215761"/>
      <w:moveTo w:id="202" w:author="Facundo-std" w:date="2010-07-06T21:40:00Z">
        <w:r w:rsidRPr="00920DEE">
          <w:rPr>
            <w:rFonts w:asciiTheme="minorHAnsi" w:hAnsiTheme="minorHAnsi" w:cstheme="minorHAnsi"/>
            <w:sz w:val="22"/>
            <w:szCs w:val="22"/>
          </w:rPr>
          <w:t>El impacto en el circuito depende de la sensibilidad a generar cargas. El efecto es difícil de simular debido a que el impacto del circuito depende del pulso tanto como de la respuesta dinámica del circuito en si. El transitorio puede ser modelado como una inyección de tipo doble exponencial de corriente.</w:t>
        </w:r>
        <w:r w:rsidRPr="00920DEE">
          <w:rPr>
            <w:rStyle w:val="Refdenotaalfinal"/>
            <w:rFonts w:asciiTheme="minorHAnsi" w:hAnsiTheme="minorHAnsi" w:cstheme="minorHAnsi"/>
            <w:color w:val="FF0000"/>
            <w:sz w:val="22"/>
            <w:szCs w:val="22"/>
          </w:rPr>
          <w:endnoteReference w:id="12"/>
        </w:r>
      </w:moveTo>
    </w:p>
    <w:p w:rsidR="006254F3" w:rsidRPr="00920DEE" w:rsidRDefault="006254F3" w:rsidP="006254F3">
      <w:pPr>
        <w:pStyle w:val="NormalWeb"/>
        <w:rPr>
          <w:rFonts w:asciiTheme="minorHAnsi" w:hAnsiTheme="minorHAnsi" w:cstheme="minorHAnsi"/>
          <w:sz w:val="22"/>
          <w:szCs w:val="22"/>
        </w:rPr>
      </w:pPr>
      <m:oMathPara>
        <m:oMath>
          <w:moveTo w:id="211" w:author="Facundo-std" w:date="2010-07-06T21:40:00Z">
            <m:r>
              <w:rPr>
                <w:rFonts w:ascii="Cambria Math" w:hAnsi="Cambria Math" w:cstheme="minorHAnsi"/>
                <w:sz w:val="22"/>
                <w:szCs w:val="22"/>
              </w:rPr>
              <w:lastRenderedPageBreak/>
              <m:t>I</m:t>
            </m:r>
          </w:moveTo>
          <m:d>
            <m:dPr>
              <m:ctrlPr>
                <w:moveTo w:id="212" w:author="Facundo-std" w:date="2010-07-06T21:40:00Z">
                  <w:rPr>
                    <w:rFonts w:ascii="Cambria Math" w:hAnsiTheme="minorHAnsi" w:cstheme="minorHAnsi"/>
                    <w:i/>
                    <w:sz w:val="22"/>
                    <w:szCs w:val="22"/>
                  </w:rPr>
                </w:moveTo>
              </m:ctrlPr>
            </m:dPr>
            <m:e>
              <w:moveTo w:id="213" w:author="Facundo-std" w:date="2010-07-06T21:40:00Z">
                <m:r>
                  <w:rPr>
                    <w:rFonts w:ascii="Cambria Math" w:hAnsi="Cambria Math" w:cstheme="minorHAnsi"/>
                    <w:sz w:val="22"/>
                    <w:szCs w:val="22"/>
                  </w:rPr>
                  <m:t>t</m:t>
                </m:r>
              </w:moveTo>
            </m:e>
          </m:d>
          <w:moveTo w:id="214" w:author="Facundo-std" w:date="2010-07-06T21:40:00Z">
            <m:r>
              <w:rPr>
                <w:rFonts w:ascii="Cambria Math" w:hAnsiTheme="minorHAnsi" w:cstheme="minorHAnsi"/>
                <w:sz w:val="22"/>
                <w:szCs w:val="22"/>
              </w:rPr>
              <m:t>=</m:t>
            </m:r>
          </w:moveTo>
          <m:f>
            <m:fPr>
              <m:ctrlPr>
                <w:moveTo w:id="215" w:author="Facundo-std" w:date="2010-07-06T21:40:00Z">
                  <w:rPr>
                    <w:rFonts w:ascii="Cambria Math" w:hAnsiTheme="minorHAnsi" w:cstheme="minorHAnsi"/>
                    <w:i/>
                    <w:sz w:val="22"/>
                    <w:szCs w:val="22"/>
                  </w:rPr>
                </w:moveTo>
              </m:ctrlPr>
            </m:fPr>
            <m:num>
              <w:moveTo w:id="216" w:author="Facundo-std" w:date="2010-07-06T21:40:00Z">
                <m:r>
                  <w:rPr>
                    <w:rFonts w:ascii="Cambria Math" w:hAnsi="Cambria Math" w:cstheme="minorHAnsi"/>
                    <w:sz w:val="22"/>
                    <w:szCs w:val="22"/>
                  </w:rPr>
                  <m:t>Q</m:t>
                </m:r>
              </w:moveTo>
            </m:num>
            <m:den>
              <m:sSub>
                <m:sSubPr>
                  <m:ctrlPr>
                    <w:moveTo w:id="217" w:author="Facundo-std" w:date="2010-07-06T21:40:00Z">
                      <w:rPr>
                        <w:rFonts w:ascii="Cambria Math" w:hAnsiTheme="minorHAnsi" w:cstheme="minorHAnsi"/>
                        <w:i/>
                        <w:sz w:val="22"/>
                        <w:szCs w:val="22"/>
                      </w:rPr>
                    </w:moveTo>
                  </m:ctrlPr>
                </m:sSubPr>
                <m:e>
                  <w:moveTo w:id="218" w:author="Facundo-std" w:date="2010-07-06T21:40:00Z">
                    <m:r>
                      <w:rPr>
                        <w:rFonts w:ascii="Cambria Math" w:hAnsi="Cambria Math" w:cstheme="minorHAnsi"/>
                        <w:sz w:val="22"/>
                        <w:szCs w:val="22"/>
                      </w:rPr>
                      <m:t>τ</m:t>
                    </m:r>
                  </w:moveTo>
                </m:e>
                <m:sub>
                  <w:moveTo w:id="219" w:author="Facundo-std" w:date="2010-07-06T21:40:00Z">
                    <m:r>
                      <w:rPr>
                        <w:rFonts w:ascii="Cambria Math" w:hAnsiTheme="minorHAnsi" w:cstheme="minorHAnsi"/>
                        <w:sz w:val="22"/>
                        <w:szCs w:val="22"/>
                      </w:rPr>
                      <m:t>1</m:t>
                    </m:r>
                  </w:moveTo>
                </m:sub>
              </m:sSub>
              <w:moveTo w:id="220" w:author="Facundo-std" w:date="2010-07-06T21:40:00Z">
                <m:r>
                  <w:rPr>
                    <w:rFonts w:ascii="Cambria Math" w:hAnsiTheme="minorHAnsi" w:cstheme="minorHAnsi"/>
                    <w:sz w:val="22"/>
                    <w:szCs w:val="22"/>
                  </w:rPr>
                  <m:t>-</m:t>
                </m:r>
              </w:moveTo>
              <m:sSub>
                <m:sSubPr>
                  <m:ctrlPr>
                    <w:moveTo w:id="221" w:author="Facundo-std" w:date="2010-07-06T21:40:00Z">
                      <w:rPr>
                        <w:rFonts w:ascii="Cambria Math" w:hAnsiTheme="minorHAnsi" w:cstheme="minorHAnsi"/>
                        <w:i/>
                        <w:sz w:val="22"/>
                        <w:szCs w:val="22"/>
                      </w:rPr>
                    </w:moveTo>
                  </m:ctrlPr>
                </m:sSubPr>
                <m:e>
                  <w:moveTo w:id="222" w:author="Facundo-std" w:date="2010-07-06T21:40:00Z">
                    <m:r>
                      <w:rPr>
                        <w:rFonts w:ascii="Cambria Math" w:hAnsi="Cambria Math" w:cstheme="minorHAnsi"/>
                        <w:sz w:val="22"/>
                        <w:szCs w:val="22"/>
                      </w:rPr>
                      <m:t>τ</m:t>
                    </m:r>
                  </w:moveTo>
                </m:e>
                <m:sub>
                  <w:moveTo w:id="223" w:author="Facundo-std" w:date="2010-07-06T21:40:00Z">
                    <m:r>
                      <w:rPr>
                        <w:rFonts w:ascii="Cambria Math" w:hAnsiTheme="minorHAnsi" w:cstheme="minorHAnsi"/>
                        <w:sz w:val="22"/>
                        <w:szCs w:val="22"/>
                      </w:rPr>
                      <m:t>2</m:t>
                    </m:r>
                  </w:moveTo>
                </m:sub>
              </m:sSub>
            </m:den>
          </m:f>
          <m:d>
            <m:dPr>
              <m:ctrlPr>
                <w:moveTo w:id="224" w:author="Facundo-std" w:date="2010-07-06T21:40:00Z">
                  <w:rPr>
                    <w:rFonts w:ascii="Cambria Math" w:hAnsiTheme="minorHAnsi" w:cstheme="minorHAnsi"/>
                    <w:i/>
                    <w:sz w:val="22"/>
                    <w:szCs w:val="22"/>
                  </w:rPr>
                </w:moveTo>
              </m:ctrlPr>
            </m:dPr>
            <m:e>
              <m:sSup>
                <m:sSupPr>
                  <m:ctrlPr>
                    <w:moveTo w:id="225" w:author="Facundo-std" w:date="2010-07-06T21:40:00Z">
                      <w:rPr>
                        <w:rFonts w:ascii="Cambria Math" w:hAnsiTheme="minorHAnsi" w:cstheme="minorHAnsi"/>
                        <w:i/>
                        <w:sz w:val="22"/>
                        <w:szCs w:val="22"/>
                      </w:rPr>
                    </w:moveTo>
                  </m:ctrlPr>
                </m:sSupPr>
                <m:e>
                  <w:moveTo w:id="226" w:author="Facundo-std" w:date="2010-07-06T21:40:00Z">
                    <m:r>
                      <w:rPr>
                        <w:rFonts w:ascii="Cambria Math" w:hAnsi="Cambria Math" w:cstheme="minorHAnsi"/>
                        <w:sz w:val="22"/>
                        <w:szCs w:val="22"/>
                      </w:rPr>
                      <m:t>e</m:t>
                    </m:r>
                  </w:moveTo>
                </m:e>
                <m:sup>
                  <m:f>
                    <m:fPr>
                      <m:ctrlPr>
                        <w:moveTo w:id="227" w:author="Facundo-std" w:date="2010-07-06T21:40:00Z">
                          <w:rPr>
                            <w:rFonts w:ascii="Cambria Math" w:hAnsiTheme="minorHAnsi" w:cstheme="minorHAnsi"/>
                            <w:i/>
                            <w:sz w:val="22"/>
                            <w:szCs w:val="22"/>
                          </w:rPr>
                        </w:moveTo>
                      </m:ctrlPr>
                    </m:fPr>
                    <m:num>
                      <w:moveTo w:id="228" w:author="Facundo-std" w:date="2010-07-06T21:40:00Z">
                        <m:r>
                          <w:rPr>
                            <w:rFonts w:asciiTheme="minorHAnsi" w:hAnsiTheme="minorHAnsi" w:cstheme="minorHAnsi"/>
                            <w:sz w:val="22"/>
                            <w:szCs w:val="22"/>
                          </w:rPr>
                          <m:t>-</m:t>
                        </m:r>
                        <m:r>
                          <w:rPr>
                            <w:rFonts w:ascii="Cambria Math" w:hAnsi="Cambria Math" w:cstheme="minorHAnsi"/>
                            <w:sz w:val="22"/>
                            <w:szCs w:val="22"/>
                          </w:rPr>
                          <m:t>t</m:t>
                        </m:r>
                      </w:moveTo>
                    </m:num>
                    <m:den>
                      <m:sSub>
                        <m:sSubPr>
                          <m:ctrlPr>
                            <w:moveTo w:id="229" w:author="Facundo-std" w:date="2010-07-06T21:40:00Z">
                              <w:rPr>
                                <w:rFonts w:ascii="Cambria Math" w:hAnsiTheme="minorHAnsi" w:cstheme="minorHAnsi"/>
                                <w:i/>
                                <w:sz w:val="22"/>
                                <w:szCs w:val="22"/>
                              </w:rPr>
                            </w:moveTo>
                          </m:ctrlPr>
                        </m:sSubPr>
                        <m:e>
                          <w:moveTo w:id="230" w:author="Facundo-std" w:date="2010-07-06T21:40:00Z">
                            <m:r>
                              <w:rPr>
                                <w:rFonts w:ascii="Cambria Math" w:hAnsi="Cambria Math" w:cstheme="minorHAnsi"/>
                                <w:sz w:val="22"/>
                                <w:szCs w:val="22"/>
                              </w:rPr>
                              <m:t>τ</m:t>
                            </m:r>
                          </w:moveTo>
                        </m:e>
                        <m:sub>
                          <w:moveTo w:id="231" w:author="Facundo-std" w:date="2010-07-06T21:40:00Z">
                            <m:r>
                              <w:rPr>
                                <w:rFonts w:ascii="Cambria Math" w:hAnsiTheme="minorHAnsi" w:cstheme="minorHAnsi"/>
                                <w:sz w:val="22"/>
                                <w:szCs w:val="22"/>
                              </w:rPr>
                              <m:t>1</m:t>
                            </m:r>
                          </w:moveTo>
                        </m:sub>
                      </m:sSub>
                    </m:den>
                  </m:f>
                </m:sup>
              </m:sSup>
              <w:moveTo w:id="232" w:author="Facundo-std" w:date="2010-07-06T21:40:00Z">
                <m:r>
                  <w:rPr>
                    <w:rFonts w:ascii="Cambria Math" w:hAnsiTheme="minorHAnsi" w:cstheme="minorHAnsi"/>
                    <w:sz w:val="22"/>
                    <w:szCs w:val="22"/>
                  </w:rPr>
                  <m:t>-</m:t>
                </m:r>
              </w:moveTo>
              <m:sSup>
                <m:sSupPr>
                  <m:ctrlPr>
                    <w:moveTo w:id="233" w:author="Facundo-std" w:date="2010-07-06T21:40:00Z">
                      <w:rPr>
                        <w:rFonts w:ascii="Cambria Math" w:hAnsiTheme="minorHAnsi" w:cstheme="minorHAnsi"/>
                        <w:i/>
                        <w:sz w:val="22"/>
                        <w:szCs w:val="22"/>
                      </w:rPr>
                    </w:moveTo>
                  </m:ctrlPr>
                </m:sSupPr>
                <m:e>
                  <w:moveTo w:id="234" w:author="Facundo-std" w:date="2010-07-06T21:40:00Z">
                    <m:r>
                      <w:rPr>
                        <w:rFonts w:ascii="Cambria Math" w:hAnsi="Cambria Math" w:cstheme="minorHAnsi"/>
                        <w:sz w:val="22"/>
                        <w:szCs w:val="22"/>
                      </w:rPr>
                      <m:t>e</m:t>
                    </m:r>
                  </w:moveTo>
                </m:e>
                <m:sup>
                  <m:f>
                    <m:fPr>
                      <m:ctrlPr>
                        <w:moveTo w:id="235" w:author="Facundo-std" w:date="2010-07-06T21:40:00Z">
                          <w:rPr>
                            <w:rFonts w:ascii="Cambria Math" w:hAnsiTheme="minorHAnsi" w:cstheme="minorHAnsi"/>
                            <w:i/>
                            <w:sz w:val="22"/>
                            <w:szCs w:val="22"/>
                          </w:rPr>
                        </w:moveTo>
                      </m:ctrlPr>
                    </m:fPr>
                    <m:num>
                      <w:moveTo w:id="236" w:author="Facundo-std" w:date="2010-07-06T21:40:00Z">
                        <m:r>
                          <w:rPr>
                            <w:rFonts w:asciiTheme="minorHAnsi" w:hAnsiTheme="minorHAnsi" w:cstheme="minorHAnsi"/>
                            <w:sz w:val="22"/>
                            <w:szCs w:val="22"/>
                          </w:rPr>
                          <m:t>-</m:t>
                        </m:r>
                        <m:r>
                          <w:rPr>
                            <w:rFonts w:ascii="Cambria Math" w:hAnsi="Cambria Math" w:cstheme="minorHAnsi"/>
                            <w:sz w:val="22"/>
                            <w:szCs w:val="22"/>
                          </w:rPr>
                          <m:t>t</m:t>
                        </m:r>
                      </w:moveTo>
                    </m:num>
                    <m:den>
                      <m:sSub>
                        <m:sSubPr>
                          <m:ctrlPr>
                            <w:moveTo w:id="237" w:author="Facundo-std" w:date="2010-07-06T21:40:00Z">
                              <w:rPr>
                                <w:rFonts w:ascii="Cambria Math" w:hAnsiTheme="minorHAnsi" w:cstheme="minorHAnsi"/>
                                <w:i/>
                                <w:sz w:val="22"/>
                                <w:szCs w:val="22"/>
                              </w:rPr>
                            </w:moveTo>
                          </m:ctrlPr>
                        </m:sSubPr>
                        <m:e>
                          <w:moveTo w:id="238" w:author="Facundo-std" w:date="2010-07-06T21:40:00Z">
                            <m:r>
                              <w:rPr>
                                <w:rFonts w:ascii="Cambria Math" w:hAnsi="Cambria Math" w:cstheme="minorHAnsi"/>
                                <w:sz w:val="22"/>
                                <w:szCs w:val="22"/>
                              </w:rPr>
                              <m:t>τ</m:t>
                            </m:r>
                          </w:moveTo>
                        </m:e>
                        <m:sub>
                          <w:moveTo w:id="239" w:author="Facundo-std" w:date="2010-07-06T21:40:00Z">
                            <m:r>
                              <w:rPr>
                                <w:rFonts w:ascii="Cambria Math" w:hAnsiTheme="minorHAnsi" w:cstheme="minorHAnsi"/>
                                <w:sz w:val="22"/>
                                <w:szCs w:val="22"/>
                              </w:rPr>
                              <m:t>2</m:t>
                            </m:r>
                          </w:moveTo>
                        </m:sub>
                      </m:sSub>
                    </m:den>
                  </m:f>
                </m:sup>
              </m:sSup>
            </m:e>
          </m:d>
        </m:oMath>
      </m:oMathPara>
    </w:p>
    <w:p w:rsidR="006254F3" w:rsidRDefault="006254F3" w:rsidP="006254F3">
      <w:pPr>
        <w:pStyle w:val="NormalWeb"/>
        <w:rPr>
          <w:rFonts w:asciiTheme="minorHAnsi" w:hAnsiTheme="minorHAnsi" w:cstheme="minorHAnsi"/>
          <w:sz w:val="22"/>
          <w:szCs w:val="22"/>
        </w:rPr>
      </w:pPr>
      <m:oMath>
        <m:sSub>
          <m:sSubPr>
            <m:ctrlPr>
              <w:moveTo w:id="240" w:author="Facundo-std" w:date="2010-07-06T21:40:00Z">
                <w:rPr>
                  <w:rFonts w:ascii="Cambria Math" w:hAnsiTheme="minorHAnsi" w:cstheme="minorHAnsi"/>
                  <w:i/>
                  <w:sz w:val="22"/>
                  <w:szCs w:val="22"/>
                </w:rPr>
              </w:moveTo>
            </m:ctrlPr>
          </m:sSubPr>
          <m:e>
            <w:moveTo w:id="241" w:author="Facundo-std" w:date="2010-07-06T21:40:00Z">
              <m:r>
                <w:rPr>
                  <w:rFonts w:ascii="Cambria Math" w:hAnsi="Cambria Math" w:cstheme="minorHAnsi"/>
                  <w:sz w:val="22"/>
                  <w:szCs w:val="22"/>
                </w:rPr>
                <m:t>τ</m:t>
              </m:r>
            </w:moveTo>
          </m:e>
          <m:sub>
            <w:moveTo w:id="242" w:author="Facundo-std" w:date="2010-07-06T21:40:00Z">
              <m:r>
                <w:rPr>
                  <w:rFonts w:ascii="Cambria Math" w:hAnsiTheme="minorHAnsi" w:cstheme="minorHAnsi"/>
                  <w:sz w:val="22"/>
                  <w:szCs w:val="22"/>
                </w:rPr>
                <m:t>1</m:t>
              </m:r>
            </w:moveTo>
          </m:sub>
        </m:sSub>
      </m:oMath>
      <w:moveTo w:id="243" w:author="Facundo-std" w:date="2010-07-06T21:40:00Z">
        <w:r w:rsidRPr="00920DEE">
          <w:rPr>
            <w:rFonts w:asciiTheme="minorHAnsi" w:hAnsiTheme="minorHAnsi" w:cstheme="minorHAnsi"/>
            <w:sz w:val="22"/>
            <w:szCs w:val="22"/>
          </w:rPr>
          <w:t xml:space="preserve">representa la constante de tiempo de recolección de la juntura, y </w:t>
        </w:r>
        <m:oMath>
          <m:sSub>
            <m:sSubPr>
              <m:ctrlPr>
                <w:rPr>
                  <w:rFonts w:ascii="Cambria Math" w:hAnsiTheme="minorHAnsi" w:cstheme="minorHAnsi"/>
                  <w:i/>
                  <w:sz w:val="22"/>
                  <w:szCs w:val="22"/>
                </w:rPr>
              </m:ctrlPr>
            </m:sSubPr>
            <m:e>
              <m:r>
                <w:rPr>
                  <w:rFonts w:ascii="Cambria Math" w:hAnsi="Cambria Math" w:cstheme="minorHAnsi"/>
                  <w:sz w:val="22"/>
                  <w:szCs w:val="22"/>
                </w:rPr>
                <m:t>τ</m:t>
              </m:r>
            </m:e>
            <m:sub>
              <m:r>
                <w:rPr>
                  <w:rFonts w:ascii="Cambria Math" w:hAnsiTheme="minorHAnsi" w:cstheme="minorHAnsi"/>
                  <w:sz w:val="22"/>
                  <w:szCs w:val="22"/>
                </w:rPr>
                <m:t>2</m:t>
              </m:r>
            </m:sub>
          </m:sSub>
        </m:oMath>
        <w:r w:rsidRPr="00920DEE">
          <w:rPr>
            <w:rFonts w:asciiTheme="minorHAnsi" w:hAnsiTheme="minorHAnsi" w:cstheme="minorHAnsi"/>
            <w:sz w:val="22"/>
            <w:szCs w:val="22"/>
          </w:rPr>
          <w:t xml:space="preserve"> la constante de tiempo de la inicialmente establecida dirección del ion. Estas dos constantes dependen de varios factores relacionados con el proceso y por lo tanto con la tecnología.</w:t>
        </w:r>
        <w:r>
          <w:rPr>
            <w:rFonts w:asciiTheme="minorHAnsi" w:hAnsiTheme="minorHAnsi" w:cstheme="minorHAnsi"/>
            <w:sz w:val="22"/>
            <w:szCs w:val="22"/>
          </w:rPr>
          <w:t xml:space="preserve"> </w:t>
        </w:r>
        <w:r w:rsidRPr="00920DEE">
          <w:rPr>
            <w:rFonts w:asciiTheme="minorHAnsi" w:hAnsiTheme="minorHAnsi" w:cstheme="minorHAnsi"/>
            <w:sz w:val="22"/>
            <w:szCs w:val="22"/>
          </w:rPr>
          <w:t>Como el modelo del transitorio de doble exponencial llevara mucho tiempo y procesamiento computacional complejo, optamos por reemplazar dicho modelo por una aproximación lineal más simple.</w:t>
        </w:r>
      </w:moveTo>
    </w:p>
    <w:p w:rsidR="000A12FA" w:rsidRDefault="006254F3" w:rsidP="006254F3">
      <w:pPr>
        <w:spacing w:after="0" w:line="240" w:lineRule="auto"/>
        <w:rPr>
          <w:ins w:id="244" w:author="Facundo-std" w:date="2010-07-06T20:47:00Z"/>
          <w:rFonts w:cstheme="minorHAnsi"/>
          <w:b/>
          <w:color w:val="FF0000"/>
        </w:rPr>
        <w:pPrChange w:id="245" w:author="Facundo-std" w:date="2010-07-06T20:46:00Z">
          <w:pPr>
            <w:spacing w:before="100" w:beforeAutospacing="1" w:after="100" w:afterAutospacing="1" w:line="240" w:lineRule="auto"/>
            <w:jc w:val="center"/>
          </w:pPr>
        </w:pPrChange>
      </w:pPr>
      <w:moveTo w:id="246" w:author="Facundo-std" w:date="2010-07-06T21:40:00Z">
        <w:r>
          <w:rPr>
            <w:rFonts w:cstheme="minorHAnsi"/>
            <w:color w:val="FF0000"/>
            <w:sz w:val="44"/>
            <w:highlight w:val="yellow"/>
          </w:rPr>
          <w:t>¿</w:t>
        </w:r>
        <w:r w:rsidRPr="000C6728">
          <w:rPr>
            <w:rFonts w:cstheme="minorHAnsi"/>
            <w:color w:val="FF0000"/>
            <w:sz w:val="44"/>
            <w:highlight w:val="yellow"/>
          </w:rPr>
          <w:t>Agregamos nuestra aproximación lineal o lo hacemos después</w:t>
        </w:r>
      </w:moveTo>
      <w:moveToRangeEnd w:id="201"/>
    </w:p>
    <w:p w:rsidR="000721CE" w:rsidRDefault="000721CE" w:rsidP="00F772FD">
      <w:pPr>
        <w:spacing w:after="0" w:line="240" w:lineRule="auto"/>
        <w:rPr>
          <w:ins w:id="247" w:author="Facundo-std" w:date="2010-07-06T21:32:00Z"/>
          <w:rFonts w:cstheme="minorHAnsi"/>
          <w:b/>
          <w:color w:val="FF0000"/>
        </w:rPr>
        <w:pPrChange w:id="248" w:author="Facundo-std" w:date="2010-07-06T20:46:00Z">
          <w:pPr>
            <w:spacing w:before="100" w:beforeAutospacing="1" w:after="100" w:afterAutospacing="1" w:line="240" w:lineRule="auto"/>
            <w:jc w:val="center"/>
          </w:pPr>
        </w:pPrChange>
      </w:pPr>
      <w:ins w:id="249" w:author="Facundo-std" w:date="2010-07-06T20:47:00Z">
        <w:r>
          <w:rPr>
            <w:rFonts w:cstheme="minorHAnsi"/>
            <w:b/>
            <w:color w:val="FF0000"/>
          </w:rPr>
          <w:t>Modelo a utilizar</w:t>
        </w:r>
      </w:ins>
    </w:p>
    <w:p w:rsidR="000A12FA" w:rsidRPr="00F772FD" w:rsidRDefault="000A12FA" w:rsidP="00F772FD">
      <w:pPr>
        <w:spacing w:after="0" w:line="240" w:lineRule="auto"/>
        <w:rPr>
          <w:ins w:id="250" w:author="Facundo-std" w:date="2010-07-06T20:40:00Z"/>
          <w:rFonts w:cstheme="minorHAnsi"/>
          <w:b/>
          <w:color w:val="FF0000"/>
        </w:rPr>
        <w:pPrChange w:id="251" w:author="Facundo-std" w:date="2010-07-06T20:46:00Z">
          <w:pPr>
            <w:spacing w:before="100" w:beforeAutospacing="1" w:after="100" w:afterAutospacing="1" w:line="240" w:lineRule="auto"/>
            <w:jc w:val="center"/>
          </w:pPr>
        </w:pPrChange>
      </w:pPr>
    </w:p>
    <w:p w:rsidR="00F772FD" w:rsidRPr="00F772FD" w:rsidRDefault="00F772FD" w:rsidP="00F772FD">
      <w:pPr>
        <w:rPr>
          <w:ins w:id="252" w:author="Facundo-std" w:date="2010-07-06T20:40:00Z"/>
          <w:rFonts w:cstheme="minorHAnsi"/>
          <w:b/>
          <w:color w:val="FF0000"/>
        </w:rPr>
      </w:pPr>
      <w:ins w:id="253" w:author="Facundo-std" w:date="2010-07-06T20:40:00Z">
        <w:r w:rsidRPr="00F772FD">
          <w:rPr>
            <w:rFonts w:cstheme="minorHAnsi"/>
            <w:b/>
            <w:color w:val="FF0000"/>
          </w:rPr>
          <w:br w:type="page"/>
        </w:r>
      </w:ins>
    </w:p>
    <w:p w:rsidR="00E31AE2" w:rsidDel="001177EF" w:rsidRDefault="00E31AE2" w:rsidP="00E31AE2">
      <w:pPr>
        <w:spacing w:before="100" w:beforeAutospacing="1" w:after="100" w:afterAutospacing="1" w:line="240" w:lineRule="auto"/>
        <w:jc w:val="center"/>
        <w:rPr>
          <w:del w:id="254" w:author="Facundo-std" w:date="2010-07-06T20:48:00Z"/>
          <w:rFonts w:cstheme="minorHAnsi"/>
          <w:b/>
          <w:color w:val="FF0000"/>
        </w:rPr>
      </w:pPr>
      <w:del w:id="255" w:author="Facundo-std" w:date="2010-07-06T20:48:00Z">
        <w:r w:rsidRPr="00920DEE" w:rsidDel="001177EF">
          <w:rPr>
            <w:rFonts w:cstheme="minorHAnsi"/>
            <w:b/>
            <w:color w:val="FF0000"/>
          </w:rPr>
          <w:lastRenderedPageBreak/>
          <w:delText>ORIGENES FISICOS DEL SEU</w:delText>
        </w:r>
      </w:del>
    </w:p>
    <w:p w:rsidR="00E31AE2" w:rsidRPr="00920DEE" w:rsidDel="001177EF" w:rsidRDefault="00E31AE2" w:rsidP="00E31AE2">
      <w:pPr>
        <w:pStyle w:val="NormalWeb"/>
        <w:rPr>
          <w:rFonts w:asciiTheme="minorHAnsi" w:hAnsiTheme="minorHAnsi" w:cstheme="minorHAnsi"/>
          <w:i/>
          <w:color w:val="FF0000"/>
          <w:sz w:val="22"/>
          <w:szCs w:val="22"/>
        </w:rPr>
      </w:pPr>
      <w:moveFromRangeStart w:id="256" w:author="Facundo-std" w:date="2010-07-06T20:48:00Z" w:name="move266212664"/>
      <w:moveFrom w:id="257" w:author="Facundo-std" w:date="2010-07-06T20:48:00Z">
        <w:r w:rsidRPr="00920DEE" w:rsidDel="001177EF">
          <w:rPr>
            <w:rFonts w:asciiTheme="minorHAnsi" w:hAnsiTheme="minorHAnsi" w:cstheme="minorHAnsi"/>
            <w:i/>
            <w:color w:val="FF0000"/>
            <w:sz w:val="22"/>
            <w:szCs w:val="22"/>
          </w:rPr>
          <w:t>CAUSAS AMBIENTALES</w:t>
        </w:r>
      </w:moveFrom>
    </w:p>
    <w:p w:rsidR="00E31AE2" w:rsidRPr="00920DEE" w:rsidDel="001177EF" w:rsidRDefault="00E31AE2" w:rsidP="00E31AE2">
      <w:pPr>
        <w:pStyle w:val="Ttulo3"/>
        <w:rPr>
          <w:rFonts w:asciiTheme="minorHAnsi" w:hAnsiTheme="minorHAnsi" w:cstheme="minorHAnsi"/>
          <w:color w:val="000000"/>
          <w:sz w:val="22"/>
          <w:szCs w:val="22"/>
        </w:rPr>
      </w:pPr>
      <w:moveFrom w:id="258" w:author="Facundo-std" w:date="2010-07-06T20:48:00Z">
        <w:r w:rsidRPr="00920DEE" w:rsidDel="001177EF">
          <w:rPr>
            <w:rFonts w:asciiTheme="minorHAnsi" w:hAnsiTheme="minorHAnsi" w:cstheme="minorHAnsi"/>
            <w:color w:val="000000"/>
            <w:sz w:val="22"/>
            <w:szCs w:val="22"/>
          </w:rPr>
          <w:t>Campo Geomagnetico</w:t>
        </w:r>
      </w:moveFrom>
    </w:p>
    <w:p w:rsidR="00E31AE2" w:rsidRPr="00920DEE" w:rsidDel="001177EF" w:rsidRDefault="00E31AE2" w:rsidP="00E31AE2">
      <w:pPr>
        <w:pStyle w:val="NormalWeb"/>
        <w:rPr>
          <w:rFonts w:asciiTheme="minorHAnsi" w:hAnsiTheme="minorHAnsi" w:cstheme="minorHAnsi"/>
          <w:color w:val="000000"/>
          <w:sz w:val="22"/>
          <w:szCs w:val="22"/>
        </w:rPr>
      </w:pPr>
      <w:moveFrom w:id="259" w:author="Facundo-std" w:date="2010-07-06T20:48:00Z">
        <w:r w:rsidRPr="00920DEE" w:rsidDel="001177EF">
          <w:rPr>
            <w:rFonts w:asciiTheme="minorHAnsi" w:hAnsiTheme="minorHAnsi" w:cstheme="minorHAnsi"/>
            <w:color w:val="000000"/>
            <w:sz w:val="22"/>
            <w:szCs w:val="22"/>
          </w:rPr>
          <w:t xml:space="preserve">El </w:t>
        </w:r>
        <w:r w:rsidRPr="00920DEE" w:rsidDel="001177EF">
          <w:rPr>
            <w:rFonts w:asciiTheme="minorHAnsi" w:hAnsiTheme="minorHAnsi" w:cstheme="minorHAnsi"/>
            <w:i/>
            <w:color w:val="000000"/>
            <w:sz w:val="22"/>
            <w:szCs w:val="22"/>
          </w:rPr>
          <w:t>campo geomagnetico</w:t>
        </w:r>
        <w:r w:rsidRPr="00920DEE" w:rsidDel="001177EF">
          <w:rPr>
            <w:rFonts w:asciiTheme="minorHAnsi" w:hAnsiTheme="minorHAnsi" w:cstheme="minorHAnsi"/>
            <w:color w:val="000000"/>
            <w:sz w:val="22"/>
            <w:szCs w:val="22"/>
          </w:rPr>
          <w:t xml:space="preserve"> influye en el movimiento de las partículas </w:t>
        </w:r>
        <w:r w:rsidDel="001177EF">
          <w:rPr>
            <w:rFonts w:asciiTheme="minorHAnsi" w:hAnsiTheme="minorHAnsi" w:cstheme="minorHAnsi"/>
            <w:color w:val="000000"/>
            <w:sz w:val="22"/>
            <w:szCs w:val="22"/>
          </w:rPr>
          <w:t xml:space="preserve">que intentan ingresar </w:t>
        </w:r>
        <w:r w:rsidRPr="00920DEE" w:rsidDel="001177EF">
          <w:rPr>
            <w:rFonts w:asciiTheme="minorHAnsi" w:hAnsiTheme="minorHAnsi" w:cstheme="minorHAnsi"/>
            <w:color w:val="000000"/>
            <w:sz w:val="22"/>
            <w:szCs w:val="22"/>
          </w:rPr>
          <w:t xml:space="preserve">en la orbita de la Tierra, y asi desvia algunas partículas provenientes del espacio interplanetario. El </w:t>
        </w:r>
        <w:r w:rsidRPr="00920DEE" w:rsidDel="001177EF">
          <w:rPr>
            <w:rFonts w:asciiTheme="minorHAnsi" w:hAnsiTheme="minorHAnsi" w:cstheme="minorHAnsi"/>
            <w:i/>
            <w:color w:val="000000"/>
            <w:sz w:val="22"/>
            <w:szCs w:val="22"/>
          </w:rPr>
          <w:t>campo geomagnético</w:t>
        </w:r>
        <w:r w:rsidRPr="00920DEE" w:rsidDel="001177EF">
          <w:rPr>
            <w:rFonts w:asciiTheme="minorHAnsi" w:hAnsiTheme="minorHAnsi" w:cstheme="minorHAnsi"/>
            <w:color w:val="000000"/>
            <w:sz w:val="22"/>
            <w:szCs w:val="22"/>
          </w:rPr>
          <w:t xml:space="preserve"> tendría una forma dipolar si no fuera por la influencia del viento solar que distorciona el campo magnetico en forma parabolica. El cinturón de radiación Van Allen es el encargado de atrapar las partículas cargadas, </w:t>
        </w:r>
        <w:r w:rsidDel="001177EF">
          <w:rPr>
            <w:rFonts w:asciiTheme="minorHAnsi" w:hAnsiTheme="minorHAnsi" w:cstheme="minorHAnsi"/>
            <w:color w:val="000000"/>
            <w:sz w:val="22"/>
            <w:szCs w:val="22"/>
          </w:rPr>
          <w:t>como los electrones y protones, siendo</w:t>
        </w:r>
        <w:r w:rsidRPr="00920DEE" w:rsidDel="001177EF">
          <w:rPr>
            <w:rFonts w:asciiTheme="minorHAnsi" w:hAnsiTheme="minorHAnsi" w:cstheme="minorHAnsi"/>
            <w:color w:val="000000"/>
            <w:sz w:val="22"/>
            <w:szCs w:val="22"/>
          </w:rPr>
          <w:t xml:space="preserve"> más fuerte a baja altura. </w:t>
        </w:r>
      </w:moveFrom>
    </w:p>
    <w:p w:rsidR="00E31AE2" w:rsidRPr="00920DEE" w:rsidDel="001177EF" w:rsidRDefault="00E31AE2" w:rsidP="00E31AE2">
      <w:pPr>
        <w:pStyle w:val="NormalWeb"/>
        <w:keepNext/>
        <w:jc w:val="center"/>
        <w:rPr>
          <w:rFonts w:asciiTheme="minorHAnsi" w:hAnsiTheme="minorHAnsi" w:cstheme="minorHAnsi"/>
          <w:color w:val="000000"/>
          <w:sz w:val="22"/>
          <w:szCs w:val="22"/>
        </w:rPr>
      </w:pPr>
      <w:moveFrom w:id="260" w:author="Facundo-std" w:date="2010-07-06T20:48:00Z">
        <w:r w:rsidRPr="00920DEE" w:rsidDel="001177EF">
          <w:rPr>
            <w:rFonts w:asciiTheme="minorHAnsi" w:hAnsiTheme="minorHAnsi" w:cstheme="minorHAnsi"/>
            <w:noProof/>
            <w:color w:val="000000"/>
            <w:sz w:val="22"/>
            <w:szCs w:val="22"/>
          </w:rPr>
          <w:drawing>
            <wp:inline distT="0" distB="0" distL="0" distR="0">
              <wp:extent cx="2771775" cy="2009724"/>
              <wp:effectExtent l="19050" t="0" r="0" b="0"/>
              <wp:docPr id="1" name="Imagen 4" descr="sphere8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phere8x"/>
                      <pic:cNvPicPr>
                        <a:picLocks noChangeAspect="1" noChangeArrowheads="1"/>
                      </pic:cNvPicPr>
                    </pic:nvPicPr>
                    <pic:blipFill>
                      <a:blip r:embed="rId9" cstate="print"/>
                      <a:srcRect/>
                      <a:stretch>
                        <a:fillRect/>
                      </a:stretch>
                    </pic:blipFill>
                    <pic:spPr bwMode="auto">
                      <a:xfrm>
                        <a:off x="0" y="0"/>
                        <a:ext cx="2773134" cy="2010710"/>
                      </a:xfrm>
                      <a:prstGeom prst="rect">
                        <a:avLst/>
                      </a:prstGeom>
                      <a:noFill/>
                      <a:ln w="9525">
                        <a:noFill/>
                        <a:miter lim="800000"/>
                        <a:headEnd/>
                        <a:tailEnd/>
                      </a:ln>
                    </pic:spPr>
                  </pic:pic>
                </a:graphicData>
              </a:graphic>
            </wp:inline>
          </w:drawing>
        </w:r>
      </w:moveFrom>
    </w:p>
    <w:p w:rsidR="00E31AE2" w:rsidRPr="00A674B5" w:rsidDel="001177EF" w:rsidRDefault="00E31AE2" w:rsidP="00E31AE2">
      <w:pPr>
        <w:pStyle w:val="Epgrafe"/>
        <w:jc w:val="center"/>
        <w:rPr>
          <w:lang w:val="en-US"/>
        </w:rPr>
      </w:pPr>
      <w:moveFrom w:id="261" w:author="Facundo-std" w:date="2010-07-06T20:48:00Z">
        <w:r w:rsidRPr="00A674B5" w:rsidDel="001177EF">
          <w:rPr>
            <w:lang w:val="en-US"/>
          </w:rPr>
          <w:t xml:space="preserve">Figura </w:t>
        </w:r>
        <w:r w:rsidR="0009325B" w:rsidDel="001177EF">
          <w:fldChar w:fldCharType="begin"/>
        </w:r>
        <w:r w:rsidRPr="00A674B5" w:rsidDel="001177EF">
          <w:rPr>
            <w:lang w:val="en-US"/>
          </w:rPr>
          <w:instrText xml:space="preserve"> SEQ Figura \* ARABIC </w:instrText>
        </w:r>
        <w:r w:rsidR="0009325B" w:rsidDel="001177EF">
          <w:fldChar w:fldCharType="separate"/>
        </w:r>
        <w:r w:rsidDel="001177EF">
          <w:rPr>
            <w:noProof/>
            <w:lang w:val="en-US"/>
          </w:rPr>
          <w:t>6</w:t>
        </w:r>
        <w:r w:rsidR="0009325B" w:rsidDel="001177EF">
          <w:fldChar w:fldCharType="end"/>
        </w:r>
        <w:r w:rsidRPr="00A674B5" w:rsidDel="001177EF">
          <w:rPr>
            <w:lang w:val="en-US"/>
          </w:rPr>
          <w:t>)</w:t>
        </w:r>
        <w:r w:rsidRPr="00A674B5" w:rsidDel="001177EF">
          <w:rPr>
            <w:rFonts w:cstheme="minorHAnsi"/>
            <w:color w:val="000000"/>
            <w:sz w:val="22"/>
            <w:szCs w:val="22"/>
            <w:lang w:val="en-US"/>
          </w:rPr>
          <w:t xml:space="preserve"> </w:t>
        </w:r>
        <w:r w:rsidRPr="00A674B5" w:rsidDel="001177EF">
          <w:rPr>
            <w:rFonts w:cstheme="minorHAnsi"/>
            <w:color w:val="548DD4" w:themeColor="text2" w:themeTint="99"/>
            <w:szCs w:val="22"/>
            <w:lang w:val="en-US"/>
          </w:rPr>
          <w:t>[Source:</w:t>
        </w:r>
        <w:r w:rsidRPr="00A674B5" w:rsidDel="001177EF">
          <w:rPr>
            <w:rStyle w:val="apple-converted-space"/>
            <w:rFonts w:cstheme="minorHAnsi"/>
            <w:color w:val="548DD4" w:themeColor="text2" w:themeTint="99"/>
            <w:szCs w:val="22"/>
            <w:lang w:val="en-US"/>
          </w:rPr>
          <w:t> </w:t>
        </w:r>
        <w:r w:rsidR="0009325B" w:rsidDel="001177EF">
          <w:fldChar w:fldCharType="begin"/>
        </w:r>
        <w:r w:rsidR="0009325B" w:rsidRPr="00F772FD" w:rsidDel="001177EF">
          <w:rPr>
            <w:lang w:val="en-US"/>
          </w:rPr>
          <w:instrText>HYPERLINK "http://see.msfc.nasa.gov/pf/pf.htm"</w:instrText>
        </w:r>
        <w:r w:rsidR="0009325B" w:rsidDel="001177EF">
          <w:fldChar w:fldCharType="separate"/>
        </w:r>
        <w:r w:rsidRPr="00A674B5" w:rsidDel="001177EF">
          <w:rPr>
            <w:rStyle w:val="Hipervnculo"/>
            <w:rFonts w:cstheme="minorHAnsi"/>
            <w:color w:val="548DD4" w:themeColor="text2" w:themeTint="99"/>
            <w:szCs w:val="22"/>
            <w:lang w:val="en-US"/>
          </w:rPr>
          <w:t>Space Environments &amp; Effects Program</w:t>
        </w:r>
        <w:r w:rsidR="0009325B" w:rsidDel="001177EF">
          <w:fldChar w:fldCharType="end"/>
        </w:r>
        <w:r w:rsidRPr="00A674B5" w:rsidDel="001177EF">
          <w:rPr>
            <w:rFonts w:cstheme="minorHAnsi"/>
            <w:color w:val="548DD4" w:themeColor="text2" w:themeTint="99"/>
            <w:szCs w:val="22"/>
            <w:lang w:val="en-US"/>
          </w:rPr>
          <w:t>, NASA Marshall Space Flight Center]</w:t>
        </w:r>
        <w:r w:rsidDel="001177EF">
          <w:rPr>
            <w:rFonts w:cstheme="minorHAnsi"/>
            <w:color w:val="548DD4" w:themeColor="text2" w:themeTint="99"/>
            <w:szCs w:val="22"/>
            <w:lang w:val="en-US"/>
          </w:rPr>
          <w:t>.</w:t>
        </w:r>
      </w:moveFrom>
    </w:p>
    <w:p w:rsidR="00E31AE2" w:rsidRPr="00920DEE" w:rsidDel="001177EF" w:rsidRDefault="00E31AE2" w:rsidP="00E31AE2">
      <w:pPr>
        <w:pStyle w:val="NormalWeb"/>
        <w:rPr>
          <w:rFonts w:asciiTheme="minorHAnsi" w:hAnsiTheme="minorHAnsi" w:cstheme="minorHAnsi"/>
          <w:noProof/>
          <w:sz w:val="22"/>
          <w:szCs w:val="22"/>
        </w:rPr>
      </w:pPr>
      <w:moveFrom w:id="262" w:author="Facundo-std" w:date="2010-07-06T20:48:00Z">
        <w:r w:rsidRPr="00920DEE" w:rsidDel="001177EF">
          <w:rPr>
            <w:rFonts w:asciiTheme="minorHAnsi" w:hAnsiTheme="minorHAnsi" w:cstheme="minorHAnsi"/>
            <w:color w:val="000000"/>
            <w:sz w:val="22"/>
            <w:szCs w:val="22"/>
          </w:rPr>
          <w:t xml:space="preserve">Los resultados de la geometria dipolar del campo magnetico resultan en una region conocida como </w:t>
        </w:r>
        <w:r w:rsidRPr="000C6728" w:rsidDel="001177EF">
          <w:rPr>
            <w:rFonts w:asciiTheme="minorHAnsi" w:hAnsiTheme="minorHAnsi" w:cstheme="minorHAnsi"/>
            <w:i/>
            <w:color w:val="000000"/>
            <w:sz w:val="22"/>
            <w:szCs w:val="22"/>
          </w:rPr>
          <w:t>Anomalia del Atlantio Sur (SAA</w:t>
        </w:r>
        <w:r w:rsidRPr="00920DEE" w:rsidDel="001177EF">
          <w:rPr>
            <w:rFonts w:asciiTheme="minorHAnsi" w:hAnsiTheme="minorHAnsi" w:cstheme="minorHAnsi"/>
            <w:color w:val="000000"/>
            <w:sz w:val="22"/>
            <w:szCs w:val="22"/>
          </w:rPr>
          <w:t>), donde los cinturones de radiacion llegan a su nivel mas bajo de altitud. Dicha anomalía es una región de flujo de protones muy intensa.</w:t>
        </w:r>
      </w:moveFrom>
    </w:p>
    <w:p w:rsidR="00E31AE2" w:rsidDel="001177EF" w:rsidRDefault="00E31AE2" w:rsidP="00E31AE2">
      <w:pPr>
        <w:pStyle w:val="NormalWeb"/>
        <w:keepNext/>
        <w:jc w:val="center"/>
      </w:pPr>
      <w:moveFrom w:id="263" w:author="Facundo-std" w:date="2010-07-06T20:48:00Z">
        <w:r w:rsidRPr="00920DEE" w:rsidDel="001177EF">
          <w:rPr>
            <w:rFonts w:asciiTheme="minorHAnsi" w:hAnsiTheme="minorHAnsi" w:cstheme="minorHAnsi"/>
            <w:noProof/>
            <w:sz w:val="22"/>
            <w:szCs w:val="22"/>
          </w:rPr>
          <w:drawing>
            <wp:inline distT="0" distB="0" distL="0" distR="0">
              <wp:extent cx="2962275" cy="1888086"/>
              <wp:effectExtent l="19050" t="0" r="0" b="0"/>
              <wp:docPr id="3" name="Imagen 6" descr="GeomagS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eomagSAA"/>
                      <pic:cNvPicPr>
                        <a:picLocks noChangeAspect="1" noChangeArrowheads="1"/>
                      </pic:cNvPicPr>
                    </pic:nvPicPr>
                    <pic:blipFill>
                      <a:blip r:embed="rId10" cstate="print"/>
                      <a:srcRect/>
                      <a:stretch>
                        <a:fillRect/>
                      </a:stretch>
                    </pic:blipFill>
                    <pic:spPr bwMode="auto">
                      <a:xfrm>
                        <a:off x="0" y="0"/>
                        <a:ext cx="2966250" cy="1890620"/>
                      </a:xfrm>
                      <a:prstGeom prst="rect">
                        <a:avLst/>
                      </a:prstGeom>
                      <a:noFill/>
                      <a:ln w="9525">
                        <a:noFill/>
                        <a:miter lim="800000"/>
                        <a:headEnd/>
                        <a:tailEnd/>
                      </a:ln>
                    </pic:spPr>
                  </pic:pic>
                </a:graphicData>
              </a:graphic>
            </wp:inline>
          </w:drawing>
        </w:r>
      </w:moveFrom>
    </w:p>
    <w:p w:rsidR="00E31AE2" w:rsidRPr="00A674B5" w:rsidDel="001177EF" w:rsidRDefault="00E31AE2" w:rsidP="00E31AE2">
      <w:pPr>
        <w:pStyle w:val="NormalWeb"/>
        <w:jc w:val="center"/>
        <w:rPr>
          <w:rFonts w:asciiTheme="minorHAnsi" w:hAnsiTheme="minorHAnsi" w:cstheme="minorHAnsi"/>
          <w:b/>
          <w:color w:val="548DD4" w:themeColor="text2" w:themeTint="99"/>
          <w:sz w:val="18"/>
          <w:szCs w:val="22"/>
          <w:lang w:val="en-US"/>
        </w:rPr>
      </w:pPr>
      <w:moveFrom w:id="264" w:author="Facundo-std" w:date="2010-07-06T20:48:00Z">
        <w:r w:rsidRPr="00A674B5" w:rsidDel="001177EF">
          <w:rPr>
            <w:b/>
            <w:color w:val="548DD4" w:themeColor="text2" w:themeTint="99"/>
            <w:sz w:val="20"/>
          </w:rPr>
          <w:t xml:space="preserve">Figura </w:t>
        </w:r>
        <w:r w:rsidR="0009325B" w:rsidRPr="00A674B5" w:rsidDel="001177EF">
          <w:rPr>
            <w:b/>
            <w:color w:val="548DD4" w:themeColor="text2" w:themeTint="99"/>
            <w:sz w:val="20"/>
          </w:rPr>
          <w:fldChar w:fldCharType="begin"/>
        </w:r>
        <w:r w:rsidRPr="00A674B5" w:rsidDel="001177EF">
          <w:rPr>
            <w:b/>
            <w:color w:val="548DD4" w:themeColor="text2" w:themeTint="99"/>
            <w:sz w:val="20"/>
          </w:rPr>
          <w:instrText xml:space="preserve"> SEQ Figura \* ARABIC </w:instrText>
        </w:r>
        <w:r w:rsidR="0009325B" w:rsidRPr="00A674B5" w:rsidDel="001177EF">
          <w:rPr>
            <w:b/>
            <w:color w:val="548DD4" w:themeColor="text2" w:themeTint="99"/>
            <w:sz w:val="20"/>
          </w:rPr>
          <w:fldChar w:fldCharType="separate"/>
        </w:r>
        <w:r w:rsidRPr="00A674B5" w:rsidDel="001177EF">
          <w:rPr>
            <w:b/>
            <w:noProof/>
            <w:color w:val="548DD4" w:themeColor="text2" w:themeTint="99"/>
            <w:sz w:val="20"/>
          </w:rPr>
          <w:t>7</w:t>
        </w:r>
        <w:r w:rsidR="0009325B" w:rsidRPr="00A674B5" w:rsidDel="001177EF">
          <w:rPr>
            <w:b/>
            <w:color w:val="548DD4" w:themeColor="text2" w:themeTint="99"/>
            <w:sz w:val="20"/>
          </w:rPr>
          <w:fldChar w:fldCharType="end"/>
        </w:r>
        <w:r w:rsidRPr="00A674B5" w:rsidDel="001177EF">
          <w:rPr>
            <w:b/>
            <w:color w:val="548DD4" w:themeColor="text2" w:themeTint="99"/>
            <w:sz w:val="20"/>
          </w:rPr>
          <w:t>)</w:t>
        </w:r>
        <w:r w:rsidRPr="00A674B5" w:rsidDel="001177EF">
          <w:rPr>
            <w:rFonts w:asciiTheme="minorHAnsi" w:hAnsiTheme="minorHAnsi" w:cstheme="minorHAnsi"/>
            <w:b/>
            <w:color w:val="548DD4" w:themeColor="text2" w:themeTint="99"/>
            <w:sz w:val="18"/>
            <w:szCs w:val="22"/>
          </w:rPr>
          <w:t xml:space="preserve"> Campos Geomagneticos a nivel del mar. Note el South Atlantic Anomaly (SAA) ubicado en el centro de la costa sudeste de América del Sur (allí ocurren los mayores SEE). </w:t>
        </w:r>
        <w:r w:rsidRPr="00A674B5" w:rsidDel="001177EF">
          <w:rPr>
            <w:rFonts w:asciiTheme="minorHAnsi" w:hAnsiTheme="minorHAnsi" w:cstheme="minorHAnsi"/>
            <w:b/>
            <w:color w:val="548DD4" w:themeColor="text2" w:themeTint="99"/>
            <w:sz w:val="18"/>
            <w:szCs w:val="22"/>
            <w:lang w:val="en-US"/>
          </w:rPr>
          <w:t>(from the</w:t>
        </w:r>
        <w:r w:rsidRPr="00A674B5" w:rsidDel="001177EF">
          <w:rPr>
            <w:rStyle w:val="apple-converted-space"/>
            <w:rFonts w:asciiTheme="minorHAnsi" w:hAnsiTheme="minorHAnsi" w:cstheme="minorHAnsi"/>
            <w:b/>
            <w:color w:val="548DD4" w:themeColor="text2" w:themeTint="99"/>
            <w:sz w:val="18"/>
            <w:szCs w:val="22"/>
            <w:lang w:val="en-US"/>
          </w:rPr>
          <w:t> </w:t>
        </w:r>
        <w:r w:rsidR="0009325B" w:rsidDel="001177EF">
          <w:fldChar w:fldCharType="begin"/>
        </w:r>
        <w:r w:rsidR="0009325B" w:rsidRPr="00F772FD" w:rsidDel="001177EF">
          <w:rPr>
            <w:lang w:val="en-US"/>
          </w:rPr>
          <w:instrText>HYPERLINK "http://see.msfc.nasa.gov/"</w:instrText>
        </w:r>
        <w:r w:rsidR="0009325B" w:rsidDel="001177EF">
          <w:fldChar w:fldCharType="separate"/>
        </w:r>
        <w:r w:rsidRPr="00A674B5" w:rsidDel="001177EF">
          <w:rPr>
            <w:rStyle w:val="Hipervnculo"/>
            <w:rFonts w:asciiTheme="minorHAnsi" w:hAnsiTheme="minorHAnsi" w:cstheme="minorHAnsi"/>
            <w:b/>
            <w:color w:val="548DD4" w:themeColor="text2" w:themeTint="99"/>
            <w:sz w:val="18"/>
            <w:szCs w:val="22"/>
            <w:lang w:val="en-US"/>
          </w:rPr>
          <w:t>Space Environments &amp; Effects Program</w:t>
        </w:r>
        <w:r w:rsidR="0009325B" w:rsidDel="001177EF">
          <w:fldChar w:fldCharType="end"/>
        </w:r>
        <w:r w:rsidRPr="00A674B5" w:rsidDel="001177EF">
          <w:rPr>
            <w:rStyle w:val="apple-converted-space"/>
            <w:rFonts w:asciiTheme="minorHAnsi" w:hAnsiTheme="minorHAnsi" w:cstheme="minorHAnsi"/>
            <w:b/>
            <w:color w:val="548DD4" w:themeColor="text2" w:themeTint="99"/>
            <w:sz w:val="18"/>
            <w:szCs w:val="22"/>
            <w:lang w:val="en-US"/>
          </w:rPr>
          <w:t> </w:t>
        </w:r>
        <w:r w:rsidRPr="00A674B5" w:rsidDel="001177EF">
          <w:rPr>
            <w:rFonts w:asciiTheme="minorHAnsi" w:hAnsiTheme="minorHAnsi" w:cstheme="minorHAnsi"/>
            <w:b/>
            <w:color w:val="548DD4" w:themeColor="text2" w:themeTint="99"/>
            <w:sz w:val="18"/>
            <w:szCs w:val="22"/>
            <w:lang w:val="en-US"/>
          </w:rPr>
          <w:t>at NASA's Marshall Space Flight Center).</w:t>
        </w:r>
      </w:moveFrom>
    </w:p>
    <w:p w:rsidR="00457898" w:rsidRPr="00475160" w:rsidDel="00AB4585" w:rsidRDefault="00457898" w:rsidP="00457898">
      <w:pPr>
        <w:spacing w:before="100" w:beforeAutospacing="1" w:after="100" w:afterAutospacing="1" w:line="240" w:lineRule="auto"/>
        <w:outlineLvl w:val="2"/>
        <w:rPr>
          <w:rFonts w:eastAsia="Times New Roman" w:cstheme="minorHAnsi"/>
          <w:b/>
          <w:bCs/>
          <w:lang w:val="en-US" w:eastAsia="es-AR"/>
        </w:rPr>
      </w:pPr>
      <w:moveFromRangeStart w:id="265" w:author="Facundo-std" w:date="2010-07-06T20:49:00Z" w:name="move266212708"/>
      <w:moveFromRangeEnd w:id="256"/>
      <w:moveFrom w:id="266" w:author="Facundo-std" w:date="2010-07-06T20:49:00Z">
        <w:r w:rsidRPr="00475160" w:rsidDel="00AB4585">
          <w:rPr>
            <w:rFonts w:eastAsia="Times New Roman" w:cstheme="minorHAnsi"/>
            <w:b/>
            <w:bCs/>
            <w:lang w:val="en-US" w:eastAsia="es-AR"/>
          </w:rPr>
          <w:lastRenderedPageBreak/>
          <w:t>Definicion Tecnica-Formal de SEE</w:t>
        </w:r>
      </w:moveFrom>
    </w:p>
    <w:p w:rsidR="00457898" w:rsidRPr="00920DEE" w:rsidDel="00AB4585" w:rsidRDefault="00457898" w:rsidP="00457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
          <w:color w:val="4F81BD" w:themeColor="accent1"/>
          <w:lang w:val="en-US" w:eastAsia="es-AR"/>
        </w:rPr>
      </w:pPr>
      <w:moveFrom w:id="267" w:author="Facundo-std" w:date="2010-07-06T20:49:00Z">
        <w:r w:rsidRPr="00475160" w:rsidDel="00AB4585">
          <w:rPr>
            <w:rFonts w:eastAsia="Times New Roman" w:cstheme="minorHAnsi"/>
            <w:b/>
            <w:i/>
            <w:color w:val="4F81BD" w:themeColor="accent1"/>
            <w:lang w:val="en-US" w:eastAsia="es-AR"/>
          </w:rPr>
          <w:t xml:space="preserve">    </w:t>
        </w:r>
        <w:r w:rsidRPr="00920DEE" w:rsidDel="00AB4585">
          <w:rPr>
            <w:rFonts w:eastAsia="Times New Roman" w:cstheme="minorHAnsi"/>
            <w:b/>
            <w:i/>
            <w:color w:val="4F81BD" w:themeColor="accent1"/>
            <w:lang w:val="en-US" w:eastAsia="es-AR"/>
          </w:rPr>
          <w:t>“SEE is any measurable or observable change in state or performance of a microelectronic device, component, subsystem, or system (digital or analog) resulting from a single energetic particle strike. SEE include single-event upset (SEU), multiple-bit upset (MBU), multiple-cell upset (MCU), single-event functional interrupt (SEFI), single-event latch-up (SEL), single-event hard error (SHE),</w:t>
        </w:r>
        <w:r w:rsidDel="00AB4585">
          <w:rPr>
            <w:rFonts w:eastAsia="Times New Roman" w:cstheme="minorHAnsi"/>
            <w:b/>
            <w:i/>
            <w:color w:val="4F81BD" w:themeColor="accent1"/>
            <w:lang w:val="en-US" w:eastAsia="es-AR"/>
          </w:rPr>
          <w:t xml:space="preserve"> </w:t>
        </w:r>
        <w:r w:rsidRPr="00920DEE" w:rsidDel="00AB4585">
          <w:rPr>
            <w:rFonts w:eastAsia="Times New Roman" w:cstheme="minorHAnsi"/>
            <w:b/>
            <w:i/>
            <w:color w:val="4F81BD" w:themeColor="accent1"/>
            <w:lang w:val="en-US" w:eastAsia="es-AR"/>
          </w:rPr>
          <w:t>single-event transient (SET), single-event burnout (SEB), and single-event gate rupture (SEGR).”</w:t>
        </w:r>
        <w:r w:rsidRPr="00920DEE" w:rsidDel="00AB4585">
          <w:rPr>
            <w:rFonts w:eastAsia="Times New Roman" w:cstheme="minorHAnsi"/>
            <w:b/>
            <w:i/>
            <w:color w:val="4F81BD" w:themeColor="accent1"/>
            <w:lang w:val="en-US" w:eastAsia="es-AR"/>
          </w:rPr>
          <w:br/>
        </w:r>
      </w:moveFrom>
    </w:p>
    <w:p w:rsidR="00457898" w:rsidDel="00AB4585" w:rsidRDefault="00457898" w:rsidP="00457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noProof/>
          <w:lang w:val="en-US" w:eastAsia="es-AR"/>
        </w:rPr>
      </w:pPr>
      <w:moveFrom w:id="268" w:author="Facundo-std" w:date="2010-07-06T20:49:00Z">
        <w:r w:rsidRPr="00920DEE" w:rsidDel="00AB4585">
          <w:rPr>
            <w:rFonts w:eastAsia="Times New Roman" w:cstheme="minorHAnsi"/>
            <w:b/>
            <w:i/>
            <w:color w:val="4F81BD" w:themeColor="accent1"/>
            <w:lang w:val="en-US" w:eastAsia="es-AR"/>
          </w:rPr>
          <w:t xml:space="preserve">    (JEDEC Standard JESD 89A, ”Measurement and Reporting of Alpha Particle and Terrestrial Cosmic Ray-Induced Soft Errors in Semiconductor Devices”, 2006</w:t>
        </w:r>
        <w:r w:rsidDel="00AB4585">
          <w:rPr>
            <w:rFonts w:eastAsia="Times New Roman" w:cstheme="minorHAnsi"/>
            <w:b/>
            <w:i/>
            <w:color w:val="4F81BD" w:themeColor="accent1"/>
            <w:lang w:val="en-US" w:eastAsia="es-AR"/>
          </w:rPr>
          <w:t>)</w:t>
        </w:r>
        <w:r w:rsidRPr="00920DEE" w:rsidDel="00AB4585">
          <w:rPr>
            <w:rFonts w:eastAsia="Times New Roman" w:cstheme="minorHAnsi"/>
            <w:b/>
            <w:i/>
            <w:color w:val="4F81BD" w:themeColor="accent1"/>
            <w:lang w:val="en-US" w:eastAsia="es-AR"/>
          </w:rPr>
          <w:t>.</w:t>
        </w:r>
        <w:r w:rsidRPr="00920DEE" w:rsidDel="00AB4585">
          <w:rPr>
            <w:rFonts w:eastAsia="Times New Roman" w:cstheme="minorHAnsi"/>
            <w:noProof/>
            <w:lang w:val="en-US" w:eastAsia="es-AR"/>
          </w:rPr>
          <w:t xml:space="preserve"> </w:t>
        </w:r>
      </w:moveFrom>
    </w:p>
    <w:p w:rsidR="00E31AE2" w:rsidRPr="00920DEE" w:rsidDel="006D7291" w:rsidRDefault="00E31AE2" w:rsidP="00E31AE2">
      <w:pPr>
        <w:pStyle w:val="NormalWeb"/>
        <w:rPr>
          <w:rFonts w:asciiTheme="minorHAnsi" w:hAnsiTheme="minorHAnsi" w:cstheme="minorHAnsi"/>
          <w:sz w:val="22"/>
          <w:szCs w:val="22"/>
        </w:rPr>
      </w:pPr>
      <w:moveFromRangeStart w:id="269" w:author="Facundo-std" w:date="2010-07-06T21:36:00Z" w:name="move266215514"/>
      <w:moveFromRangeEnd w:id="265"/>
      <w:moveFrom w:id="270" w:author="Facundo-std" w:date="2010-07-06T21:36:00Z">
        <w:r w:rsidRPr="000C6728" w:rsidDel="006D7291">
          <w:rPr>
            <w:rFonts w:asciiTheme="minorHAnsi" w:hAnsiTheme="minorHAnsi" w:cstheme="minorHAnsi"/>
            <w:sz w:val="22"/>
            <w:szCs w:val="22"/>
            <w:highlight w:val="yellow"/>
          </w:rPr>
          <w:t>Las llamaradas Solares son el efecto más extremo en la producción de eventos SE</w:t>
        </w:r>
        <w:r w:rsidR="00841C9F" w:rsidDel="006D7291">
          <w:rPr>
            <w:rFonts w:asciiTheme="minorHAnsi" w:hAnsiTheme="minorHAnsi" w:cstheme="minorHAnsi"/>
            <w:sz w:val="22"/>
            <w:szCs w:val="22"/>
            <w:highlight w:val="yellow"/>
          </w:rPr>
          <w:t>E</w:t>
        </w:r>
        <w:r w:rsidRPr="000C6728" w:rsidDel="006D7291">
          <w:rPr>
            <w:rFonts w:asciiTheme="minorHAnsi" w:hAnsiTheme="minorHAnsi" w:cstheme="minorHAnsi"/>
            <w:sz w:val="22"/>
            <w:szCs w:val="22"/>
            <w:highlight w:val="yellow"/>
          </w:rPr>
          <w:t>, principalmente para las naves espaciales durante su estadía en el espacio. Los experimentos que fueron llevados a cabo en el CRRES (Combined Release and Radiation Effects Satellite) mostraron un dramático incremento de SE</w:t>
        </w:r>
        <w:r w:rsidR="00841C9F" w:rsidDel="006D7291">
          <w:rPr>
            <w:rFonts w:asciiTheme="minorHAnsi" w:hAnsiTheme="minorHAnsi" w:cstheme="minorHAnsi"/>
            <w:sz w:val="22"/>
            <w:szCs w:val="22"/>
            <w:highlight w:val="yellow"/>
          </w:rPr>
          <w:t>E</w:t>
        </w:r>
        <w:r w:rsidRPr="000C6728" w:rsidDel="006D7291">
          <w:rPr>
            <w:rFonts w:asciiTheme="minorHAnsi" w:hAnsiTheme="minorHAnsi" w:cstheme="minorHAnsi"/>
            <w:sz w:val="22"/>
            <w:szCs w:val="22"/>
            <w:highlight w:val="yellow"/>
          </w:rPr>
          <w:t xml:space="preserve">s durante estos eventos solares. A </w:t>
        </w:r>
        <w:r w:rsidR="00841C9F" w:rsidDel="006D7291">
          <w:rPr>
            <w:rFonts w:asciiTheme="minorHAnsi" w:hAnsiTheme="minorHAnsi" w:cstheme="minorHAnsi"/>
            <w:sz w:val="22"/>
            <w:szCs w:val="22"/>
            <w:highlight w:val="yellow"/>
          </w:rPr>
          <w:t>pesar de todo, el 90% de los SEE</w:t>
        </w:r>
        <w:r w:rsidRPr="000C6728" w:rsidDel="006D7291">
          <w:rPr>
            <w:rFonts w:asciiTheme="minorHAnsi" w:hAnsiTheme="minorHAnsi" w:cstheme="minorHAnsi"/>
            <w:sz w:val="22"/>
            <w:szCs w:val="22"/>
            <w:highlight w:val="yellow"/>
          </w:rPr>
          <w:t>s analizados en el CRRES fueron originados por protones y sus desencadenamientos de reacciones nucleares, contrariamente con lo predicho anteriormente, en donde se pensaba que iban a ser consecuencia principalmente de los rayos cósmicos generando ionización directa.</w:t>
        </w:r>
      </w:moveFrom>
    </w:p>
    <w:tbl>
      <w:tblPr>
        <w:tblStyle w:val="Listaclara-nfasis11"/>
        <w:tblW w:w="4472" w:type="dxa"/>
        <w:jc w:val="center"/>
        <w:tblLook w:val="04A0"/>
      </w:tblPr>
      <w:tblGrid>
        <w:gridCol w:w="2102"/>
        <w:gridCol w:w="1165"/>
        <w:gridCol w:w="1205"/>
      </w:tblGrid>
      <w:tr w:rsidR="00E31AE2" w:rsidRPr="000C6728" w:rsidDel="006D7291" w:rsidTr="00135F1B">
        <w:trPr>
          <w:cnfStyle w:val="100000000000"/>
          <w:trHeight w:val="273"/>
          <w:jc w:val="center"/>
        </w:trPr>
        <w:tc>
          <w:tcPr>
            <w:cnfStyle w:val="001000000000"/>
            <w:tcW w:w="0" w:type="auto"/>
            <w:hideMark/>
          </w:tcPr>
          <w:p w:rsidR="00E31AE2" w:rsidRPr="00C558F6" w:rsidDel="006D7291" w:rsidRDefault="00E31AE2" w:rsidP="00135F1B">
            <w:pPr>
              <w:rPr>
                <w:rFonts w:cstheme="minorHAnsi"/>
                <w:b w:val="0"/>
              </w:rPr>
            </w:pPr>
          </w:p>
        </w:tc>
        <w:tc>
          <w:tcPr>
            <w:tcW w:w="0" w:type="auto"/>
            <w:hideMark/>
          </w:tcPr>
          <w:p w:rsidR="00E31AE2" w:rsidRPr="000C6728" w:rsidDel="006D7291" w:rsidRDefault="00E31AE2" w:rsidP="00135F1B">
            <w:pPr>
              <w:cnfStyle w:val="100000000000"/>
              <w:rPr>
                <w:rFonts w:cstheme="minorHAnsi"/>
              </w:rPr>
            </w:pPr>
            <w:moveFrom w:id="271" w:author="Facundo-std" w:date="2010-07-06T21:36:00Z">
              <w:r w:rsidRPr="000C6728" w:rsidDel="006D7291">
                <w:rPr>
                  <w:rFonts w:cstheme="minorHAnsi"/>
                </w:rPr>
                <w:t>Solar Min</w:t>
              </w:r>
            </w:moveFrom>
          </w:p>
        </w:tc>
        <w:tc>
          <w:tcPr>
            <w:tcW w:w="0" w:type="auto"/>
            <w:hideMark/>
          </w:tcPr>
          <w:p w:rsidR="00E31AE2" w:rsidRPr="000C6728" w:rsidDel="006D7291" w:rsidRDefault="00E31AE2" w:rsidP="00135F1B">
            <w:pPr>
              <w:cnfStyle w:val="100000000000"/>
              <w:rPr>
                <w:rFonts w:cstheme="minorHAnsi"/>
              </w:rPr>
            </w:pPr>
            <w:moveFrom w:id="272" w:author="Facundo-std" w:date="2010-07-06T21:36:00Z">
              <w:r w:rsidRPr="000C6728" w:rsidDel="006D7291">
                <w:rPr>
                  <w:rFonts w:cstheme="minorHAnsi"/>
                </w:rPr>
                <w:t>Solar Max</w:t>
              </w:r>
            </w:moveFrom>
          </w:p>
        </w:tc>
      </w:tr>
      <w:tr w:rsidR="00E31AE2" w:rsidRPr="00920DEE" w:rsidDel="006D7291" w:rsidTr="00135F1B">
        <w:trPr>
          <w:cnfStyle w:val="000000100000"/>
          <w:trHeight w:val="295"/>
          <w:jc w:val="center"/>
        </w:trPr>
        <w:tc>
          <w:tcPr>
            <w:cnfStyle w:val="001000000000"/>
            <w:tcW w:w="0" w:type="auto"/>
            <w:hideMark/>
          </w:tcPr>
          <w:p w:rsidR="00E31AE2" w:rsidRPr="000C6728" w:rsidDel="006D7291" w:rsidRDefault="00E31AE2" w:rsidP="00135F1B">
            <w:pPr>
              <w:rPr>
                <w:rFonts w:cstheme="minorHAnsi"/>
              </w:rPr>
            </w:pPr>
            <w:moveFrom w:id="273" w:author="Facundo-std" w:date="2010-07-06T21:36:00Z">
              <w:r w:rsidRPr="000C6728" w:rsidDel="006D7291">
                <w:rPr>
                  <w:rFonts w:cstheme="minorHAnsi"/>
                </w:rPr>
                <w:t>Electron Intensities</w:t>
              </w:r>
            </w:moveFrom>
          </w:p>
        </w:tc>
        <w:tc>
          <w:tcPr>
            <w:tcW w:w="0" w:type="auto"/>
            <w:hideMark/>
          </w:tcPr>
          <w:p w:rsidR="00E31AE2" w:rsidRPr="00920DEE" w:rsidDel="006D7291" w:rsidRDefault="00E31AE2" w:rsidP="00135F1B">
            <w:pPr>
              <w:jc w:val="center"/>
              <w:cnfStyle w:val="000000100000"/>
              <w:rPr>
                <w:rFonts w:cstheme="minorHAnsi"/>
              </w:rPr>
            </w:pPr>
            <w:moveFrom w:id="274" w:author="Facundo-std" w:date="2010-07-06T21:36:00Z">
              <w:r w:rsidRPr="00920DEE" w:rsidDel="006D7291">
                <w:rPr>
                  <w:rFonts w:cstheme="minorHAnsi"/>
                </w:rPr>
                <w:t>lower</w:t>
              </w:r>
            </w:moveFrom>
          </w:p>
        </w:tc>
        <w:tc>
          <w:tcPr>
            <w:tcW w:w="0" w:type="auto"/>
            <w:hideMark/>
          </w:tcPr>
          <w:p w:rsidR="00E31AE2" w:rsidRPr="00920DEE" w:rsidDel="006D7291" w:rsidRDefault="00E31AE2" w:rsidP="00135F1B">
            <w:pPr>
              <w:jc w:val="center"/>
              <w:cnfStyle w:val="000000100000"/>
              <w:rPr>
                <w:rFonts w:cstheme="minorHAnsi"/>
              </w:rPr>
            </w:pPr>
            <w:moveFrom w:id="275" w:author="Facundo-std" w:date="2010-07-06T21:36:00Z">
              <w:r w:rsidRPr="00920DEE" w:rsidDel="006D7291">
                <w:rPr>
                  <w:rFonts w:cstheme="minorHAnsi"/>
                </w:rPr>
                <w:t>higher</w:t>
              </w:r>
            </w:moveFrom>
          </w:p>
        </w:tc>
      </w:tr>
      <w:tr w:rsidR="00E31AE2" w:rsidRPr="00920DEE" w:rsidDel="006D7291" w:rsidTr="00135F1B">
        <w:trPr>
          <w:trHeight w:val="60"/>
          <w:jc w:val="center"/>
        </w:trPr>
        <w:tc>
          <w:tcPr>
            <w:cnfStyle w:val="001000000000"/>
            <w:tcW w:w="0" w:type="auto"/>
            <w:hideMark/>
          </w:tcPr>
          <w:p w:rsidR="00E31AE2" w:rsidRPr="000C6728" w:rsidDel="006D7291" w:rsidRDefault="00E31AE2" w:rsidP="00135F1B">
            <w:pPr>
              <w:rPr>
                <w:rFonts w:cstheme="minorHAnsi"/>
              </w:rPr>
            </w:pPr>
            <w:moveFrom w:id="276" w:author="Facundo-std" w:date="2010-07-06T21:36:00Z">
              <w:r w:rsidRPr="000C6728" w:rsidDel="006D7291">
                <w:rPr>
                  <w:rFonts w:cstheme="minorHAnsi"/>
                </w:rPr>
                <w:t>Proton Intensities</w:t>
              </w:r>
            </w:moveFrom>
          </w:p>
        </w:tc>
        <w:tc>
          <w:tcPr>
            <w:tcW w:w="0" w:type="auto"/>
            <w:hideMark/>
          </w:tcPr>
          <w:p w:rsidR="00E31AE2" w:rsidRPr="00920DEE" w:rsidDel="006D7291" w:rsidRDefault="00E31AE2" w:rsidP="00135F1B">
            <w:pPr>
              <w:jc w:val="center"/>
              <w:cnfStyle w:val="000000000000"/>
              <w:rPr>
                <w:rFonts w:cstheme="minorHAnsi"/>
              </w:rPr>
            </w:pPr>
            <w:moveFrom w:id="277" w:author="Facundo-std" w:date="2010-07-06T21:36:00Z">
              <w:r w:rsidRPr="00920DEE" w:rsidDel="006D7291">
                <w:rPr>
                  <w:rFonts w:cstheme="minorHAnsi"/>
                </w:rPr>
                <w:t>higher</w:t>
              </w:r>
            </w:moveFrom>
          </w:p>
        </w:tc>
        <w:tc>
          <w:tcPr>
            <w:tcW w:w="0" w:type="auto"/>
            <w:hideMark/>
          </w:tcPr>
          <w:p w:rsidR="00E31AE2" w:rsidRPr="00920DEE" w:rsidDel="006D7291" w:rsidRDefault="00E31AE2" w:rsidP="00135F1B">
            <w:pPr>
              <w:jc w:val="center"/>
              <w:cnfStyle w:val="000000000000"/>
              <w:rPr>
                <w:rFonts w:cstheme="minorHAnsi"/>
              </w:rPr>
            </w:pPr>
            <w:moveFrom w:id="278" w:author="Facundo-std" w:date="2010-07-06T21:36:00Z">
              <w:r w:rsidRPr="00920DEE" w:rsidDel="006D7291">
                <w:rPr>
                  <w:rFonts w:cstheme="minorHAnsi"/>
                </w:rPr>
                <w:t>lower</w:t>
              </w:r>
            </w:moveFrom>
          </w:p>
        </w:tc>
      </w:tr>
    </w:tbl>
    <w:p w:rsidR="00E31AE2" w:rsidRPr="00920DEE" w:rsidDel="006D7291" w:rsidRDefault="00E31AE2" w:rsidP="00E31AE2">
      <w:pPr>
        <w:pStyle w:val="NormalWeb"/>
        <w:rPr>
          <w:rFonts w:asciiTheme="minorHAnsi" w:hAnsiTheme="minorHAnsi" w:cstheme="minorHAnsi"/>
          <w:sz w:val="22"/>
          <w:szCs w:val="22"/>
        </w:rPr>
      </w:pPr>
      <w:moveFrom w:id="279" w:author="Facundo-std" w:date="2010-07-06T21:36:00Z">
        <w:r w:rsidDel="006D7291">
          <w:rPr>
            <w:rFonts w:asciiTheme="minorHAnsi" w:hAnsiTheme="minorHAnsi" w:cstheme="minorHAnsi"/>
            <w:sz w:val="22"/>
            <w:szCs w:val="22"/>
          </w:rPr>
          <w:t>L</w:t>
        </w:r>
        <w:r w:rsidRPr="00920DEE" w:rsidDel="006D7291">
          <w:rPr>
            <w:rFonts w:asciiTheme="minorHAnsi" w:hAnsiTheme="minorHAnsi" w:cstheme="minorHAnsi"/>
            <w:sz w:val="22"/>
            <w:szCs w:val="22"/>
          </w:rPr>
          <w:t>os Hard Errors son permanentemente evitados, lo que puede darse a través de la selección de partes y blindaje. Desafortunadamente, el blindaje es de poco valor para la prevención de SE</w:t>
        </w:r>
        <w:r w:rsidR="00841C9F" w:rsidDel="006D7291">
          <w:rPr>
            <w:rFonts w:asciiTheme="minorHAnsi" w:hAnsiTheme="minorHAnsi" w:cstheme="minorHAnsi"/>
            <w:sz w:val="22"/>
            <w:szCs w:val="22"/>
          </w:rPr>
          <w:t>E</w:t>
        </w:r>
        <w:r w:rsidRPr="00920DEE" w:rsidDel="006D7291">
          <w:rPr>
            <w:rFonts w:asciiTheme="minorHAnsi" w:hAnsiTheme="minorHAnsi" w:cstheme="minorHAnsi"/>
            <w:sz w:val="22"/>
            <w:szCs w:val="22"/>
          </w:rPr>
          <w:t>s. Para la mitigación de los Soft Errors, otros métodos pueden ser la detección y corrección de errores (EDAC) y su redundancia.</w:t>
        </w:r>
      </w:moveFrom>
    </w:p>
    <w:p w:rsidR="00E31AE2" w:rsidRPr="00920DEE" w:rsidDel="006D7291" w:rsidRDefault="00E31AE2" w:rsidP="00E31AE2">
      <w:pPr>
        <w:pStyle w:val="NormalWeb"/>
        <w:rPr>
          <w:rFonts w:asciiTheme="minorHAnsi" w:hAnsiTheme="minorHAnsi" w:cstheme="minorHAnsi"/>
          <w:sz w:val="22"/>
          <w:szCs w:val="22"/>
        </w:rPr>
      </w:pPr>
      <w:moveFrom w:id="280" w:author="Facundo-std" w:date="2010-07-06T21:36:00Z">
        <w:r w:rsidRPr="00920DEE" w:rsidDel="006D7291">
          <w:rPr>
            <w:rFonts w:asciiTheme="minorHAnsi" w:hAnsiTheme="minorHAnsi" w:cstheme="minorHAnsi"/>
            <w:sz w:val="22"/>
            <w:szCs w:val="22"/>
          </w:rPr>
          <w:t>Los blindajes típicamente otorgan una reducción significativa para Soft Errors ocasionados por llamaradas solares reduciendo moderadamente el flujo de protones. Este tiene poco efecto de protección ante protones de alta energía, y más aun con restricciones de pes</w:t>
        </w:r>
        <w:r w:rsidDel="006D7291">
          <w:rPr>
            <w:rFonts w:asciiTheme="minorHAnsi" w:hAnsiTheme="minorHAnsi" w:cstheme="minorHAnsi"/>
            <w:sz w:val="22"/>
            <w:szCs w:val="22"/>
          </w:rPr>
          <w:t>o en el mismo, como por ejemplo</w:t>
        </w:r>
        <w:r w:rsidRPr="00920DEE" w:rsidDel="006D7291">
          <w:rPr>
            <w:rFonts w:asciiTheme="minorHAnsi" w:hAnsiTheme="minorHAnsi" w:cstheme="minorHAnsi"/>
            <w:sz w:val="22"/>
            <w:szCs w:val="22"/>
          </w:rPr>
          <w:t xml:space="preserve"> para uso aeroespacial. Para algunos casos, el blindaje tan solo empeora el problema, ya que reduce la velocidad de las partículas que lo atraviesan, permitiendo un mayor tiempo de interacción con el dispositivo, aumentando la energía transmitida durante un SE</w:t>
        </w:r>
        <w:r w:rsidR="00841C9F" w:rsidDel="006D7291">
          <w:rPr>
            <w:rFonts w:asciiTheme="minorHAnsi" w:hAnsiTheme="minorHAnsi" w:cstheme="minorHAnsi"/>
            <w:sz w:val="22"/>
            <w:szCs w:val="22"/>
          </w:rPr>
          <w:t>E</w:t>
        </w:r>
        <w:r w:rsidRPr="00920DEE" w:rsidDel="006D7291">
          <w:rPr>
            <w:rFonts w:asciiTheme="minorHAnsi" w:hAnsiTheme="minorHAnsi" w:cstheme="minorHAnsi"/>
            <w:sz w:val="22"/>
            <w:szCs w:val="22"/>
          </w:rPr>
          <w:t xml:space="preserve"> </w:t>
        </w:r>
        <w:r w:rsidRPr="00920DEE" w:rsidDel="006D7291">
          <w:rPr>
            <w:rStyle w:val="Refdenotaalfinal"/>
            <w:rFonts w:asciiTheme="minorHAnsi" w:hAnsiTheme="minorHAnsi" w:cstheme="minorHAnsi"/>
            <w:sz w:val="22"/>
            <w:szCs w:val="22"/>
          </w:rPr>
          <w:endnoteReference w:id="13"/>
        </w:r>
        <w:r w:rsidRPr="00920DEE" w:rsidDel="006D7291">
          <w:rPr>
            <w:rFonts w:asciiTheme="minorHAnsi" w:hAnsiTheme="minorHAnsi" w:cstheme="minorHAnsi"/>
            <w:sz w:val="22"/>
            <w:szCs w:val="22"/>
          </w:rPr>
          <w:t>.</w:t>
        </w:r>
      </w:moveFrom>
    </w:p>
    <w:p w:rsidR="00900DE7" w:rsidRPr="00920DEE" w:rsidDel="00B55C21" w:rsidRDefault="00900DE7" w:rsidP="001311E0">
      <w:pPr>
        <w:spacing w:before="100" w:beforeAutospacing="1" w:after="100" w:afterAutospacing="1" w:line="240" w:lineRule="auto"/>
        <w:rPr>
          <w:rFonts w:cstheme="minorHAnsi"/>
          <w:i/>
          <w:color w:val="FF0000"/>
        </w:rPr>
      </w:pPr>
      <w:moveFromRangeStart w:id="284" w:author="Facundo-std" w:date="2010-07-06T21:34:00Z" w:name="move266215385"/>
      <w:moveFromRangeEnd w:id="269"/>
      <w:moveFrom w:id="285" w:author="Facundo-std" w:date="2010-07-06T21:34:00Z">
        <w:r w:rsidRPr="00920DEE" w:rsidDel="00B55C21">
          <w:rPr>
            <w:rFonts w:cstheme="minorHAnsi"/>
            <w:i/>
            <w:color w:val="FF0000"/>
          </w:rPr>
          <w:t>CARGA DEPOSITADA</w:t>
        </w:r>
      </w:moveFrom>
    </w:p>
    <w:p w:rsidR="00900DE7" w:rsidRPr="00920DEE" w:rsidDel="00B55C21" w:rsidRDefault="00900DE7" w:rsidP="00900DE7">
      <w:pPr>
        <w:spacing w:before="100" w:beforeAutospacing="1" w:after="100" w:afterAutospacing="1" w:line="240" w:lineRule="auto"/>
        <w:rPr>
          <w:rFonts w:cstheme="minorHAnsi"/>
        </w:rPr>
      </w:pPr>
      <w:moveFrom w:id="286" w:author="Facundo-std" w:date="2010-07-06T21:34:00Z">
        <w:r w:rsidRPr="00920DEE" w:rsidDel="00B55C21">
          <w:rPr>
            <w:rFonts w:cstheme="minorHAnsi"/>
          </w:rPr>
          <w:t>Los SE</w:t>
        </w:r>
        <w:r w:rsidR="00457898" w:rsidDel="00B55C21">
          <w:rPr>
            <w:rFonts w:cstheme="minorHAnsi"/>
          </w:rPr>
          <w:t>E</w:t>
        </w:r>
        <w:r w:rsidRPr="00920DEE" w:rsidDel="00B55C21">
          <w:rPr>
            <w:rFonts w:cstheme="minorHAnsi"/>
          </w:rPr>
          <w:t>s son causados por dos tipos de radiación espacial:</w:t>
        </w:r>
      </w:moveFrom>
    </w:p>
    <w:p w:rsidR="00900DE7" w:rsidRPr="00920DEE" w:rsidDel="00B55C21" w:rsidRDefault="00900DE7" w:rsidP="00900DE7">
      <w:pPr>
        <w:pStyle w:val="Prrafodelista"/>
        <w:numPr>
          <w:ilvl w:val="0"/>
          <w:numId w:val="3"/>
        </w:numPr>
        <w:spacing w:before="100" w:beforeAutospacing="1" w:after="100" w:afterAutospacing="1" w:line="240" w:lineRule="auto"/>
        <w:rPr>
          <w:rFonts w:cstheme="minorHAnsi"/>
        </w:rPr>
      </w:pPr>
      <w:moveFrom w:id="287" w:author="Facundo-std" w:date="2010-07-06T21:34:00Z">
        <w:r w:rsidRPr="00920DEE" w:rsidDel="00B55C21">
          <w:rPr>
            <w:rFonts w:cstheme="minorHAnsi"/>
          </w:rPr>
          <w:t>Protones de alta energía</w:t>
        </w:r>
      </w:moveFrom>
    </w:p>
    <w:p w:rsidR="00900DE7" w:rsidRPr="00920DEE" w:rsidDel="00B55C21" w:rsidRDefault="00900DE7" w:rsidP="00900DE7">
      <w:pPr>
        <w:pStyle w:val="Prrafodelista"/>
        <w:numPr>
          <w:ilvl w:val="0"/>
          <w:numId w:val="3"/>
        </w:numPr>
        <w:spacing w:before="100" w:beforeAutospacing="1" w:after="100" w:afterAutospacing="1" w:line="240" w:lineRule="auto"/>
        <w:rPr>
          <w:rFonts w:cstheme="minorHAnsi"/>
        </w:rPr>
      </w:pPr>
      <w:moveFrom w:id="288" w:author="Facundo-std" w:date="2010-07-06T21:34:00Z">
        <w:r w:rsidRPr="00920DEE" w:rsidDel="00B55C21">
          <w:rPr>
            <w:rFonts w:cstheme="minorHAnsi"/>
          </w:rPr>
          <w:t>Rayos cósmicos (especialmente iones pesados de origen solar o galáctico)</w:t>
        </w:r>
      </w:moveFrom>
    </w:p>
    <w:p w:rsidR="00900DE7" w:rsidRPr="00920DEE" w:rsidDel="00B55C21" w:rsidRDefault="00900DE7" w:rsidP="00900DE7">
      <w:pPr>
        <w:spacing w:before="100" w:beforeAutospacing="1" w:after="100" w:afterAutospacing="1" w:line="240" w:lineRule="auto"/>
        <w:rPr>
          <w:rFonts w:cstheme="minorHAnsi"/>
        </w:rPr>
      </w:pPr>
      <w:moveFrom w:id="289" w:author="Facundo-std" w:date="2010-07-06T21:34:00Z">
        <w:r w:rsidRPr="00920DEE" w:rsidDel="00B55C21">
          <w:rPr>
            <w:rFonts w:cstheme="minorHAnsi"/>
          </w:rPr>
          <w:t>Hay dos métodos por los cuales la radiación libera cargas en un dispositivo semiconductor:</w:t>
        </w:r>
      </w:moveFrom>
    </w:p>
    <w:p w:rsidR="00900DE7" w:rsidRPr="00EB1415" w:rsidDel="00B55C21" w:rsidRDefault="00900DE7" w:rsidP="00900DE7">
      <w:pPr>
        <w:pStyle w:val="Prrafodelista"/>
        <w:numPr>
          <w:ilvl w:val="0"/>
          <w:numId w:val="4"/>
        </w:numPr>
        <w:spacing w:before="100" w:beforeAutospacing="1" w:after="100" w:afterAutospacing="1" w:line="240" w:lineRule="auto"/>
        <w:rPr>
          <w:rFonts w:cstheme="minorHAnsi"/>
        </w:rPr>
      </w:pPr>
      <w:moveFrom w:id="290" w:author="Facundo-std" w:date="2010-07-06T21:34:00Z">
        <w:r w:rsidRPr="00EB1415" w:rsidDel="00B55C21">
          <w:rPr>
            <w:rFonts w:cstheme="minorHAnsi"/>
            <w:b/>
            <w:i/>
          </w:rPr>
          <w:t>Ionización Directa</w:t>
        </w:r>
        <w:r w:rsidRPr="00EB1415" w:rsidDel="00B55C21">
          <w:rPr>
            <w:rFonts w:cstheme="minorHAnsi"/>
          </w:rPr>
          <w:t xml:space="preserve">: Cuando una partícula cargada atraviesa el material semiconductor liberando pares electrón-hueco a lo largo de de su trayectoria mientras va perdiendo </w:t>
        </w:r>
        <w:r w:rsidRPr="00EB1415" w:rsidDel="00B55C21">
          <w:rPr>
            <w:rFonts w:cstheme="minorHAnsi"/>
          </w:rPr>
          <w:lastRenderedPageBreak/>
          <w:t xml:space="preserve">energía. Cuando toda la energía es liberada, la partícula descansa en el semiconductor, habiendo viajado una longitud determina conocida como el </w:t>
        </w:r>
        <w:r w:rsidRPr="00EB1415" w:rsidDel="00B55C21">
          <w:rPr>
            <w:rFonts w:cstheme="minorHAnsi"/>
            <w:i/>
          </w:rPr>
          <w:t>rango de la partícula</w:t>
        </w:r>
        <w:r w:rsidRPr="00EB1415" w:rsidDel="00B55C21">
          <w:rPr>
            <w:rFonts w:cstheme="minorHAnsi"/>
          </w:rPr>
          <w:t xml:space="preserve">. El termino </w:t>
        </w:r>
        <w:r w:rsidRPr="00EB1415" w:rsidDel="00B55C21">
          <w:rPr>
            <w:rFonts w:cstheme="minorHAnsi"/>
            <w:i/>
          </w:rPr>
          <w:t>Linear Energy Transfer (LET)</w:t>
        </w:r>
        <w:r w:rsidRPr="00EB1415" w:rsidDel="00B55C21">
          <w:rPr>
            <w:rFonts w:cstheme="minorHAnsi"/>
          </w:rPr>
          <w:t xml:space="preserve"> es frecuentemente usado para describir la energía perdida de la partícula por unidad de longitud mientras recorre el material. Las unidades del LET están dadas por MeV/cm</w:t>
        </w:r>
        <w:r w:rsidRPr="00EB1415" w:rsidDel="00B55C21">
          <w:rPr>
            <w:rFonts w:cstheme="minorHAnsi"/>
            <w:vertAlign w:val="superscript"/>
          </w:rPr>
          <w:t>2</w:t>
        </w:r>
        <w:r w:rsidRPr="00EB1415" w:rsidDel="00B55C21">
          <w:rPr>
            <w:rFonts w:cstheme="minorHAnsi"/>
          </w:rPr>
          <w:t xml:space="preserve">/mg porque la energía perdida por unidad de longitud (en MeV/cm) </w:t>
        </w:r>
        <w:r w:rsidR="00EB1415" w:rsidRPr="00EB1415" w:rsidDel="00B55C21">
          <w:rPr>
            <w:rFonts w:cstheme="minorHAnsi"/>
          </w:rPr>
          <w:t xml:space="preserve">es </w:t>
        </w:r>
        <w:r w:rsidRPr="00EB1415" w:rsidDel="00B55C21">
          <w:rPr>
            <w:rFonts w:cstheme="minorHAnsi"/>
          </w:rPr>
          <w:t>normalizada por la densidad del material atravesado (en mg/cm</w:t>
        </w:r>
        <w:r w:rsidRPr="00EB1415" w:rsidDel="00B55C21">
          <w:rPr>
            <w:rFonts w:cstheme="minorHAnsi"/>
            <w:vertAlign w:val="superscript"/>
          </w:rPr>
          <w:t>3</w:t>
        </w:r>
        <w:r w:rsidRPr="00EB1415" w:rsidDel="00B55C21">
          <w:rPr>
            <w:rFonts w:cstheme="minorHAnsi"/>
          </w:rPr>
          <w:t xml:space="preserve">), por lo tanto, las unidades del LET pueden ser expresadas </w:t>
        </w:r>
        <w:r w:rsidR="00EB1415" w:rsidRPr="00EB1415" w:rsidDel="00B55C21">
          <w:rPr>
            <w:rFonts w:cstheme="minorHAnsi"/>
          </w:rPr>
          <w:t>i</w:t>
        </w:r>
        <w:r w:rsidRPr="00EB1415" w:rsidDel="00B55C21">
          <w:rPr>
            <w:rFonts w:cstheme="minorHAnsi"/>
          </w:rPr>
          <w:t>ndependientemente del semiconductor.</w:t>
        </w:r>
        <w:r w:rsidR="00EB1415" w:rsidDel="00B55C21">
          <w:rPr>
            <w:rFonts w:cstheme="minorHAnsi"/>
          </w:rPr>
          <w:t xml:space="preserve"> Ej. e</w:t>
        </w:r>
        <w:r w:rsidRPr="00EB1415" w:rsidDel="00B55C21">
          <w:rPr>
            <w:rFonts w:cstheme="minorHAnsi"/>
          </w:rPr>
          <w:t>n el silicio, un LET de 97 MeV-cm</w:t>
        </w:r>
        <w:r w:rsidRPr="00EB1415" w:rsidDel="00B55C21">
          <w:rPr>
            <w:rFonts w:cstheme="minorHAnsi"/>
            <w:vertAlign w:val="superscript"/>
          </w:rPr>
          <w:t>2</w:t>
        </w:r>
        <w:r w:rsidRPr="00EB1415" w:rsidDel="00B55C21">
          <w:rPr>
            <w:rFonts w:cstheme="minorHAnsi"/>
          </w:rPr>
          <w:t>/mg corresponde a depositar una carga de 1pC/um. La</w:t>
        </w:r>
        <w:r w:rsidRPr="00EB1415" w:rsidDel="00B55C21">
          <w:rPr>
            <w:rFonts w:cstheme="minorHAnsi"/>
            <w:color w:val="4F81BD" w:themeColor="accent1"/>
          </w:rPr>
          <w:t xml:space="preserve"> </w:t>
        </w:r>
        <w:r w:rsidR="0009325B" w:rsidDel="00B55C21">
          <w:fldChar w:fldCharType="begin"/>
        </w:r>
        <w:r w:rsidR="0009325B" w:rsidDel="00B55C21">
          <w:instrText xml:space="preserve"> REF _Ref264309708 \h  \* MERGEFORMAT </w:instrText>
        </w:r>
        <w:r w:rsidR="0009325B" w:rsidDel="00B55C21">
          <w:fldChar w:fldCharType="separate"/>
        </w:r>
        <w:r w:rsidR="00EB1415" w:rsidRPr="00EB1415" w:rsidDel="00B55C21">
          <w:rPr>
            <w:color w:val="4F81BD" w:themeColor="accent1"/>
          </w:rPr>
          <w:t xml:space="preserve">Figura </w:t>
        </w:r>
        <w:r w:rsidR="00EB1415" w:rsidRPr="00EB1415" w:rsidDel="00B55C21">
          <w:rPr>
            <w:noProof/>
            <w:color w:val="4F81BD" w:themeColor="accent1"/>
          </w:rPr>
          <w:t>1</w:t>
        </w:r>
        <w:r w:rsidR="0009325B" w:rsidDel="00B55C21">
          <w:fldChar w:fldCharType="end"/>
        </w:r>
        <w:r w:rsidR="00EB1415" w:rsidDel="00B55C21">
          <w:rPr>
            <w:rFonts w:cstheme="minorHAnsi"/>
          </w:rPr>
          <w:t xml:space="preserve"> </w:t>
        </w:r>
        <w:r w:rsidRPr="00EB1415" w:rsidDel="00B55C21">
          <w:rPr>
            <w:rFonts w:cstheme="minorHAnsi"/>
          </w:rPr>
          <w:t>muestra una curva de un ion de cloro de 210 MeV viajando a través del silicio.</w:t>
        </w:r>
      </w:moveFrom>
    </w:p>
    <w:p w:rsidR="00900DE7" w:rsidRPr="00920DEE" w:rsidDel="00B55C21" w:rsidRDefault="00900DE7" w:rsidP="00900DE7">
      <w:pPr>
        <w:pStyle w:val="Prrafodelista"/>
        <w:spacing w:before="100" w:beforeAutospacing="1" w:after="100" w:afterAutospacing="1" w:line="240" w:lineRule="auto"/>
        <w:ind w:left="1065"/>
        <w:rPr>
          <w:rFonts w:cstheme="minorHAnsi"/>
        </w:rPr>
      </w:pPr>
      <w:moveFrom w:id="291" w:author="Facundo-std" w:date="2010-07-06T21:34:00Z">
        <w:r w:rsidRPr="00920DEE" w:rsidDel="00B55C21">
          <w:rPr>
            <w:rFonts w:cstheme="minorHAnsi"/>
          </w:rPr>
          <w:t>La ionización directa es el mecanismo principal de deposición de cargas causadas por iones pesados que generan perturbaciones, donde definimos a los iones pesados como cualquier ion con un número atómico mayor o igual a dos (partículas diferentes  a pro</w:t>
        </w:r>
        <w:r w:rsidR="00EB1415" w:rsidDel="00B55C21">
          <w:rPr>
            <w:rFonts w:cstheme="minorHAnsi"/>
          </w:rPr>
          <w:t xml:space="preserve">tones, electrones, neutrones o </w:t>
        </w:r>
        <w:r w:rsidRPr="00920DEE" w:rsidDel="00B55C21">
          <w:rPr>
            <w:rFonts w:cstheme="minorHAnsi"/>
          </w:rPr>
          <w:t>ions).</w:t>
        </w:r>
        <w:r w:rsidRPr="00920DEE" w:rsidDel="00B55C21">
          <w:rPr>
            <w:rFonts w:cstheme="minorHAnsi"/>
            <w:noProof/>
            <w:lang w:eastAsia="es-AR"/>
          </w:rPr>
          <w:t xml:space="preserve"> </w:t>
        </w:r>
      </w:moveFrom>
    </w:p>
    <w:p w:rsidR="00900DE7" w:rsidRPr="00920DEE" w:rsidDel="00B55C21" w:rsidRDefault="00900DE7" w:rsidP="00900DE7">
      <w:pPr>
        <w:pStyle w:val="Prrafodelista"/>
        <w:spacing w:before="100" w:beforeAutospacing="1" w:after="100" w:afterAutospacing="1" w:line="240" w:lineRule="auto"/>
        <w:ind w:left="1065"/>
        <w:jc w:val="center"/>
        <w:rPr>
          <w:rFonts w:cstheme="minorHAnsi"/>
        </w:rPr>
      </w:pPr>
      <w:moveFrom w:id="292" w:author="Facundo-std" w:date="2010-07-06T21:34:00Z">
        <w:r w:rsidRPr="00920DEE" w:rsidDel="00B55C21">
          <w:rPr>
            <w:rFonts w:cstheme="minorHAnsi"/>
            <w:noProof/>
            <w:lang w:eastAsia="es-AR"/>
          </w:rPr>
          <w:drawing>
            <wp:inline distT="0" distB="0" distL="0" distR="0">
              <wp:extent cx="2471602" cy="1987369"/>
              <wp:effectExtent l="19050" t="0" r="4898" b="0"/>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2474488" cy="1989689"/>
                      </a:xfrm>
                      <a:prstGeom prst="rect">
                        <a:avLst/>
                      </a:prstGeom>
                      <a:noFill/>
                      <a:ln w="9525">
                        <a:noFill/>
                        <a:miter lim="800000"/>
                        <a:headEnd/>
                        <a:tailEnd/>
                      </a:ln>
                    </pic:spPr>
                  </pic:pic>
                </a:graphicData>
              </a:graphic>
            </wp:inline>
          </w:drawing>
        </w:r>
      </w:moveFrom>
    </w:p>
    <w:p w:rsidR="00900DE7" w:rsidRPr="00EB1415" w:rsidDel="00B55C21" w:rsidRDefault="00EB1415" w:rsidP="00EB1415">
      <w:pPr>
        <w:pStyle w:val="Epgrafe"/>
        <w:jc w:val="center"/>
        <w:rPr>
          <w:rFonts w:cstheme="minorHAnsi"/>
          <w:szCs w:val="22"/>
        </w:rPr>
      </w:pPr>
      <w:bookmarkStart w:id="293" w:name="_Ref264309708"/>
      <w:moveFrom w:id="294" w:author="Facundo-std" w:date="2010-07-06T21:34:00Z">
        <w:r w:rsidDel="00B55C21">
          <w:t xml:space="preserve">Figura </w:t>
        </w:r>
        <w:r w:rsidR="0009325B" w:rsidDel="00B55C21">
          <w:fldChar w:fldCharType="begin"/>
        </w:r>
        <w:r w:rsidR="0009325B" w:rsidDel="00B55C21">
          <w:instrText xml:space="preserve"> SEQ Figura \* ARABIC </w:instrText>
        </w:r>
        <w:r w:rsidR="0009325B" w:rsidDel="00B55C21">
          <w:fldChar w:fldCharType="separate"/>
        </w:r>
        <w:r w:rsidR="00A674B5" w:rsidDel="00B55C21">
          <w:rPr>
            <w:noProof/>
          </w:rPr>
          <w:t>1</w:t>
        </w:r>
        <w:r w:rsidR="0009325B" w:rsidDel="00B55C21">
          <w:fldChar w:fldCharType="end"/>
        </w:r>
        <w:bookmarkEnd w:id="293"/>
        <w:r w:rsidDel="00B55C21">
          <w:t>)</w:t>
        </w:r>
        <w:r w:rsidR="00900DE7" w:rsidRPr="00920DEE" w:rsidDel="00B55C21">
          <w:rPr>
            <w:rFonts w:cstheme="minorHAnsi"/>
            <w:sz w:val="22"/>
            <w:szCs w:val="22"/>
          </w:rPr>
          <w:t xml:space="preserve"> </w:t>
        </w:r>
        <w:r w:rsidR="00900DE7" w:rsidRPr="00EB1415" w:rsidDel="00B55C21">
          <w:rPr>
            <w:rFonts w:cstheme="minorHAnsi"/>
            <w:szCs w:val="22"/>
          </w:rPr>
          <w:t>Curva de un ion de cloro de 210 MeV viajando a través del silicio.</w:t>
        </w:r>
      </w:moveFrom>
    </w:p>
    <w:p w:rsidR="00900DE7" w:rsidRPr="00920DEE" w:rsidDel="00B55C21" w:rsidRDefault="00900DE7" w:rsidP="00900DE7">
      <w:pPr>
        <w:pStyle w:val="Prrafodelista"/>
        <w:numPr>
          <w:ilvl w:val="0"/>
          <w:numId w:val="4"/>
        </w:numPr>
        <w:spacing w:before="100" w:beforeAutospacing="1" w:after="100" w:afterAutospacing="1" w:line="240" w:lineRule="auto"/>
        <w:rPr>
          <w:rFonts w:cstheme="minorHAnsi"/>
          <w:b/>
          <w:i/>
        </w:rPr>
      </w:pPr>
      <w:moveFrom w:id="295" w:author="Facundo-std" w:date="2010-07-06T21:34:00Z">
        <w:r w:rsidRPr="00920DEE" w:rsidDel="00B55C21">
          <w:rPr>
            <w:rFonts w:cstheme="minorHAnsi"/>
            <w:b/>
            <w:i/>
          </w:rPr>
          <w:t>Ionización Indirecta:</w:t>
        </w:r>
        <w:r w:rsidR="00EB1415" w:rsidDel="00B55C21">
          <w:rPr>
            <w:rFonts w:cstheme="minorHAnsi"/>
            <w:b/>
            <w:i/>
          </w:rPr>
          <w:t xml:space="preserve"> </w:t>
        </w:r>
        <w:r w:rsidR="00EB1415" w:rsidRPr="00502696" w:rsidDel="00B55C21">
          <w:rPr>
            <w:rFonts w:cstheme="minorHAnsi"/>
            <w:i/>
            <w:color w:val="F79646" w:themeColor="accent6"/>
          </w:rPr>
          <w:t>(L</w:t>
        </w:r>
        <w:r w:rsidRPr="00502696" w:rsidDel="00B55C21">
          <w:rPr>
            <w:rFonts w:cstheme="minorHAnsi"/>
            <w:i/>
            <w:color w:val="F79646" w:themeColor="accent6"/>
          </w:rPr>
          <w:t xml:space="preserve">a ionización directa con partículas ligeras generalmente no generan suficiente energía en su paso como para </w:t>
        </w:r>
        <w:r w:rsidR="00EB1415" w:rsidRPr="00502696" w:rsidDel="00B55C21">
          <w:rPr>
            <w:rFonts w:cstheme="minorHAnsi"/>
            <w:i/>
            <w:color w:val="F79646" w:themeColor="accent6"/>
          </w:rPr>
          <w:t>producir una perturbación</w:t>
        </w:r>
        <w:r w:rsidR="00502696" w:rsidRPr="00502696" w:rsidDel="00B55C21">
          <w:rPr>
            <w:rFonts w:cstheme="minorHAnsi"/>
            <w:i/>
            <w:color w:val="F79646" w:themeColor="accent6"/>
          </w:rPr>
          <w:t>, sin embargo P</w:t>
        </w:r>
        <w:r w:rsidRPr="00502696" w:rsidDel="00B55C21">
          <w:rPr>
            <w:rFonts w:cstheme="minorHAnsi"/>
            <w:i/>
            <w:color w:val="F79646" w:themeColor="accent6"/>
          </w:rPr>
          <w:t>rotones y Neutrones ambos pueden generar niveles significantes de perturbación a través de la mecánica indirecta</w:t>
        </w:r>
        <w:r w:rsidR="00502696" w:rsidRPr="00502696" w:rsidDel="00B55C21">
          <w:rPr>
            <w:rFonts w:cstheme="minorHAnsi"/>
            <w:i/>
            <w:color w:val="F79646" w:themeColor="accent6"/>
          </w:rPr>
          <w:t>)</w:t>
        </w:r>
        <w:r w:rsidRPr="00502696" w:rsidDel="00B55C21">
          <w:rPr>
            <w:rFonts w:cstheme="minorHAnsi"/>
            <w:i/>
            <w:color w:val="F79646" w:themeColor="accent6"/>
          </w:rPr>
          <w:t>.</w:t>
        </w:r>
        <w:r w:rsidRPr="00920DEE" w:rsidDel="00B55C21">
          <w:rPr>
            <w:rFonts w:cstheme="minorHAnsi"/>
          </w:rPr>
          <w:t xml:space="preserve"> Cuando un protón o un </w:t>
        </w:r>
        <w:r w:rsidR="00502696" w:rsidRPr="00920DEE" w:rsidDel="00B55C21">
          <w:rPr>
            <w:rFonts w:cstheme="minorHAnsi"/>
          </w:rPr>
          <w:t>neutró</w:t>
        </w:r>
        <w:r w:rsidR="00502696" w:rsidDel="00B55C21">
          <w:rPr>
            <w:rFonts w:cstheme="minorHAnsi"/>
          </w:rPr>
          <w:t>n</w:t>
        </w:r>
        <w:r w:rsidRPr="00920DEE" w:rsidDel="00B55C21">
          <w:rPr>
            <w:rFonts w:cstheme="minorHAnsi"/>
          </w:rPr>
          <w:t xml:space="preserve"> de alta energía entra a una red semiconductora pueden sufrir coaliciones inelásticas con un núcleo blando. Esto puede desencadenar cualquiera de las siguientes reacciones nucleares posibles: </w:t>
        </w:r>
      </w:moveFrom>
    </w:p>
    <w:p w:rsidR="00900DE7" w:rsidRPr="00920DEE" w:rsidDel="00B55C21" w:rsidRDefault="00900DE7" w:rsidP="00900DE7">
      <w:pPr>
        <w:pStyle w:val="Prrafodelista"/>
        <w:numPr>
          <w:ilvl w:val="1"/>
          <w:numId w:val="4"/>
        </w:numPr>
        <w:spacing w:before="100" w:beforeAutospacing="1" w:after="100" w:afterAutospacing="1" w:line="240" w:lineRule="auto"/>
        <w:rPr>
          <w:rFonts w:cstheme="minorHAnsi"/>
          <w:b/>
          <w:i/>
        </w:rPr>
      </w:pPr>
      <w:moveFrom w:id="296" w:author="Facundo-std" w:date="2010-07-06T21:34:00Z">
        <w:r w:rsidRPr="00920DEE" w:rsidDel="00B55C21">
          <w:rPr>
            <w:rFonts w:cstheme="minorHAnsi"/>
            <w:i/>
          </w:rPr>
          <w:t>Que la colisione inelástica que produzcan un retroceso de Si,</w:t>
        </w:r>
      </w:moveFrom>
    </w:p>
    <w:p w:rsidR="00900DE7" w:rsidRPr="00920DEE" w:rsidDel="00B55C21" w:rsidRDefault="00900DE7" w:rsidP="00900DE7">
      <w:pPr>
        <w:pStyle w:val="Prrafodelista"/>
        <w:numPr>
          <w:ilvl w:val="1"/>
          <w:numId w:val="4"/>
        </w:numPr>
        <w:spacing w:before="100" w:beforeAutospacing="1" w:after="100" w:afterAutospacing="1" w:line="240" w:lineRule="auto"/>
        <w:rPr>
          <w:rFonts w:cstheme="minorHAnsi"/>
          <w:b/>
          <w:i/>
        </w:rPr>
      </w:pPr>
      <w:moveFrom w:id="297" w:author="Facundo-std" w:date="2010-07-06T21:34:00Z">
        <w:r w:rsidRPr="00920DEE" w:rsidDel="00B55C21">
          <w:rPr>
            <w:rFonts w:cstheme="minorHAnsi"/>
            <w:i/>
          </w:rPr>
          <w:t>La emisión de partículas alfa y gamma y el retroceso del núcleo hijo (ejemplo, Si emite partículas alfa y retroceso de un núcleo Mg),</w:t>
        </w:r>
      </w:moveFrom>
    </w:p>
    <w:p w:rsidR="00900DE7" w:rsidRPr="00920DEE" w:rsidDel="00B55C21" w:rsidRDefault="00900DE7" w:rsidP="00900DE7">
      <w:pPr>
        <w:pStyle w:val="Prrafodelista"/>
        <w:numPr>
          <w:ilvl w:val="1"/>
          <w:numId w:val="4"/>
        </w:numPr>
        <w:spacing w:before="100" w:beforeAutospacing="1" w:after="100" w:afterAutospacing="1" w:line="240" w:lineRule="auto"/>
        <w:rPr>
          <w:rFonts w:cstheme="minorHAnsi"/>
          <w:b/>
          <w:i/>
        </w:rPr>
      </w:pPr>
      <w:moveFrom w:id="298" w:author="Facundo-std" w:date="2010-07-06T21:34:00Z">
        <w:r w:rsidRPr="00920DEE" w:rsidDel="00B55C21">
          <w:rPr>
            <w:rFonts w:cstheme="minorHAnsi"/>
            <w:i/>
          </w:rPr>
          <w:t>Reacciones de espalación (spallation reactions), donde el núcleo afectado se divide en dos fragmentos, cada uno de los cuales puede retroceder.</w:t>
        </w:r>
      </w:moveFrom>
    </w:p>
    <w:p w:rsidR="00900DE7" w:rsidRPr="00920DEE" w:rsidDel="00B55C21" w:rsidRDefault="00900DE7" w:rsidP="00502696">
      <w:pPr>
        <w:spacing w:before="100" w:beforeAutospacing="1" w:after="100" w:afterAutospacing="1" w:line="240" w:lineRule="auto"/>
        <w:rPr>
          <w:rFonts w:cstheme="minorHAnsi"/>
        </w:rPr>
      </w:pPr>
      <w:moveFrom w:id="299" w:author="Facundo-std" w:date="2010-07-06T21:34:00Z">
        <w:r w:rsidRPr="00920DEE" w:rsidDel="00B55C21">
          <w:rPr>
            <w:rFonts w:cstheme="minorHAnsi"/>
          </w:rPr>
          <w:t>Cualquiera de estas reacciones puede depositar suficiente energía en su trayectoria de ionización directa, porque estas partículas son más pesadas que los protones y neutrones originales, pudiendo causar perturbaciones en su trayectoria.</w:t>
        </w:r>
      </w:moveFrom>
    </w:p>
    <w:p w:rsidR="00900DE7" w:rsidRPr="00920DEE" w:rsidDel="00B55C21" w:rsidRDefault="00900DE7" w:rsidP="00502696">
      <w:pPr>
        <w:spacing w:before="100" w:beforeAutospacing="1" w:after="100" w:afterAutospacing="1" w:line="240" w:lineRule="auto"/>
        <w:rPr>
          <w:rFonts w:cstheme="minorHAnsi"/>
        </w:rPr>
      </w:pPr>
      <w:moveFrom w:id="300" w:author="Facundo-std" w:date="2010-07-06T21:34:00Z">
        <w:r w:rsidRPr="00920DEE" w:rsidDel="00B55C21">
          <w:rPr>
            <w:rFonts w:cstheme="minorHAnsi"/>
          </w:rPr>
          <w:t xml:space="preserve">El producto de estas coaliciones inelásticas típicamente tiene poca energía y no viajan más allá del sitio de impacto de la partícula. También tienden a dispersarse hacia adelante en la dirección de la </w:t>
        </w:r>
        <w:r w:rsidRPr="00920DEE" w:rsidDel="00B55C21">
          <w:rPr>
            <w:rFonts w:cstheme="minorHAnsi"/>
          </w:rPr>
          <w:lastRenderedPageBreak/>
          <w:t>partícula original. Como consecuencia, la sensibilidad del SE</w:t>
        </w:r>
        <w:r w:rsidR="00ED3ED7" w:rsidDel="00B55C21">
          <w:rPr>
            <w:rFonts w:cstheme="minorHAnsi"/>
          </w:rPr>
          <w:t>E</w:t>
        </w:r>
        <w:r w:rsidRPr="00920DEE" w:rsidDel="00B55C21">
          <w:rPr>
            <w:rFonts w:cstheme="minorHAnsi"/>
          </w:rPr>
          <w:t xml:space="preserve"> pasaría a ser función del ángulo de incidencia de la partícula.</w:t>
        </w:r>
        <w:r w:rsidRPr="00920DEE" w:rsidDel="00B55C21">
          <w:rPr>
            <w:rStyle w:val="Refdenotaalfinal"/>
            <w:rFonts w:cstheme="minorHAnsi"/>
            <w:color w:val="FF0000"/>
          </w:rPr>
          <w:endnoteReference w:id="14"/>
        </w:r>
        <w:r w:rsidRPr="00920DEE" w:rsidDel="00B55C21">
          <w:rPr>
            <w:rFonts w:cstheme="minorHAnsi"/>
          </w:rPr>
          <w:t xml:space="preserve"> </w:t>
        </w:r>
      </w:moveFrom>
    </w:p>
    <w:p w:rsidR="00502696" w:rsidDel="00B55C21" w:rsidRDefault="00900DE7" w:rsidP="00502696">
      <w:pPr>
        <w:pStyle w:val="NormalWeb"/>
        <w:keepNext/>
        <w:jc w:val="center"/>
      </w:pPr>
      <w:moveFrom w:id="303" w:author="Facundo-std" w:date="2010-07-06T21:34:00Z">
        <w:r w:rsidRPr="00920DEE" w:rsidDel="00B55C21">
          <w:rPr>
            <w:rFonts w:asciiTheme="minorHAnsi" w:hAnsiTheme="minorHAnsi" w:cstheme="minorHAnsi"/>
            <w:noProof/>
            <w:sz w:val="22"/>
            <w:szCs w:val="22"/>
          </w:rPr>
          <w:drawing>
            <wp:inline distT="0" distB="0" distL="0" distR="0">
              <wp:extent cx="2638425" cy="1076325"/>
              <wp:effectExtent l="19050" t="0" r="9525" b="0"/>
              <wp:docPr id="5" name="Imagen 5" descr="s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e"/>
                      <pic:cNvPicPr>
                        <a:picLocks noChangeAspect="1" noChangeArrowheads="1"/>
                      </pic:cNvPicPr>
                    </pic:nvPicPr>
                    <pic:blipFill>
                      <a:blip r:embed="rId16" cstate="print"/>
                      <a:srcRect t="9697" b="21818"/>
                      <a:stretch>
                        <a:fillRect/>
                      </a:stretch>
                    </pic:blipFill>
                    <pic:spPr bwMode="auto">
                      <a:xfrm>
                        <a:off x="0" y="0"/>
                        <a:ext cx="2638425" cy="1076325"/>
                      </a:xfrm>
                      <a:prstGeom prst="rect">
                        <a:avLst/>
                      </a:prstGeom>
                      <a:noFill/>
                      <a:ln w="9525">
                        <a:noFill/>
                        <a:miter lim="800000"/>
                        <a:headEnd/>
                        <a:tailEnd/>
                      </a:ln>
                    </pic:spPr>
                  </pic:pic>
                </a:graphicData>
              </a:graphic>
            </wp:inline>
          </w:drawing>
        </w:r>
      </w:moveFrom>
    </w:p>
    <w:p w:rsidR="00502696" w:rsidRPr="00A674B5" w:rsidDel="00B55C21" w:rsidRDefault="00502696" w:rsidP="00502696">
      <w:pPr>
        <w:pStyle w:val="Epgrafe"/>
        <w:jc w:val="center"/>
        <w:rPr>
          <w:lang w:val="en-US"/>
        </w:rPr>
      </w:pPr>
      <w:moveFrom w:id="304" w:author="Facundo-std" w:date="2010-07-06T21:34:00Z">
        <w:r w:rsidDel="00B55C21">
          <w:t xml:space="preserve">Figura </w:t>
        </w:r>
        <w:r w:rsidR="0009325B" w:rsidDel="00B55C21">
          <w:fldChar w:fldCharType="begin"/>
        </w:r>
        <w:r w:rsidR="0009325B" w:rsidDel="00B55C21">
          <w:instrText xml:space="preserve"> SEQ Figura \* ARABIC </w:instrText>
        </w:r>
        <w:r w:rsidR="0009325B" w:rsidDel="00B55C21">
          <w:fldChar w:fldCharType="separate"/>
        </w:r>
        <w:r w:rsidR="00A674B5" w:rsidDel="00B55C21">
          <w:rPr>
            <w:noProof/>
          </w:rPr>
          <w:t>2</w:t>
        </w:r>
        <w:r w:rsidR="0009325B" w:rsidDel="00B55C21">
          <w:fldChar w:fldCharType="end"/>
        </w:r>
        <w:r w:rsidDel="00B55C21">
          <w:t>)</w:t>
        </w:r>
        <w:r w:rsidRPr="00502696" w:rsidDel="00B55C21">
          <w:rPr>
            <w:rFonts w:cstheme="minorHAnsi"/>
            <w:sz w:val="22"/>
            <w:szCs w:val="22"/>
          </w:rPr>
          <w:t xml:space="preserve"> </w:t>
        </w:r>
        <w:r w:rsidRPr="00502696" w:rsidDel="00B55C21">
          <w:rPr>
            <w:rFonts w:cstheme="minorHAnsi"/>
            <w:szCs w:val="22"/>
          </w:rPr>
          <w:t xml:space="preserve">Esquemático mostrando como un rayo cósmico deposita energía en un dispositivo electrónico. </w:t>
        </w:r>
        <w:r w:rsidRPr="00502696" w:rsidDel="00B55C21">
          <w:rPr>
            <w:rFonts w:cstheme="minorHAnsi"/>
            <w:szCs w:val="22"/>
            <w:lang w:val="en-US"/>
          </w:rPr>
          <w:t xml:space="preserve">(Source: </w:t>
        </w:r>
        <w:r w:rsidRPr="00502696" w:rsidDel="00B55C21">
          <w:rPr>
            <w:rFonts w:cstheme="minorHAnsi"/>
            <w:i/>
            <w:iCs/>
            <w:szCs w:val="22"/>
            <w:lang w:val="en-US"/>
          </w:rPr>
          <w:t>Spacecraft Anomalies due to Radiation Environment in Space</w:t>
        </w:r>
        <w:r w:rsidRPr="00502696" w:rsidDel="00B55C21">
          <w:rPr>
            <w:rStyle w:val="apple-converted-space"/>
            <w:rFonts w:cstheme="minorHAnsi"/>
            <w:szCs w:val="22"/>
            <w:lang w:val="en-US"/>
          </w:rPr>
          <w:t> </w:t>
        </w:r>
        <w:r w:rsidRPr="00502696" w:rsidDel="00B55C21">
          <w:rPr>
            <w:rFonts w:cstheme="minorHAnsi"/>
            <w:szCs w:val="22"/>
            <w:lang w:val="en-US"/>
          </w:rPr>
          <w:t>by Lauriente and Vampola</w:t>
        </w:r>
        <w:r w:rsidRPr="00502696" w:rsidDel="00B55C21">
          <w:rPr>
            <w:rStyle w:val="Refdenotaalfinal"/>
            <w:rFonts w:cstheme="minorHAnsi"/>
            <w:szCs w:val="22"/>
            <w:lang w:val="en-US"/>
          </w:rPr>
          <w:endnoteReference w:id="15"/>
        </w:r>
        <w:r w:rsidRPr="00502696" w:rsidDel="00B55C21">
          <w:rPr>
            <w:rFonts w:cstheme="minorHAnsi"/>
            <w:szCs w:val="22"/>
            <w:lang w:val="en-US"/>
          </w:rPr>
          <w:t>).</w:t>
        </w:r>
      </w:moveFrom>
    </w:p>
    <w:p w:rsidR="00900DE7" w:rsidRPr="00ED3ED7" w:rsidDel="00B55C21" w:rsidRDefault="00502696" w:rsidP="00900DE7">
      <w:pPr>
        <w:pStyle w:val="NormalWeb"/>
        <w:rPr>
          <w:rStyle w:val="apple-style-span"/>
          <w:rFonts w:asciiTheme="minorHAnsi" w:hAnsiTheme="minorHAnsi" w:cstheme="minorHAnsi"/>
          <w:color w:val="000000"/>
          <w:sz w:val="18"/>
          <w:szCs w:val="22"/>
        </w:rPr>
      </w:pPr>
      <w:moveFrom w:id="307" w:author="Facundo-std" w:date="2010-07-06T21:34:00Z">
        <w:r w:rsidRPr="00ED3ED7" w:rsidDel="00B55C21">
          <w:rPr>
            <w:rStyle w:val="apple-style-span"/>
            <w:rFonts w:asciiTheme="minorHAnsi" w:hAnsiTheme="minorHAnsi" w:cstheme="minorHAnsi"/>
            <w:b/>
            <w:i/>
            <w:color w:val="000000"/>
            <w:sz w:val="18"/>
            <w:szCs w:val="22"/>
            <w:highlight w:val="yellow"/>
            <w:u w:val="single"/>
          </w:rPr>
          <w:t>Spallation o Espalación</w:t>
        </w:r>
        <w:r w:rsidR="00900DE7" w:rsidRPr="00ED3ED7" w:rsidDel="00B55C21">
          <w:rPr>
            <w:rStyle w:val="apple-style-span"/>
            <w:rFonts w:asciiTheme="minorHAnsi" w:hAnsiTheme="minorHAnsi" w:cstheme="minorHAnsi"/>
            <w:b/>
            <w:i/>
            <w:color w:val="000000"/>
            <w:sz w:val="18"/>
            <w:szCs w:val="22"/>
            <w:highlight w:val="yellow"/>
            <w:u w:val="single"/>
          </w:rPr>
          <w:t>:</w:t>
        </w:r>
        <w:r w:rsidR="00900DE7" w:rsidRPr="00ED3ED7" w:rsidDel="00B55C21">
          <w:rPr>
            <w:rStyle w:val="apple-style-span"/>
            <w:rFonts w:asciiTheme="minorHAnsi" w:hAnsiTheme="minorHAnsi" w:cstheme="minorHAnsi"/>
            <w:color w:val="000000"/>
            <w:sz w:val="18"/>
            <w:szCs w:val="22"/>
            <w:highlight w:val="yellow"/>
          </w:rPr>
          <w:t xml:space="preserve"> “En</w:t>
        </w:r>
        <w:r w:rsidR="00900DE7" w:rsidRPr="00ED3ED7" w:rsidDel="00B55C21">
          <w:rPr>
            <w:rStyle w:val="apple-converted-space"/>
            <w:rFonts w:asciiTheme="minorHAnsi" w:hAnsiTheme="minorHAnsi" w:cstheme="minorHAnsi"/>
            <w:color w:val="000000"/>
            <w:sz w:val="18"/>
            <w:szCs w:val="22"/>
            <w:highlight w:val="yellow"/>
          </w:rPr>
          <w:t> </w:t>
        </w:r>
        <w:r w:rsidR="0009325B" w:rsidDel="00B55C21">
          <w:fldChar w:fldCharType="begin"/>
        </w:r>
        <w:r w:rsidR="0009325B" w:rsidDel="00B55C21">
          <w:instrText>HYPERLINK "http://es.wikipedia.org/wiki/F%C3%ADsica_nuclear" \o "Física nuclear"</w:instrText>
        </w:r>
        <w:r w:rsidR="0009325B" w:rsidDel="00B55C21">
          <w:fldChar w:fldCharType="separate"/>
        </w:r>
        <w:r w:rsidR="00900DE7" w:rsidRPr="00ED3ED7" w:rsidDel="00B55C21">
          <w:rPr>
            <w:rStyle w:val="Hipervnculo"/>
            <w:rFonts w:asciiTheme="minorHAnsi" w:hAnsiTheme="minorHAnsi" w:cstheme="minorHAnsi"/>
            <w:color w:val="002BB8"/>
            <w:sz w:val="18"/>
            <w:szCs w:val="22"/>
            <w:highlight w:val="yellow"/>
          </w:rPr>
          <w:t>física nuclear</w:t>
        </w:r>
        <w:r w:rsidR="0009325B" w:rsidDel="00B55C21">
          <w:fldChar w:fldCharType="end"/>
        </w:r>
        <w:r w:rsidR="00900DE7" w:rsidRPr="00ED3ED7" w:rsidDel="00B55C21">
          <w:rPr>
            <w:rStyle w:val="apple-style-span"/>
            <w:rFonts w:asciiTheme="minorHAnsi" w:hAnsiTheme="minorHAnsi" w:cstheme="minorHAnsi"/>
            <w:color w:val="000000"/>
            <w:sz w:val="18"/>
            <w:szCs w:val="22"/>
            <w:highlight w:val="yellow"/>
          </w:rPr>
          <w:t>, es el proceso por el que un núcleo pesado emite una gran cantidad de</w:t>
        </w:r>
        <w:r w:rsidR="00900DE7" w:rsidRPr="00ED3ED7" w:rsidDel="00B55C21">
          <w:rPr>
            <w:rStyle w:val="apple-converted-space"/>
            <w:rFonts w:asciiTheme="minorHAnsi" w:hAnsiTheme="minorHAnsi" w:cstheme="minorHAnsi"/>
            <w:color w:val="000000"/>
            <w:sz w:val="18"/>
            <w:szCs w:val="22"/>
            <w:highlight w:val="yellow"/>
          </w:rPr>
          <w:t> </w:t>
        </w:r>
        <w:r w:rsidR="0009325B" w:rsidDel="00B55C21">
          <w:fldChar w:fldCharType="begin"/>
        </w:r>
        <w:r w:rsidR="0009325B" w:rsidDel="00B55C21">
          <w:instrText>HYPERLINK "http://es.wikipedia.org/wiki/Nucle%C3%B3n" \o "Nucleón"</w:instrText>
        </w:r>
        <w:r w:rsidR="0009325B" w:rsidDel="00B55C21">
          <w:fldChar w:fldCharType="separate"/>
        </w:r>
        <w:r w:rsidR="00900DE7" w:rsidRPr="00ED3ED7" w:rsidDel="00B55C21">
          <w:rPr>
            <w:rStyle w:val="Hipervnculo"/>
            <w:rFonts w:asciiTheme="minorHAnsi" w:hAnsiTheme="minorHAnsi" w:cstheme="minorHAnsi"/>
            <w:color w:val="002BB8"/>
            <w:sz w:val="18"/>
            <w:szCs w:val="22"/>
            <w:highlight w:val="yellow"/>
          </w:rPr>
          <w:t>nucleones</w:t>
        </w:r>
        <w:r w:rsidR="0009325B" w:rsidDel="00B55C21">
          <w:fldChar w:fldCharType="end"/>
        </w:r>
        <w:r w:rsidR="00900DE7" w:rsidRPr="00ED3ED7" w:rsidDel="00B55C21">
          <w:rPr>
            <w:rStyle w:val="apple-converted-space"/>
            <w:rFonts w:asciiTheme="minorHAnsi" w:hAnsiTheme="minorHAnsi" w:cstheme="minorHAnsi"/>
            <w:color w:val="000000"/>
            <w:sz w:val="18"/>
            <w:szCs w:val="22"/>
            <w:highlight w:val="yellow"/>
          </w:rPr>
          <w:t> </w:t>
        </w:r>
        <w:r w:rsidR="00900DE7" w:rsidRPr="00ED3ED7" w:rsidDel="00B55C21">
          <w:rPr>
            <w:rStyle w:val="apple-style-span"/>
            <w:rFonts w:asciiTheme="minorHAnsi" w:hAnsiTheme="minorHAnsi" w:cstheme="minorHAnsi"/>
            <w:color w:val="000000"/>
            <w:sz w:val="18"/>
            <w:szCs w:val="22"/>
            <w:highlight w:val="yellow"/>
          </w:rPr>
          <w:t>como resultado del choque con un</w:t>
        </w:r>
        <w:r w:rsidR="00900DE7" w:rsidRPr="00ED3ED7" w:rsidDel="00B55C21">
          <w:rPr>
            <w:rStyle w:val="apple-converted-space"/>
            <w:rFonts w:asciiTheme="minorHAnsi" w:hAnsiTheme="minorHAnsi" w:cstheme="minorHAnsi"/>
            <w:color w:val="000000"/>
            <w:sz w:val="18"/>
            <w:szCs w:val="22"/>
            <w:highlight w:val="yellow"/>
          </w:rPr>
          <w:t> </w:t>
        </w:r>
        <w:r w:rsidR="0009325B" w:rsidDel="00B55C21">
          <w:fldChar w:fldCharType="begin"/>
        </w:r>
        <w:r w:rsidR="0009325B" w:rsidDel="00B55C21">
          <w:instrText>HYPERLINK "http://es.wikipedia.org/wiki/Prot%C3%B3n" \o "Protón"</w:instrText>
        </w:r>
        <w:r w:rsidR="0009325B" w:rsidDel="00B55C21">
          <w:fldChar w:fldCharType="separate"/>
        </w:r>
        <w:r w:rsidR="00900DE7" w:rsidRPr="00ED3ED7" w:rsidDel="00B55C21">
          <w:rPr>
            <w:rStyle w:val="Hipervnculo"/>
            <w:rFonts w:asciiTheme="minorHAnsi" w:hAnsiTheme="minorHAnsi" w:cstheme="minorHAnsi"/>
            <w:color w:val="002BB8"/>
            <w:sz w:val="18"/>
            <w:szCs w:val="22"/>
            <w:highlight w:val="yellow"/>
          </w:rPr>
          <w:t>protón</w:t>
        </w:r>
        <w:r w:rsidR="0009325B" w:rsidDel="00B55C21">
          <w:fldChar w:fldCharType="end"/>
        </w:r>
        <w:r w:rsidR="00900DE7" w:rsidRPr="00ED3ED7" w:rsidDel="00B55C21">
          <w:rPr>
            <w:rStyle w:val="apple-converted-space"/>
            <w:rFonts w:asciiTheme="minorHAnsi" w:hAnsiTheme="minorHAnsi" w:cstheme="minorHAnsi"/>
            <w:color w:val="000000"/>
            <w:sz w:val="18"/>
            <w:szCs w:val="22"/>
            <w:highlight w:val="yellow"/>
          </w:rPr>
          <w:t> </w:t>
        </w:r>
        <w:r w:rsidR="00900DE7" w:rsidRPr="00ED3ED7" w:rsidDel="00B55C21">
          <w:rPr>
            <w:rStyle w:val="apple-style-span"/>
            <w:rFonts w:asciiTheme="minorHAnsi" w:hAnsiTheme="minorHAnsi" w:cstheme="minorHAnsi"/>
            <w:color w:val="000000"/>
            <w:sz w:val="18"/>
            <w:szCs w:val="22"/>
            <w:highlight w:val="yellow"/>
          </w:rPr>
          <w:t>de alta energía, reduciendo por tanto su</w:t>
        </w:r>
        <w:r w:rsidR="00900DE7" w:rsidRPr="00ED3ED7" w:rsidDel="00B55C21">
          <w:rPr>
            <w:rStyle w:val="apple-converted-space"/>
            <w:rFonts w:asciiTheme="minorHAnsi" w:hAnsiTheme="minorHAnsi" w:cstheme="minorHAnsi"/>
            <w:color w:val="000000"/>
            <w:sz w:val="18"/>
            <w:szCs w:val="22"/>
            <w:highlight w:val="yellow"/>
          </w:rPr>
          <w:t> </w:t>
        </w:r>
        <w:r w:rsidR="0009325B" w:rsidDel="00B55C21">
          <w:fldChar w:fldCharType="begin"/>
        </w:r>
        <w:r w:rsidR="0009325B" w:rsidDel="00B55C21">
          <w:instrText>HYPERLINK "http://es.wikipedia.org/wiki/Peso_at%C3%B3mico" \o "Peso atómico"</w:instrText>
        </w:r>
        <w:r w:rsidR="0009325B" w:rsidDel="00B55C21">
          <w:fldChar w:fldCharType="separate"/>
        </w:r>
        <w:r w:rsidR="00900DE7" w:rsidRPr="00ED3ED7" w:rsidDel="00B55C21">
          <w:rPr>
            <w:rStyle w:val="Hipervnculo"/>
            <w:rFonts w:asciiTheme="minorHAnsi" w:hAnsiTheme="minorHAnsi" w:cstheme="minorHAnsi"/>
            <w:color w:val="002BB8"/>
            <w:sz w:val="18"/>
            <w:szCs w:val="22"/>
            <w:highlight w:val="yellow"/>
          </w:rPr>
          <w:t>peso atómico</w:t>
        </w:r>
        <w:r w:rsidR="0009325B" w:rsidDel="00B55C21">
          <w:fldChar w:fldCharType="end"/>
        </w:r>
        <w:r w:rsidR="00900DE7" w:rsidRPr="00ED3ED7" w:rsidDel="00B55C21">
          <w:rPr>
            <w:rStyle w:val="apple-converted-space"/>
            <w:rFonts w:asciiTheme="minorHAnsi" w:hAnsiTheme="minorHAnsi" w:cstheme="minorHAnsi"/>
            <w:color w:val="000000"/>
            <w:sz w:val="18"/>
            <w:szCs w:val="22"/>
            <w:highlight w:val="yellow"/>
          </w:rPr>
          <w:t> </w:t>
        </w:r>
        <w:r w:rsidR="00900DE7" w:rsidRPr="00ED3ED7" w:rsidDel="00B55C21">
          <w:rPr>
            <w:rStyle w:val="apple-style-span"/>
            <w:rFonts w:asciiTheme="minorHAnsi" w:hAnsiTheme="minorHAnsi" w:cstheme="minorHAnsi"/>
            <w:color w:val="000000"/>
            <w:sz w:val="18"/>
            <w:szCs w:val="22"/>
            <w:highlight w:val="yellow"/>
          </w:rPr>
          <w:t>en gran medida.”.</w:t>
        </w:r>
        <w:r w:rsidR="00900DE7" w:rsidRPr="00ED3ED7" w:rsidDel="00B55C21">
          <w:rPr>
            <w:rStyle w:val="Refdenotaalfinal"/>
            <w:rFonts w:asciiTheme="minorHAnsi" w:hAnsiTheme="minorHAnsi" w:cstheme="minorHAnsi"/>
            <w:color w:val="FF0000"/>
            <w:sz w:val="18"/>
            <w:szCs w:val="22"/>
            <w:highlight w:val="yellow"/>
          </w:rPr>
          <w:endnoteReference w:id="16"/>
        </w:r>
      </w:moveFrom>
    </w:p>
    <w:p w:rsidR="00ED3ED7" w:rsidRPr="00920DEE" w:rsidDel="00B55C21" w:rsidRDefault="00ED3ED7" w:rsidP="00ED3ED7">
      <w:pPr>
        <w:spacing w:before="100" w:beforeAutospacing="1" w:after="100" w:afterAutospacing="1" w:line="240" w:lineRule="auto"/>
        <w:rPr>
          <w:rFonts w:eastAsia="Times New Roman" w:cstheme="minorHAnsi"/>
          <w:lang w:eastAsia="es-AR"/>
        </w:rPr>
      </w:pPr>
      <w:moveFromRangeStart w:id="310" w:author="Facundo-std" w:date="2010-07-06T21:34:00Z" w:name="move266215416"/>
      <w:moveFromRangeEnd w:id="284"/>
      <w:moveFrom w:id="311" w:author="Facundo-std" w:date="2010-07-06T21:34:00Z">
        <w:r w:rsidRPr="00920DEE" w:rsidDel="00B55C21">
          <w:rPr>
            <w:rFonts w:eastAsia="Times New Roman" w:cstheme="minorHAnsi"/>
            <w:lang w:eastAsia="es-AR"/>
          </w:rPr>
          <w:t>Single Event Efect (SEE) pueden ser calificados en 3 tipos de efecto dependiendo del orden de permanencia de cada uno:</w:t>
        </w:r>
      </w:moveFrom>
    </w:p>
    <w:p w:rsidR="00ED3ED7" w:rsidRPr="00920DEE" w:rsidDel="00B55C21" w:rsidRDefault="00ED3ED7" w:rsidP="00ED3ED7">
      <w:pPr>
        <w:numPr>
          <w:ilvl w:val="0"/>
          <w:numId w:val="1"/>
        </w:numPr>
        <w:spacing w:before="100" w:beforeAutospacing="1" w:after="100" w:afterAutospacing="1" w:line="240" w:lineRule="auto"/>
        <w:rPr>
          <w:rFonts w:eastAsia="Times New Roman" w:cstheme="minorHAnsi"/>
          <w:lang w:eastAsia="es-AR"/>
        </w:rPr>
      </w:pPr>
      <w:moveFrom w:id="312" w:author="Facundo-std" w:date="2010-07-06T21:34:00Z">
        <w:r w:rsidRPr="00920DEE" w:rsidDel="00B55C21">
          <w:rPr>
            <w:rFonts w:eastAsia="Times New Roman" w:cstheme="minorHAnsi"/>
            <w:i/>
            <w:lang w:eastAsia="es-AR"/>
          </w:rPr>
          <w:t>Single Event Upset</w:t>
        </w:r>
        <w:r w:rsidRPr="00920DEE" w:rsidDel="00B55C21">
          <w:rPr>
            <w:rFonts w:eastAsia="Times New Roman" w:cstheme="minorHAnsi"/>
            <w:lang w:eastAsia="es-AR"/>
          </w:rPr>
          <w:t xml:space="preserve"> (soft error / erros temporarios de funcionamiento)</w:t>
        </w:r>
      </w:moveFrom>
    </w:p>
    <w:p w:rsidR="00ED3ED7" w:rsidRPr="00920DEE" w:rsidDel="00B55C21" w:rsidRDefault="00ED3ED7" w:rsidP="00ED3ED7">
      <w:pPr>
        <w:numPr>
          <w:ilvl w:val="0"/>
          <w:numId w:val="1"/>
        </w:numPr>
        <w:spacing w:before="100" w:beforeAutospacing="1" w:after="100" w:afterAutospacing="1" w:line="240" w:lineRule="auto"/>
        <w:rPr>
          <w:rFonts w:eastAsia="Times New Roman" w:cstheme="minorHAnsi"/>
          <w:lang w:val="en-US" w:eastAsia="es-AR"/>
        </w:rPr>
      </w:pPr>
      <w:moveFrom w:id="313" w:author="Facundo-std" w:date="2010-07-06T21:34:00Z">
        <w:r w:rsidRPr="00920DEE" w:rsidDel="00B55C21">
          <w:rPr>
            <w:rFonts w:eastAsia="Times New Roman" w:cstheme="minorHAnsi"/>
            <w:i/>
            <w:lang w:val="en-US" w:eastAsia="es-AR"/>
          </w:rPr>
          <w:t>Single Event Latchup</w:t>
        </w:r>
        <w:r w:rsidRPr="00920DEE" w:rsidDel="00B55C21">
          <w:rPr>
            <w:rFonts w:eastAsia="Times New Roman" w:cstheme="minorHAnsi"/>
            <w:lang w:val="en-US" w:eastAsia="es-AR"/>
          </w:rPr>
          <w:t xml:space="preserve"> (soft or hard error / temporaries o permanents de funcionamiento)</w:t>
        </w:r>
      </w:moveFrom>
    </w:p>
    <w:p w:rsidR="00ED3ED7" w:rsidRPr="00920DEE" w:rsidDel="00B55C21" w:rsidRDefault="00ED3ED7" w:rsidP="00ED3ED7">
      <w:pPr>
        <w:numPr>
          <w:ilvl w:val="0"/>
          <w:numId w:val="1"/>
        </w:numPr>
        <w:spacing w:before="100" w:beforeAutospacing="1" w:after="100" w:afterAutospacing="1" w:line="240" w:lineRule="auto"/>
        <w:rPr>
          <w:rFonts w:eastAsia="Times New Roman" w:cstheme="minorHAnsi"/>
          <w:lang w:val="en-US" w:eastAsia="es-AR"/>
        </w:rPr>
      </w:pPr>
      <w:moveFrom w:id="314" w:author="Facundo-std" w:date="2010-07-06T21:34:00Z">
        <w:r w:rsidRPr="00920DEE" w:rsidDel="00B55C21">
          <w:rPr>
            <w:rFonts w:eastAsia="Times New Roman" w:cstheme="minorHAnsi"/>
            <w:i/>
            <w:lang w:val="en-US" w:eastAsia="es-AR"/>
          </w:rPr>
          <w:t>Single Event Burnout</w:t>
        </w:r>
        <w:r w:rsidRPr="00920DEE" w:rsidDel="00B55C21">
          <w:rPr>
            <w:rFonts w:eastAsia="Times New Roman" w:cstheme="minorHAnsi"/>
            <w:lang w:val="en-US" w:eastAsia="es-AR"/>
          </w:rPr>
          <w:t xml:space="preserve"> (hard failure / error a nivel hardware, sin solucion)</w:t>
        </w:r>
      </w:moveFrom>
    </w:p>
    <w:p w:rsidR="00ED3ED7" w:rsidRPr="002204AD" w:rsidDel="00B55C21" w:rsidRDefault="00ED3ED7" w:rsidP="00ED3ED7">
      <w:pPr>
        <w:spacing w:before="100" w:beforeAutospacing="1" w:after="100" w:afterAutospacing="1" w:line="240" w:lineRule="auto"/>
        <w:ind w:left="708"/>
        <w:outlineLvl w:val="2"/>
        <w:rPr>
          <w:rFonts w:eastAsia="Times New Roman" w:cstheme="minorHAnsi"/>
          <w:bCs/>
          <w:i/>
          <w:color w:val="FF0000"/>
          <w:lang w:val="en-US" w:eastAsia="es-AR"/>
        </w:rPr>
      </w:pPr>
      <w:moveFrom w:id="315" w:author="Facundo-std" w:date="2010-07-06T21:34:00Z">
        <w:r w:rsidRPr="002204AD" w:rsidDel="00B55C21">
          <w:rPr>
            <w:rFonts w:eastAsia="Times New Roman" w:cstheme="minorHAnsi"/>
            <w:bCs/>
            <w:i/>
            <w:color w:val="FF0000"/>
            <w:lang w:val="en-US" w:eastAsia="es-AR"/>
          </w:rPr>
          <w:t>Single Event Upset</w:t>
        </w:r>
      </w:moveFrom>
    </w:p>
    <w:p w:rsidR="00ED3ED7" w:rsidRPr="00920DEE" w:rsidDel="00B55C21" w:rsidRDefault="00ED3ED7" w:rsidP="00ED3ED7">
      <w:pPr>
        <w:spacing w:before="100" w:beforeAutospacing="1" w:after="100" w:afterAutospacing="1" w:line="240" w:lineRule="auto"/>
        <w:ind w:left="708"/>
        <w:rPr>
          <w:rFonts w:eastAsia="Times New Roman" w:cstheme="minorHAnsi"/>
          <w:lang w:eastAsia="es-AR"/>
        </w:rPr>
      </w:pPr>
      <w:moveFrom w:id="316" w:author="Facundo-std" w:date="2010-07-06T21:34:00Z">
        <w:r w:rsidRPr="00920DEE" w:rsidDel="00B55C21">
          <w:rPr>
            <w:rFonts w:eastAsia="Times New Roman" w:cstheme="minorHAnsi"/>
            <w:lang w:val="en-US" w:eastAsia="es-AR"/>
          </w:rPr>
          <w:t xml:space="preserve">Single Event Upset (SEU) es definido por la NASA como “radiation-induced errors in microelectronic circuits caused when charged particles (usually from the radiation belts or from cosmic rays) lose energy by ionizing the medium through which they pass, leaving behind a wake of electron-hole pairs”. </w:t>
        </w:r>
        <w:r w:rsidRPr="00920DEE" w:rsidDel="00B55C21">
          <w:rPr>
            <w:rFonts w:eastAsia="Times New Roman" w:cstheme="minorHAnsi"/>
            <w:lang w:eastAsia="es-AR"/>
          </w:rPr>
          <w:t>[Ref: NASA Thesaurus] (errores inducidos por radiación en circuitos microelectrónicos causados por partículas perdidas cargadas de energía que ioniza el medio a medida que lo atraviesa, dejando en su recorrido un sendero de pares electrón-hueco).</w:t>
        </w:r>
      </w:moveFrom>
    </w:p>
    <w:p w:rsidR="00ED3ED7" w:rsidRPr="00920DEE" w:rsidDel="00B55C21" w:rsidRDefault="00ED3ED7" w:rsidP="00ED3ED7">
      <w:pPr>
        <w:spacing w:before="100" w:beforeAutospacing="1" w:after="100" w:afterAutospacing="1" w:line="240" w:lineRule="auto"/>
        <w:ind w:left="708"/>
        <w:rPr>
          <w:rFonts w:eastAsia="Times New Roman" w:cstheme="minorHAnsi"/>
          <w:lang w:eastAsia="es-AR"/>
        </w:rPr>
      </w:pPr>
      <w:moveFrom w:id="317" w:author="Facundo-std" w:date="2010-07-06T21:34:00Z">
        <w:r w:rsidRPr="00920DEE" w:rsidDel="00B55C21">
          <w:rPr>
            <w:rFonts w:eastAsia="Times New Roman" w:cstheme="minorHAnsi"/>
            <w:lang w:eastAsia="es-AR"/>
          </w:rPr>
          <w:t>SEUs son errores transitorios de software y no destructivos para el circuito, tan solo afectan a su funcionamiento temporalmente, por lo cual un, un reseteo o una sobre-escritura en el dispositivo son necesarios para volverlo a su funcionamiento normal.</w:t>
        </w:r>
      </w:moveFrom>
    </w:p>
    <w:p w:rsidR="00ED3ED7" w:rsidRPr="00920DEE" w:rsidDel="00B55C21" w:rsidRDefault="00ED3ED7" w:rsidP="00ED3ED7">
      <w:pPr>
        <w:spacing w:before="100" w:beforeAutospacing="1" w:after="100" w:afterAutospacing="1" w:line="240" w:lineRule="auto"/>
        <w:ind w:left="708"/>
        <w:rPr>
          <w:rFonts w:eastAsia="Times New Roman" w:cstheme="minorHAnsi"/>
          <w:lang w:eastAsia="es-AR"/>
        </w:rPr>
      </w:pPr>
      <w:moveFrom w:id="318" w:author="Facundo-std" w:date="2010-07-06T21:34:00Z">
        <w:r w:rsidRPr="00920DEE" w:rsidDel="00B55C21">
          <w:rPr>
            <w:rFonts w:eastAsia="Times New Roman" w:cstheme="minorHAnsi"/>
            <w:lang w:eastAsia="es-AR"/>
          </w:rPr>
          <w:t>Los SEUs pueden ocurrir en circuitos analógicos, digitales o en componentes ópticos, también generar un efecto no deseado en las zonas que rodean al circuito. Típicamente aparecen en el circuito como un pulso transitorio en la lógica o un cambio de estado lógico de algún bit en celdas de memoria o registros. En algunas ocasiones, un ion puede afectar dos o múltiples bits ocasionando varios cambios de registro o de memoria, a lo cual llamamos Multiple Bit SEU o MBU (Multiple Bit Upset), lo cual es un gran problema para el sistema de detección y corrección de errores EDAC (error detection and correction).</w:t>
        </w:r>
      </w:moveFrom>
    </w:p>
    <w:p w:rsidR="00ED3ED7" w:rsidRPr="00920DEE" w:rsidDel="00B55C21" w:rsidRDefault="00ED3ED7" w:rsidP="00ED3ED7">
      <w:pPr>
        <w:spacing w:before="100" w:beforeAutospacing="1" w:after="100" w:afterAutospacing="1" w:line="240" w:lineRule="auto"/>
        <w:ind w:left="708"/>
        <w:rPr>
          <w:rFonts w:eastAsia="Times New Roman" w:cstheme="minorHAnsi"/>
          <w:lang w:eastAsia="es-AR"/>
        </w:rPr>
      </w:pPr>
      <w:moveFrom w:id="319" w:author="Facundo-std" w:date="2010-07-06T21:34:00Z">
        <w:r w:rsidRPr="00920DEE" w:rsidDel="00B55C21">
          <w:rPr>
            <w:rFonts w:eastAsia="Times New Roman" w:cstheme="minorHAnsi"/>
            <w:lang w:eastAsia="es-AR"/>
          </w:rPr>
          <w:t xml:space="preserve">Un SEU de severa gravedad es un Single Event Functional interrupt (SEFI) en el cual el SEU afecta el sistema de control del circuito pudiendo configurarlo en un modo de testo, de </w:t>
        </w:r>
        <w:r w:rsidRPr="00920DEE" w:rsidDel="00B55C21">
          <w:rPr>
            <w:rFonts w:eastAsia="Times New Roman" w:cstheme="minorHAnsi"/>
            <w:lang w:eastAsia="es-AR"/>
          </w:rPr>
          <w:lastRenderedPageBreak/>
          <w:t>cambio de estado de trabajo, o simplemente a uno no definido en el sistema. El SEFI saca al dispositivo de su funcionamiento normal, por lo requiere de un power reset para recuperar su funcionamiento normal.</w:t>
        </w:r>
      </w:moveFrom>
    </w:p>
    <w:p w:rsidR="00ED3ED7" w:rsidRPr="002204AD" w:rsidDel="00B55C21" w:rsidRDefault="00ED3ED7" w:rsidP="00ED3ED7">
      <w:pPr>
        <w:spacing w:before="100" w:beforeAutospacing="1" w:after="100" w:afterAutospacing="1" w:line="240" w:lineRule="auto"/>
        <w:ind w:left="708"/>
        <w:outlineLvl w:val="2"/>
        <w:rPr>
          <w:rFonts w:eastAsia="Times New Roman" w:cstheme="minorHAnsi"/>
          <w:bCs/>
          <w:i/>
          <w:color w:val="FF0000"/>
          <w:lang w:eastAsia="es-AR"/>
        </w:rPr>
      </w:pPr>
      <w:moveFrom w:id="320" w:author="Facundo-std" w:date="2010-07-06T21:34:00Z">
        <w:r w:rsidRPr="002204AD" w:rsidDel="00B55C21">
          <w:rPr>
            <w:rFonts w:eastAsia="Times New Roman" w:cstheme="minorHAnsi"/>
            <w:bCs/>
            <w:i/>
            <w:color w:val="FF0000"/>
            <w:lang w:eastAsia="es-AR"/>
          </w:rPr>
          <w:t>Single Event Latchup</w:t>
        </w:r>
      </w:moveFrom>
    </w:p>
    <w:p w:rsidR="00ED3ED7" w:rsidRPr="00920DEE" w:rsidDel="00B55C21" w:rsidRDefault="00ED3ED7" w:rsidP="00ED3ED7">
      <w:pPr>
        <w:spacing w:before="100" w:beforeAutospacing="1" w:after="100" w:afterAutospacing="1" w:line="240" w:lineRule="auto"/>
        <w:ind w:left="708"/>
        <w:rPr>
          <w:rFonts w:eastAsia="Times New Roman" w:cstheme="minorHAnsi"/>
          <w:lang w:eastAsia="es-AR"/>
        </w:rPr>
      </w:pPr>
      <w:moveFrom w:id="321" w:author="Facundo-std" w:date="2010-07-06T21:34:00Z">
        <w:r w:rsidRPr="00920DEE" w:rsidDel="00B55C21">
          <w:rPr>
            <w:rFonts w:eastAsia="Times New Roman" w:cstheme="minorHAnsi"/>
            <w:lang w:eastAsia="es-AR"/>
          </w:rPr>
          <w:t>Single Event Latchup (SEL) es una condición que causa la perdida de funcionalidad del dispositivo debido a un SEU llevándolo a un estado estacionario. Los SELs se clasifican como Hard Errors y son potencialmente destructivos, pudiendo causar daños permanentes como consecuencia de provocar un estado de alta corriente de funcionamiento, por arriba de las especificaciones. Esta condición de Latched puede destruir los dispositivos, arrastrar la tensión del bus a cero, o dañar la fuente de alimentación. Originalmente, el concepto de latched era causado por un ion pesado, pero en dispositivos muy sensibles, puede ser originado por protones.</w:t>
        </w:r>
      </w:moveFrom>
    </w:p>
    <w:p w:rsidR="00ED3ED7" w:rsidRPr="00920DEE" w:rsidDel="00B55C21" w:rsidRDefault="00ED3ED7" w:rsidP="00ED3ED7">
      <w:pPr>
        <w:spacing w:before="100" w:beforeAutospacing="1" w:after="100" w:afterAutospacing="1" w:line="240" w:lineRule="auto"/>
        <w:ind w:left="708"/>
        <w:rPr>
          <w:rFonts w:eastAsia="Times New Roman" w:cstheme="minorHAnsi"/>
          <w:lang w:eastAsia="es-AR"/>
        </w:rPr>
      </w:pPr>
      <w:moveFrom w:id="322" w:author="Facundo-std" w:date="2010-07-06T21:34:00Z">
        <w:r w:rsidRPr="00920DEE" w:rsidDel="00B55C21">
          <w:rPr>
            <w:rFonts w:eastAsia="Times New Roman" w:cstheme="minorHAnsi"/>
            <w:lang w:eastAsia="es-AR"/>
          </w:rPr>
          <w:t>Un SEL puede ser eliminado del circuito a través de un power off-on (reset) del mismo. Si dicho reset no es realizado en brevedad, el calentamiento del dispositivo por condiciones no favorables de funcionamiento</w:t>
        </w:r>
        <w:r w:rsidDel="00B55C21">
          <w:rPr>
            <w:rFonts w:eastAsia="Times New Roman" w:cstheme="minorHAnsi"/>
            <w:lang w:eastAsia="es-AR"/>
          </w:rPr>
          <w:t xml:space="preserve"> </w:t>
        </w:r>
        <w:r w:rsidRPr="00920DEE" w:rsidDel="00B55C21">
          <w:rPr>
            <w:rFonts w:eastAsia="Times New Roman" w:cstheme="minorHAnsi"/>
            <w:lang w:eastAsia="es-AR"/>
          </w:rPr>
          <w:t xml:space="preserve">podría concluir en una falla permanente. Los SELs son fuertemente dependientes de la temperatura, el umbral para el latchup disminuye con el aumento de la temperatura, así como con el aumento de la sección transversal </w:t>
        </w:r>
        <w:r w:rsidRPr="00920DEE" w:rsidDel="00B55C21">
          <w:rPr>
            <w:rStyle w:val="Refdenotaalfinal"/>
            <w:rFonts w:eastAsia="Times New Roman" w:cstheme="minorHAnsi"/>
            <w:lang w:eastAsia="es-AR"/>
          </w:rPr>
          <w:endnoteReference w:id="17"/>
        </w:r>
        <w:r w:rsidRPr="00920DEE" w:rsidDel="00B55C21">
          <w:rPr>
            <w:rFonts w:eastAsia="Times New Roman" w:cstheme="minorHAnsi"/>
            <w:lang w:eastAsia="es-AR"/>
          </w:rPr>
          <w:t>.</w:t>
        </w:r>
      </w:moveFrom>
    </w:p>
    <w:p w:rsidR="00ED3ED7" w:rsidRPr="002204AD" w:rsidDel="00B55C21" w:rsidRDefault="00ED3ED7" w:rsidP="00ED3ED7">
      <w:pPr>
        <w:spacing w:before="100" w:beforeAutospacing="1" w:after="100" w:afterAutospacing="1" w:line="240" w:lineRule="auto"/>
        <w:ind w:left="708"/>
        <w:outlineLvl w:val="2"/>
        <w:rPr>
          <w:rFonts w:eastAsia="Times New Roman" w:cstheme="minorHAnsi"/>
          <w:bCs/>
          <w:i/>
          <w:color w:val="FF0000"/>
          <w:lang w:eastAsia="es-AR"/>
        </w:rPr>
      </w:pPr>
      <w:moveFrom w:id="325" w:author="Facundo-std" w:date="2010-07-06T21:34:00Z">
        <w:r w:rsidRPr="002204AD" w:rsidDel="00B55C21">
          <w:rPr>
            <w:rFonts w:eastAsia="Times New Roman" w:cstheme="minorHAnsi"/>
            <w:bCs/>
            <w:i/>
            <w:color w:val="FF0000"/>
            <w:lang w:eastAsia="es-AR"/>
          </w:rPr>
          <w:t>Single Event Burnout</w:t>
        </w:r>
      </w:moveFrom>
    </w:p>
    <w:p w:rsidR="00ED3ED7" w:rsidRPr="00920DEE" w:rsidDel="00B55C21" w:rsidRDefault="00ED3ED7" w:rsidP="00ED3ED7">
      <w:pPr>
        <w:autoSpaceDE w:val="0"/>
        <w:autoSpaceDN w:val="0"/>
        <w:adjustRightInd w:val="0"/>
        <w:spacing w:after="0" w:line="240" w:lineRule="auto"/>
        <w:ind w:left="708"/>
        <w:rPr>
          <w:rFonts w:cstheme="minorHAnsi"/>
        </w:rPr>
      </w:pPr>
      <w:moveFrom w:id="326" w:author="Facundo-std" w:date="2010-07-06T21:34:00Z">
        <w:r w:rsidRPr="00920DEE" w:rsidDel="00B55C21">
          <w:rPr>
            <w:rFonts w:cstheme="minorHAnsi"/>
          </w:rPr>
          <w:t>Single Event Burnout (SEB) es una condición que puede causar la destrucción del dispositivos por un estado de alta corriente en un transistor de potencia. SEB causa que el dispositivo falle permanentemente, incluyendo destrucción de MOSFET de potencia, ruptura de compuertas (Gates), congelamiento de bits, ruido en CCDs (charge-couple devices). Un SEB puede desencadenar un estado de bias de un MOSFET de potencia que haya estado en OFF state (estado inactivo) cuando un ion pesado que lo atraviese deposite suficiente carga como para encender dicho dispositivo.</w:t>
        </w:r>
        <w:r w:rsidDel="00B55C21">
          <w:rPr>
            <w:rFonts w:cstheme="minorHAnsi"/>
          </w:rPr>
          <w:t xml:space="preserve"> </w:t>
        </w:r>
        <w:r w:rsidRPr="00920DEE" w:rsidDel="00B55C21">
          <w:rPr>
            <w:rFonts w:cstheme="minorHAnsi"/>
          </w:rPr>
          <w:t xml:space="preserve">Fue demostrado que la susceptibilidad de los dispositivos a los SEB disminuye con el aumente a la temperatura </w:t>
        </w:r>
        <w:r w:rsidRPr="00920DEE" w:rsidDel="00B55C21">
          <w:rPr>
            <w:rStyle w:val="Refdenotaalfinal"/>
            <w:rFonts w:cstheme="minorHAnsi"/>
          </w:rPr>
          <w:endnoteReference w:id="18"/>
        </w:r>
        <w:r w:rsidRPr="00920DEE" w:rsidDel="00B55C21">
          <w:rPr>
            <w:rFonts w:cstheme="minorHAnsi"/>
          </w:rPr>
          <w:t>.</w:t>
        </w:r>
      </w:moveFrom>
    </w:p>
    <w:p w:rsidR="00ED3ED7" w:rsidRPr="00920DEE" w:rsidDel="00B55C21" w:rsidRDefault="00ED3ED7" w:rsidP="00ED3ED7">
      <w:pPr>
        <w:autoSpaceDE w:val="0"/>
        <w:autoSpaceDN w:val="0"/>
        <w:adjustRightInd w:val="0"/>
        <w:spacing w:after="0" w:line="240" w:lineRule="auto"/>
        <w:ind w:left="708"/>
        <w:rPr>
          <w:rFonts w:cstheme="minorHAnsi"/>
        </w:rPr>
      </w:pPr>
      <w:moveFrom w:id="329" w:author="Facundo-std" w:date="2010-07-06T21:34:00Z">
        <w:r w:rsidRPr="00920DEE" w:rsidDel="00B55C21">
          <w:rPr>
            <w:rFonts w:cstheme="minorHAnsi"/>
          </w:rPr>
          <w:t xml:space="preserve">Un MOSFET de potencia puede sufrir un Single Event Gate Rupture (SEGR) que es la formación de un camino conductor (ruptura dieléctrica localizada) en la Gate Oxide originando la destrucción del dispositivo </w:t>
        </w:r>
        <w:r w:rsidRPr="00920DEE" w:rsidDel="00B55C21">
          <w:rPr>
            <w:rStyle w:val="Refdenotaalfinal"/>
            <w:rFonts w:cstheme="minorHAnsi"/>
          </w:rPr>
          <w:endnoteReference w:id="19"/>
        </w:r>
        <w:r w:rsidRPr="00920DEE" w:rsidDel="00B55C21">
          <w:rPr>
            <w:rFonts w:cstheme="minorHAnsi"/>
          </w:rPr>
          <w:t>.</w:t>
        </w:r>
      </w:moveFrom>
    </w:p>
    <w:p w:rsidR="00900DE7" w:rsidRPr="00920DEE" w:rsidDel="000A12FA" w:rsidRDefault="00900DE7" w:rsidP="001311E0">
      <w:pPr>
        <w:spacing w:before="100" w:beforeAutospacing="1" w:after="100" w:afterAutospacing="1" w:line="240" w:lineRule="auto"/>
        <w:rPr>
          <w:rFonts w:cstheme="minorHAnsi"/>
        </w:rPr>
      </w:pPr>
      <w:moveFromRangeStart w:id="332" w:author="Facundo-std" w:date="2010-07-06T21:33:00Z" w:name="move266215320"/>
      <w:moveFromRangeEnd w:id="310"/>
      <w:moveFrom w:id="333" w:author="Facundo-std" w:date="2010-07-06T21:33:00Z">
        <w:r w:rsidRPr="00920DEE" w:rsidDel="000A12FA">
          <w:rPr>
            <w:rFonts w:cstheme="minorHAnsi"/>
            <w:i/>
            <w:color w:val="FF0000"/>
          </w:rPr>
          <w:t>CARGA CRÍTICA</w:t>
        </w:r>
      </w:moveFrom>
    </w:p>
    <w:p w:rsidR="00900DE7" w:rsidRPr="00920DEE" w:rsidDel="000A12FA" w:rsidRDefault="003F2BE1" w:rsidP="00900DE7">
      <w:pPr>
        <w:spacing w:before="100" w:beforeAutospacing="1" w:after="100" w:afterAutospacing="1" w:line="240" w:lineRule="auto"/>
        <w:rPr>
          <w:rFonts w:cstheme="minorHAnsi"/>
        </w:rPr>
      </w:pPr>
      <w:moveFrom w:id="334" w:author="Facundo-std" w:date="2010-07-06T21:33:00Z">
        <w:r w:rsidDel="000A12FA">
          <w:rPr>
            <w:rFonts w:cstheme="minorHAnsi"/>
          </w:rPr>
          <w:t>Los</w:t>
        </w:r>
        <w:r w:rsidR="00900DE7" w:rsidRPr="00920DEE" w:rsidDel="000A12FA">
          <w:rPr>
            <w:rFonts w:cstheme="minorHAnsi"/>
          </w:rPr>
          <w:t xml:space="preserve"> efectos</w:t>
        </w:r>
        <w:r w:rsidDel="000A12FA">
          <w:rPr>
            <w:rFonts w:cstheme="minorHAnsi"/>
          </w:rPr>
          <w:t xml:space="preserve"> de los SEUs</w:t>
        </w:r>
        <w:r w:rsidR="00900DE7" w:rsidRPr="00920DEE" w:rsidDel="000A12FA">
          <w:rPr>
            <w:rFonts w:cstheme="minorHAnsi"/>
          </w:rPr>
          <w:t xml:space="preserve"> empeoraron a causa de la reducción de la “carga critica” de los dispositivos, por la reducción de su tamaño, el aumento de transistores por chip y su alta complejidad.</w:t>
        </w:r>
      </w:moveFrom>
    </w:p>
    <w:p w:rsidR="00900DE7" w:rsidRPr="00920DEE" w:rsidDel="000A12FA" w:rsidRDefault="00900DE7" w:rsidP="00900DE7">
      <w:pPr>
        <w:spacing w:before="100" w:beforeAutospacing="1" w:after="100" w:afterAutospacing="1" w:line="240" w:lineRule="auto"/>
        <w:rPr>
          <w:rFonts w:cstheme="minorHAnsi"/>
        </w:rPr>
      </w:pPr>
      <w:moveFrom w:id="335" w:author="Facundo-std" w:date="2010-07-06T21:33:00Z">
        <w:r w:rsidRPr="00920DEE" w:rsidDel="000A12FA">
          <w:rPr>
            <w:rFonts w:cstheme="minorHAnsi"/>
          </w:rPr>
          <w:t>Podemos clasificar la susceptibilidad a los SEUs según la tecnología de los dispositivos:</w:t>
        </w:r>
      </w:moveFrom>
    </w:p>
    <w:p w:rsidR="00900DE7" w:rsidRPr="00920DEE" w:rsidDel="000A12FA" w:rsidRDefault="00900DE7" w:rsidP="00900DE7">
      <w:pPr>
        <w:spacing w:before="100" w:beforeAutospacing="1" w:after="100" w:afterAutospacing="1" w:line="240" w:lineRule="auto"/>
        <w:rPr>
          <w:rFonts w:cstheme="minorHAnsi"/>
        </w:rPr>
      </w:pPr>
      <w:moveFrom w:id="336" w:author="Facundo-std" w:date="2010-07-06T21:33:00Z">
        <w:r w:rsidRPr="00920DEE" w:rsidDel="000A12FA">
          <w:rPr>
            <w:rFonts w:cstheme="minorHAnsi"/>
          </w:rPr>
          <w:tab/>
          <w:t>- CMOS/SOS (menos susceptibilidad)</w:t>
        </w:r>
      </w:moveFrom>
    </w:p>
    <w:p w:rsidR="00900DE7" w:rsidRPr="00920DEE" w:rsidDel="000A12FA" w:rsidRDefault="00900DE7" w:rsidP="00900DE7">
      <w:pPr>
        <w:spacing w:before="100" w:beforeAutospacing="1" w:after="100" w:afterAutospacing="1" w:line="240" w:lineRule="auto"/>
        <w:rPr>
          <w:rFonts w:cstheme="minorHAnsi"/>
        </w:rPr>
      </w:pPr>
      <w:moveFrom w:id="337" w:author="Facundo-std" w:date="2010-07-06T21:33:00Z">
        <w:r w:rsidRPr="00920DEE" w:rsidDel="000A12FA">
          <w:rPr>
            <w:rFonts w:cstheme="minorHAnsi"/>
          </w:rPr>
          <w:tab/>
          <w:t>- CMOS</w:t>
        </w:r>
      </w:moveFrom>
    </w:p>
    <w:p w:rsidR="00900DE7" w:rsidRPr="00920DEE" w:rsidDel="000A12FA" w:rsidRDefault="00900DE7" w:rsidP="00900DE7">
      <w:pPr>
        <w:spacing w:before="100" w:beforeAutospacing="1" w:after="100" w:afterAutospacing="1" w:line="240" w:lineRule="auto"/>
        <w:rPr>
          <w:rFonts w:cstheme="minorHAnsi"/>
        </w:rPr>
      </w:pPr>
      <w:moveFrom w:id="338" w:author="Facundo-std" w:date="2010-07-06T21:33:00Z">
        <w:r w:rsidRPr="00920DEE" w:rsidDel="000A12FA">
          <w:rPr>
            <w:rFonts w:cstheme="minorHAnsi"/>
          </w:rPr>
          <w:lastRenderedPageBreak/>
          <w:tab/>
          <w:t>- ESTÁNDAR BIPOLAR</w:t>
        </w:r>
      </w:moveFrom>
    </w:p>
    <w:p w:rsidR="00900DE7" w:rsidRPr="00920DEE" w:rsidDel="000A12FA" w:rsidRDefault="00900DE7" w:rsidP="00900DE7">
      <w:pPr>
        <w:spacing w:before="100" w:beforeAutospacing="1" w:after="100" w:afterAutospacing="1" w:line="240" w:lineRule="auto"/>
        <w:rPr>
          <w:rFonts w:cstheme="minorHAnsi"/>
        </w:rPr>
      </w:pPr>
      <w:moveFrom w:id="339" w:author="Facundo-std" w:date="2010-07-06T21:33:00Z">
        <w:r w:rsidRPr="00920DEE" w:rsidDel="000A12FA">
          <w:rPr>
            <w:rFonts w:cstheme="minorHAnsi"/>
          </w:rPr>
          <w:tab/>
          <w:t>- BIPOLARES SCHOTTKY DE BAJAS TENSIONES</w:t>
        </w:r>
      </w:moveFrom>
    </w:p>
    <w:p w:rsidR="00900DE7" w:rsidRPr="00920DEE" w:rsidDel="000A12FA" w:rsidRDefault="00900DE7" w:rsidP="00900DE7">
      <w:pPr>
        <w:spacing w:before="100" w:beforeAutospacing="1" w:after="100" w:afterAutospacing="1" w:line="240" w:lineRule="auto"/>
        <w:rPr>
          <w:rFonts w:cstheme="minorHAnsi"/>
        </w:rPr>
      </w:pPr>
      <w:moveFrom w:id="340" w:author="Facundo-std" w:date="2010-07-06T21:33:00Z">
        <w:r w:rsidRPr="00920DEE" w:rsidDel="000A12FA">
          <w:rPr>
            <w:rFonts w:cstheme="minorHAnsi"/>
          </w:rPr>
          <w:tab/>
          <w:t>- NMOS DRAMs (más susceptibles)</w:t>
        </w:r>
      </w:moveFrom>
    </w:p>
    <w:p w:rsidR="00900DE7" w:rsidRPr="00920DEE" w:rsidDel="000A12FA" w:rsidRDefault="00900DE7" w:rsidP="00900DE7">
      <w:pPr>
        <w:spacing w:before="100" w:beforeAutospacing="1" w:after="100" w:afterAutospacing="1" w:line="240" w:lineRule="auto"/>
        <w:rPr>
          <w:rFonts w:cstheme="minorHAnsi"/>
        </w:rPr>
      </w:pPr>
      <w:moveFrom w:id="341" w:author="Facundo-std" w:date="2010-07-06T21:33:00Z">
        <w:r w:rsidRPr="00920DEE" w:rsidDel="000A12FA">
          <w:rPr>
            <w:rFonts w:cstheme="minorHAnsi"/>
          </w:rPr>
          <w:t xml:space="preserve">Latchup y destrucción de circuitos no suelen ocurrir cuando los dispositivos están fabricados con GaAs, pero su susceptibilidad a los SEUs aumenta en una pequeña proporción </w:t>
        </w:r>
        <w:r w:rsidRPr="00920DEE" w:rsidDel="000A12FA">
          <w:rPr>
            <w:rStyle w:val="Refdenotaalfinal"/>
            <w:rFonts w:cstheme="minorHAnsi"/>
          </w:rPr>
          <w:endnoteReference w:id="20"/>
        </w:r>
        <w:r w:rsidRPr="00920DEE" w:rsidDel="000A12FA">
          <w:rPr>
            <w:rFonts w:cstheme="minorHAnsi"/>
          </w:rPr>
          <w:t>.</w:t>
        </w:r>
      </w:moveFrom>
    </w:p>
    <w:p w:rsidR="00900DE7" w:rsidRPr="00920DEE" w:rsidDel="000A12FA" w:rsidRDefault="00900DE7" w:rsidP="00900DE7">
      <w:pPr>
        <w:pStyle w:val="NormalWeb"/>
        <w:rPr>
          <w:rFonts w:asciiTheme="minorHAnsi" w:hAnsiTheme="minorHAnsi" w:cstheme="minorHAnsi"/>
          <w:sz w:val="22"/>
          <w:szCs w:val="22"/>
        </w:rPr>
      </w:pPr>
      <w:moveFrom w:id="344" w:author="Facundo-std" w:date="2010-07-06T21:33:00Z">
        <w:r w:rsidRPr="00920DEE" w:rsidDel="000A12FA">
          <w:rPr>
            <w:rFonts w:asciiTheme="minorHAnsi" w:hAnsiTheme="minorHAnsi" w:cstheme="minorHAnsi"/>
            <w:sz w:val="22"/>
            <w:szCs w:val="22"/>
          </w:rPr>
          <w:t xml:space="preserve">La inmunidad del dispositivo está determinado por su </w:t>
        </w:r>
        <w:r w:rsidRPr="00920DEE" w:rsidDel="000A12FA">
          <w:rPr>
            <w:rFonts w:asciiTheme="minorHAnsi" w:hAnsiTheme="minorHAnsi" w:cstheme="minorHAnsi"/>
            <w:i/>
            <w:sz w:val="22"/>
            <w:szCs w:val="22"/>
          </w:rPr>
          <w:t>Linear Energy Transfer Threshold</w:t>
        </w:r>
        <w:r w:rsidRPr="00920DEE" w:rsidDel="000A12FA">
          <w:rPr>
            <w:rFonts w:asciiTheme="minorHAnsi" w:hAnsiTheme="minorHAnsi" w:cstheme="minorHAnsi"/>
            <w:sz w:val="22"/>
            <w:szCs w:val="22"/>
          </w:rPr>
          <w:t xml:space="preserve"> (</w:t>
        </w:r>
        <m:oMath>
          <m:sSub>
            <m:sSubPr>
              <m:ctrlPr>
                <w:rPr>
                  <w:rFonts w:ascii="Cambria Math" w:hAnsiTheme="minorHAnsi" w:cstheme="minorHAnsi"/>
                  <w:i/>
                  <w:sz w:val="22"/>
                  <w:szCs w:val="22"/>
                </w:rPr>
              </m:ctrlPr>
            </m:sSubPr>
            <m:e>
              <m:r>
                <w:rPr>
                  <w:rFonts w:ascii="Cambria Math" w:hAnsi="Cambria Math" w:cstheme="minorHAnsi"/>
                  <w:sz w:val="22"/>
                  <w:szCs w:val="22"/>
                </w:rPr>
                <m:t>LET</m:t>
              </m:r>
            </m:e>
            <m:sub>
              <m:r>
                <w:rPr>
                  <w:rFonts w:ascii="Cambria Math" w:hAnsi="Cambria Math" w:cstheme="minorHAnsi"/>
                  <w:sz w:val="22"/>
                  <w:szCs w:val="22"/>
                </w:rPr>
                <m:t>th</m:t>
              </m:r>
            </m:sub>
          </m:sSub>
        </m:oMath>
        <w:r w:rsidRPr="00920DEE" w:rsidDel="000A12FA">
          <w:rPr>
            <w:rFonts w:asciiTheme="minorHAnsi" w:hAnsiTheme="minorHAnsi" w:cstheme="minorHAnsi"/>
            <w:sz w:val="22"/>
            <w:szCs w:val="22"/>
          </w:rPr>
          <w:t xml:space="preserve">). El </w:t>
        </w:r>
        <m:oMath>
          <m:sSub>
            <m:sSubPr>
              <m:ctrlPr>
                <w:rPr>
                  <w:rFonts w:ascii="Cambria Math" w:hAnsiTheme="minorHAnsi" w:cstheme="minorHAnsi"/>
                  <w:i/>
                  <w:sz w:val="22"/>
                  <w:szCs w:val="22"/>
                </w:rPr>
              </m:ctrlPr>
            </m:sSubPr>
            <m:e>
              <m:r>
                <w:rPr>
                  <w:rFonts w:ascii="Cambria Math" w:hAnsi="Cambria Math" w:cstheme="minorHAnsi"/>
                  <w:sz w:val="22"/>
                  <w:szCs w:val="22"/>
                </w:rPr>
                <m:t>LET</m:t>
              </m:r>
            </m:e>
            <m:sub>
              <m:r>
                <w:rPr>
                  <w:rFonts w:ascii="Cambria Math" w:hAnsi="Cambria Math" w:cstheme="minorHAnsi"/>
                  <w:sz w:val="22"/>
                  <w:szCs w:val="22"/>
                </w:rPr>
                <m:t>th</m:t>
              </m:r>
            </m:sub>
          </m:sSub>
        </m:oMath>
        <w:r w:rsidRPr="00920DEE" w:rsidDel="000A12FA">
          <w:rPr>
            <w:rFonts w:asciiTheme="minorHAnsi" w:hAnsiTheme="minorHAnsi" w:cstheme="minorHAnsi"/>
            <w:sz w:val="22"/>
            <w:szCs w:val="22"/>
          </w:rPr>
          <w:t>está definido como el minino LET capaz de causar un SEE en un flujo de de partículas de 10</w:t>
        </w:r>
        <w:r w:rsidRPr="00920DEE" w:rsidDel="000A12FA">
          <w:rPr>
            <w:rFonts w:asciiTheme="minorHAnsi" w:hAnsiTheme="minorHAnsi" w:cstheme="minorHAnsi"/>
            <w:sz w:val="22"/>
            <w:szCs w:val="22"/>
            <w:vertAlign w:val="superscript"/>
          </w:rPr>
          <w:t xml:space="preserve">7 </w:t>
        </w:r>
        <w:r w:rsidRPr="00920DEE" w:rsidDel="000A12FA">
          <w:rPr>
            <w:rFonts w:asciiTheme="minorHAnsi" w:hAnsiTheme="minorHAnsi" w:cstheme="minorHAnsi"/>
            <w:sz w:val="22"/>
            <w:szCs w:val="22"/>
          </w:rPr>
          <w:t>ions/cm</w:t>
        </w:r>
        <w:r w:rsidRPr="00920DEE" w:rsidDel="000A12FA">
          <w:rPr>
            <w:rFonts w:asciiTheme="minorHAnsi" w:hAnsiTheme="minorHAnsi" w:cstheme="minorHAnsi"/>
            <w:sz w:val="22"/>
            <w:szCs w:val="22"/>
            <w:vertAlign w:val="superscript"/>
          </w:rPr>
          <w:t>2</w:t>
        </w:r>
        <w:r w:rsidRPr="00920DEE" w:rsidDel="000A12FA">
          <w:rPr>
            <w:rFonts w:asciiTheme="minorHAnsi" w:hAnsiTheme="minorHAnsi" w:cstheme="minorHAnsi"/>
            <w:sz w:val="22"/>
            <w:szCs w:val="22"/>
          </w:rPr>
          <w:t xml:space="preserve">. Aquellos dispositivos inmunes a los SEE están definidos por tener un </w:t>
        </w:r>
        <m:oMath>
          <m:sSub>
            <m:sSubPr>
              <m:ctrlPr>
                <w:rPr>
                  <w:rFonts w:ascii="Cambria Math" w:hAnsiTheme="minorHAnsi" w:cstheme="minorHAnsi"/>
                  <w:i/>
                  <w:sz w:val="22"/>
                  <w:szCs w:val="22"/>
                </w:rPr>
              </m:ctrlPr>
            </m:sSubPr>
            <m:e>
              <m:r>
                <w:rPr>
                  <w:rFonts w:ascii="Cambria Math" w:hAnsi="Cambria Math" w:cstheme="minorHAnsi"/>
                  <w:sz w:val="22"/>
                  <w:szCs w:val="22"/>
                </w:rPr>
                <m:t>LET</m:t>
              </m:r>
            </m:e>
            <m:sub>
              <m:r>
                <w:rPr>
                  <w:rFonts w:ascii="Cambria Math" w:hAnsi="Cambria Math" w:cstheme="minorHAnsi"/>
                  <w:sz w:val="22"/>
                  <w:szCs w:val="22"/>
                </w:rPr>
                <m:t>th</m:t>
              </m:r>
            </m:sub>
          </m:sSub>
          <m:r>
            <w:rPr>
              <w:rFonts w:ascii="Cambria Math" w:hAnsiTheme="minorHAnsi" w:cstheme="minorHAnsi"/>
              <w:sz w:val="22"/>
              <w:szCs w:val="22"/>
            </w:rPr>
            <m:t>&gt;100</m:t>
          </m:r>
          <m:r>
            <w:rPr>
              <w:rFonts w:ascii="Cambria Math" w:hAnsi="Cambria Math" w:cstheme="minorHAnsi"/>
              <w:sz w:val="22"/>
              <w:szCs w:val="22"/>
            </w:rPr>
            <m:t>MeV*</m:t>
          </m:r>
          <m:f>
            <m:fPr>
              <m:ctrlPr>
                <w:rPr>
                  <w:rFonts w:ascii="Cambria Math" w:hAnsiTheme="minorHAnsi" w:cstheme="minorHAnsi"/>
                  <w:i/>
                  <w:sz w:val="22"/>
                  <w:szCs w:val="22"/>
                </w:rPr>
              </m:ctrlPr>
            </m:fPr>
            <m:num>
              <m:sSup>
                <m:sSupPr>
                  <m:ctrlPr>
                    <w:rPr>
                      <w:rFonts w:ascii="Cambria Math" w:hAnsiTheme="minorHAnsi" w:cstheme="minorHAnsi"/>
                      <w:i/>
                      <w:sz w:val="22"/>
                      <w:szCs w:val="22"/>
                    </w:rPr>
                  </m:ctrlPr>
                </m:sSupPr>
                <m:e>
                  <m:r>
                    <w:rPr>
                      <w:rFonts w:ascii="Cambria Math" w:hAnsi="Cambria Math" w:cstheme="minorHAnsi"/>
                      <w:sz w:val="22"/>
                      <w:szCs w:val="22"/>
                    </w:rPr>
                    <m:t>cm</m:t>
                  </m:r>
                </m:e>
                <m:sup>
                  <m:r>
                    <w:rPr>
                      <w:rFonts w:ascii="Cambria Math" w:hAnsiTheme="minorHAnsi" w:cstheme="minorHAnsi"/>
                      <w:sz w:val="22"/>
                      <w:szCs w:val="22"/>
                    </w:rPr>
                    <m:t>2</m:t>
                  </m:r>
                </m:sup>
              </m:sSup>
            </m:num>
            <m:den>
              <m:r>
                <w:rPr>
                  <w:rFonts w:ascii="Cambria Math" w:hAnsi="Cambria Math" w:cstheme="minorHAnsi"/>
                  <w:sz w:val="22"/>
                  <w:szCs w:val="22"/>
                </w:rPr>
                <m:t>mg</m:t>
              </m:r>
            </m:den>
          </m:f>
        </m:oMath>
        <w:r w:rsidRPr="00920DEE" w:rsidDel="000A12FA">
          <w:rPr>
            <w:rFonts w:asciiTheme="minorHAnsi" w:hAnsiTheme="minorHAnsi" w:cstheme="minorHAnsi"/>
            <w:sz w:val="22"/>
            <w:szCs w:val="22"/>
          </w:rPr>
          <w:t xml:space="preserve"> </w:t>
        </w:r>
        <w:r w:rsidRPr="00920DEE" w:rsidDel="000A12FA">
          <w:rPr>
            <w:rStyle w:val="Refdenotaalfinal"/>
            <w:rFonts w:asciiTheme="minorHAnsi" w:hAnsiTheme="minorHAnsi" w:cstheme="minorHAnsi"/>
            <w:sz w:val="22"/>
            <w:szCs w:val="22"/>
          </w:rPr>
          <w:endnoteReference w:id="21"/>
        </w:r>
        <w:r w:rsidRPr="00920DEE" w:rsidDel="000A12FA">
          <w:rPr>
            <w:rFonts w:asciiTheme="minorHAnsi" w:hAnsiTheme="minorHAnsi" w:cstheme="minorHAnsi"/>
            <w:sz w:val="22"/>
            <w:szCs w:val="22"/>
          </w:rPr>
          <w:t xml:space="preserve">. Un bajo </w:t>
        </w:r>
        <m:oMath>
          <m:sSub>
            <m:sSubPr>
              <m:ctrlPr>
                <w:rPr>
                  <w:rFonts w:ascii="Cambria Math" w:hAnsiTheme="minorHAnsi" w:cstheme="minorHAnsi"/>
                  <w:i/>
                  <w:sz w:val="22"/>
                  <w:szCs w:val="22"/>
                </w:rPr>
              </m:ctrlPr>
            </m:sSubPr>
            <m:e>
              <m:r>
                <w:rPr>
                  <w:rFonts w:ascii="Cambria Math" w:hAnsi="Cambria Math" w:cstheme="minorHAnsi"/>
                  <w:sz w:val="22"/>
                  <w:szCs w:val="22"/>
                </w:rPr>
                <m:t>LET</m:t>
              </m:r>
            </m:e>
            <m:sub>
              <m:r>
                <w:rPr>
                  <w:rFonts w:ascii="Cambria Math" w:hAnsi="Cambria Math" w:cstheme="minorHAnsi"/>
                  <w:sz w:val="22"/>
                  <w:szCs w:val="22"/>
                </w:rPr>
                <m:t>th</m:t>
              </m:r>
            </m:sub>
          </m:sSub>
        </m:oMath>
        <w:r w:rsidRPr="00920DEE" w:rsidDel="000A12FA">
          <w:rPr>
            <w:rFonts w:asciiTheme="minorHAnsi" w:hAnsiTheme="minorHAnsi" w:cstheme="minorHAnsi"/>
            <w:sz w:val="22"/>
            <w:szCs w:val="22"/>
          </w:rPr>
          <w:t xml:space="preserve"> implica sensibilidad a protones.</w:t>
        </w:r>
      </w:moveFrom>
    </w:p>
    <w:p w:rsidR="00900DE7" w:rsidRPr="00920DEE" w:rsidDel="000A12FA" w:rsidRDefault="00900DE7" w:rsidP="00900DE7">
      <w:pPr>
        <w:pStyle w:val="NormalWeb"/>
        <w:rPr>
          <w:rFonts w:asciiTheme="minorHAnsi" w:hAnsiTheme="minorHAnsi" w:cstheme="minorHAnsi"/>
          <w:sz w:val="22"/>
          <w:szCs w:val="22"/>
        </w:rPr>
      </w:pPr>
      <w:moveFrom w:id="347" w:author="Facundo-std" w:date="2010-07-06T21:33:00Z">
        <w:r w:rsidRPr="00920DEE" w:rsidDel="000A12FA">
          <w:rPr>
            <w:rFonts w:asciiTheme="minorHAnsi" w:hAnsiTheme="minorHAnsi" w:cstheme="minorHAnsi"/>
            <w:sz w:val="22"/>
            <w:szCs w:val="22"/>
          </w:rPr>
          <w:t>Si un dispositivo no es inmune a SEU, se analiza el promedio y efectos causados por SEU en este de la siguiente manera:</w:t>
        </w:r>
      </w:moveFrom>
    </w:p>
    <w:tbl>
      <w:tblPr>
        <w:tblStyle w:val="Listaclara-nfasis1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06"/>
        <w:gridCol w:w="5442"/>
      </w:tblGrid>
      <w:tr w:rsidR="00900DE7" w:rsidRPr="00920DEE" w:rsidDel="000A12FA" w:rsidTr="00003EA5">
        <w:trPr>
          <w:cnfStyle w:val="100000000000"/>
          <w:trHeight w:val="327"/>
          <w:jc w:val="center"/>
        </w:trPr>
        <w:tc>
          <w:tcPr>
            <w:cnfStyle w:val="001000000000"/>
            <w:tcW w:w="0" w:type="auto"/>
            <w:hideMark/>
          </w:tcPr>
          <w:p w:rsidR="00900DE7" w:rsidRPr="00920DEE" w:rsidDel="000A12FA" w:rsidRDefault="00900DE7" w:rsidP="00423C92">
            <w:pPr>
              <w:jc w:val="center"/>
              <w:rPr>
                <w:rFonts w:cstheme="minorHAnsi"/>
                <w:b w:val="0"/>
                <w:bCs w:val="0"/>
              </w:rPr>
            </w:pPr>
            <w:moveFrom w:id="348" w:author="Facundo-std" w:date="2010-07-06T21:33:00Z">
              <w:r w:rsidRPr="00920DEE" w:rsidDel="000A12FA">
                <w:rPr>
                  <w:rFonts w:cstheme="minorHAnsi"/>
                </w:rPr>
                <w:t>Device LET</w:t>
              </w:r>
              <w:r w:rsidRPr="00920DEE" w:rsidDel="000A12FA">
                <w:rPr>
                  <w:rFonts w:cstheme="minorHAnsi"/>
                  <w:vertAlign w:val="subscript"/>
                </w:rPr>
                <w:t>th</w:t>
              </w:r>
            </w:moveFrom>
          </w:p>
        </w:tc>
        <w:tc>
          <w:tcPr>
            <w:tcW w:w="5442" w:type="dxa"/>
            <w:hideMark/>
          </w:tcPr>
          <w:p w:rsidR="00900DE7" w:rsidRPr="00920DEE" w:rsidDel="000A12FA" w:rsidRDefault="00900DE7" w:rsidP="00423C92">
            <w:pPr>
              <w:jc w:val="center"/>
              <w:cnfStyle w:val="100000000000"/>
              <w:rPr>
                <w:rFonts w:cstheme="minorHAnsi"/>
                <w:b w:val="0"/>
                <w:bCs w:val="0"/>
              </w:rPr>
            </w:pPr>
            <w:moveFrom w:id="349" w:author="Facundo-std" w:date="2010-07-06T21:33:00Z">
              <w:r w:rsidRPr="00920DEE" w:rsidDel="000A12FA">
                <w:rPr>
                  <w:rFonts w:cstheme="minorHAnsi"/>
                </w:rPr>
                <w:t>Environment to be Assessed</w:t>
              </w:r>
            </w:moveFrom>
          </w:p>
        </w:tc>
      </w:tr>
      <w:tr w:rsidR="00900DE7" w:rsidRPr="00F772FD" w:rsidDel="000A12FA" w:rsidTr="00003EA5">
        <w:trPr>
          <w:cnfStyle w:val="000000100000"/>
          <w:jc w:val="center"/>
        </w:trPr>
        <w:tc>
          <w:tcPr>
            <w:cnfStyle w:val="001000000000"/>
            <w:tcW w:w="0" w:type="auto"/>
            <w:tcBorders>
              <w:top w:val="none" w:sz="0" w:space="0" w:color="auto"/>
              <w:left w:val="none" w:sz="0" w:space="0" w:color="auto"/>
              <w:bottom w:val="none" w:sz="0" w:space="0" w:color="auto"/>
            </w:tcBorders>
            <w:hideMark/>
          </w:tcPr>
          <w:p w:rsidR="00900DE7" w:rsidRPr="00920DEE" w:rsidDel="000A12FA" w:rsidRDefault="00900DE7" w:rsidP="00423C92">
            <w:pPr>
              <w:rPr>
                <w:rFonts w:cstheme="minorHAnsi"/>
              </w:rPr>
            </w:pPr>
            <w:moveFrom w:id="350" w:author="Facundo-std" w:date="2010-07-06T21:33:00Z">
              <w:r w:rsidRPr="00920DEE" w:rsidDel="000A12FA">
                <w:rPr>
                  <w:rFonts w:cstheme="minorHAnsi"/>
                </w:rPr>
                <w:t>&lt; 10 MeV·cm²/mg</w:t>
              </w:r>
            </w:moveFrom>
          </w:p>
        </w:tc>
        <w:tc>
          <w:tcPr>
            <w:tcW w:w="5442" w:type="dxa"/>
            <w:tcBorders>
              <w:top w:val="none" w:sz="0" w:space="0" w:color="auto"/>
              <w:bottom w:val="none" w:sz="0" w:space="0" w:color="auto"/>
              <w:right w:val="none" w:sz="0" w:space="0" w:color="auto"/>
            </w:tcBorders>
            <w:hideMark/>
          </w:tcPr>
          <w:p w:rsidR="00900DE7" w:rsidRPr="00920DEE" w:rsidDel="000A12FA" w:rsidRDefault="00900DE7" w:rsidP="00423C92">
            <w:pPr>
              <w:cnfStyle w:val="000000100000"/>
              <w:rPr>
                <w:rFonts w:cstheme="minorHAnsi"/>
                <w:lang w:val="en-US"/>
              </w:rPr>
            </w:pPr>
            <w:moveFrom w:id="351" w:author="Facundo-std" w:date="2010-07-06T21:33:00Z">
              <w:r w:rsidRPr="00920DEE" w:rsidDel="000A12FA">
                <w:rPr>
                  <w:rFonts w:cstheme="minorHAnsi"/>
                  <w:lang w:val="en-US"/>
                </w:rPr>
                <w:t>Cosmic ray ions, trapped protons, solar flare protons</w:t>
              </w:r>
            </w:moveFrom>
          </w:p>
        </w:tc>
      </w:tr>
      <w:tr w:rsidR="00900DE7" w:rsidRPr="00920DEE" w:rsidDel="000A12FA" w:rsidTr="00003EA5">
        <w:trPr>
          <w:jc w:val="center"/>
        </w:trPr>
        <w:tc>
          <w:tcPr>
            <w:cnfStyle w:val="001000000000"/>
            <w:tcW w:w="0" w:type="auto"/>
            <w:hideMark/>
          </w:tcPr>
          <w:p w:rsidR="00900DE7" w:rsidRPr="00920DEE" w:rsidDel="000A12FA" w:rsidRDefault="00900DE7" w:rsidP="00423C92">
            <w:pPr>
              <w:rPr>
                <w:rFonts w:cstheme="minorHAnsi"/>
              </w:rPr>
            </w:pPr>
            <w:moveFrom w:id="352" w:author="Facundo-std" w:date="2010-07-06T21:33:00Z">
              <w:r w:rsidRPr="00920DEE" w:rsidDel="000A12FA">
                <w:rPr>
                  <w:rFonts w:cstheme="minorHAnsi"/>
                </w:rPr>
                <w:t>10 - 100 MeV·cm²/mg</w:t>
              </w:r>
            </w:moveFrom>
          </w:p>
        </w:tc>
        <w:tc>
          <w:tcPr>
            <w:tcW w:w="5442" w:type="dxa"/>
            <w:hideMark/>
          </w:tcPr>
          <w:p w:rsidR="00900DE7" w:rsidRPr="00920DEE" w:rsidDel="000A12FA" w:rsidRDefault="00900DE7" w:rsidP="00423C92">
            <w:pPr>
              <w:cnfStyle w:val="000000000000"/>
              <w:rPr>
                <w:rFonts w:cstheme="minorHAnsi"/>
              </w:rPr>
            </w:pPr>
            <w:moveFrom w:id="353" w:author="Facundo-std" w:date="2010-07-06T21:33:00Z">
              <w:r w:rsidRPr="00920DEE" w:rsidDel="000A12FA">
                <w:rPr>
                  <w:rFonts w:cstheme="minorHAnsi"/>
                </w:rPr>
                <w:t>Cosmic ray ions</w:t>
              </w:r>
            </w:moveFrom>
          </w:p>
        </w:tc>
      </w:tr>
      <w:tr w:rsidR="00900DE7" w:rsidRPr="00920DEE" w:rsidDel="000A12FA" w:rsidTr="00003EA5">
        <w:trPr>
          <w:cnfStyle w:val="000000100000"/>
          <w:trHeight w:val="35"/>
          <w:jc w:val="center"/>
        </w:trPr>
        <w:tc>
          <w:tcPr>
            <w:cnfStyle w:val="001000000000"/>
            <w:tcW w:w="0" w:type="auto"/>
            <w:tcBorders>
              <w:top w:val="none" w:sz="0" w:space="0" w:color="auto"/>
              <w:left w:val="none" w:sz="0" w:space="0" w:color="auto"/>
              <w:bottom w:val="none" w:sz="0" w:space="0" w:color="auto"/>
            </w:tcBorders>
            <w:hideMark/>
          </w:tcPr>
          <w:p w:rsidR="00900DE7" w:rsidRPr="00920DEE" w:rsidDel="000A12FA" w:rsidRDefault="00900DE7" w:rsidP="00423C92">
            <w:pPr>
              <w:rPr>
                <w:rFonts w:cstheme="minorHAnsi"/>
              </w:rPr>
            </w:pPr>
            <w:moveFrom w:id="354" w:author="Facundo-std" w:date="2010-07-06T21:33:00Z">
              <w:r w:rsidRPr="00920DEE" w:rsidDel="000A12FA">
                <w:rPr>
                  <w:rFonts w:cstheme="minorHAnsi"/>
                </w:rPr>
                <w:t>&gt; 100 MeV·cm²/mg</w:t>
              </w:r>
            </w:moveFrom>
          </w:p>
        </w:tc>
        <w:tc>
          <w:tcPr>
            <w:tcW w:w="5442" w:type="dxa"/>
            <w:tcBorders>
              <w:top w:val="none" w:sz="0" w:space="0" w:color="auto"/>
              <w:bottom w:val="none" w:sz="0" w:space="0" w:color="auto"/>
              <w:right w:val="none" w:sz="0" w:space="0" w:color="auto"/>
            </w:tcBorders>
            <w:hideMark/>
          </w:tcPr>
          <w:p w:rsidR="00900DE7" w:rsidRPr="00920DEE" w:rsidDel="000A12FA" w:rsidRDefault="00900DE7" w:rsidP="00423C92">
            <w:pPr>
              <w:cnfStyle w:val="000000100000"/>
              <w:rPr>
                <w:rFonts w:cstheme="minorHAnsi"/>
              </w:rPr>
            </w:pPr>
            <w:moveFrom w:id="355" w:author="Facundo-std" w:date="2010-07-06T21:33:00Z">
              <w:r w:rsidRPr="00920DEE" w:rsidDel="000A12FA">
                <w:rPr>
                  <w:rFonts w:cstheme="minorHAnsi"/>
                </w:rPr>
                <w:t>No analysis required</w:t>
              </w:r>
            </w:moveFrom>
          </w:p>
        </w:tc>
      </w:tr>
    </w:tbl>
    <w:p w:rsidR="00900DE7" w:rsidRPr="00920DEE" w:rsidDel="000A12FA" w:rsidRDefault="00900DE7" w:rsidP="00900DE7">
      <w:pPr>
        <w:pStyle w:val="NormalWeb"/>
        <w:rPr>
          <w:rFonts w:asciiTheme="minorHAnsi" w:hAnsiTheme="minorHAnsi" w:cstheme="minorHAnsi"/>
          <w:sz w:val="22"/>
          <w:szCs w:val="22"/>
        </w:rPr>
      </w:pPr>
      <w:moveFrom w:id="356" w:author="Facundo-std" w:date="2010-07-06T21:33:00Z">
        <w:r w:rsidRPr="00920DEE" w:rsidDel="000A12FA">
          <w:rPr>
            <w:rStyle w:val="apple-style-span"/>
            <w:rFonts w:asciiTheme="minorHAnsi" w:hAnsiTheme="minorHAnsi" w:cstheme="minorHAnsi"/>
            <w:sz w:val="22"/>
            <w:szCs w:val="22"/>
            <w:shd w:val="clear" w:color="auto" w:fill="FFFFFF"/>
          </w:rPr>
          <w:t>Las tendencias actuales (por ejemplo, la reducción de tamaño y energía del dispositivo, aumento de resolución, de memoria y velocidad) sólo aumentan la susceptibilidad a SEUs</w:t>
        </w:r>
        <w:r w:rsidRPr="00003EA5" w:rsidDel="000A12FA">
          <w:rPr>
            <w:rStyle w:val="apple-style-span"/>
            <w:rFonts w:asciiTheme="minorHAnsi" w:hAnsiTheme="minorHAnsi" w:cstheme="minorHAnsi"/>
            <w:sz w:val="22"/>
            <w:szCs w:val="22"/>
            <w:highlight w:val="yellow"/>
            <w:shd w:val="clear" w:color="auto" w:fill="FFFFFF"/>
          </w:rPr>
          <w:t>.</w:t>
        </w:r>
        <w:r w:rsidRPr="00003EA5" w:rsidDel="000A12FA">
          <w:rPr>
            <w:rStyle w:val="apple-converted-space"/>
            <w:rFonts w:asciiTheme="minorHAnsi" w:hAnsiTheme="minorHAnsi" w:cstheme="minorHAnsi"/>
            <w:sz w:val="22"/>
            <w:szCs w:val="22"/>
            <w:highlight w:val="yellow"/>
            <w:shd w:val="clear" w:color="auto" w:fill="FFFFFF"/>
          </w:rPr>
          <w:t xml:space="preserve"> </w:t>
        </w:r>
        <w:r w:rsidRPr="00003EA5" w:rsidDel="000A12FA">
          <w:rPr>
            <w:rStyle w:val="apple-style-span"/>
            <w:rFonts w:asciiTheme="minorHAnsi" w:hAnsiTheme="minorHAnsi" w:cstheme="minorHAnsi"/>
            <w:sz w:val="22"/>
            <w:szCs w:val="22"/>
            <w:highlight w:val="yellow"/>
            <w:shd w:val="clear" w:color="auto" w:fill="EBEFF9"/>
          </w:rPr>
          <w:t>Esto se ve fácilmente cuando se considera el dispositivo como un simple condensador (C) sobre el cual las partículas ionizadas depositan suficientes cargas (Q) para dar lugar a una tensión (es decir, un estado lógico)</w:t>
        </w:r>
        <w:r w:rsidRPr="00920DEE" w:rsidDel="000A12FA">
          <w:rPr>
            <w:rStyle w:val="apple-style-span"/>
            <w:rFonts w:asciiTheme="minorHAnsi" w:hAnsiTheme="minorHAnsi" w:cstheme="minorHAnsi"/>
            <w:sz w:val="22"/>
            <w:szCs w:val="22"/>
            <w:shd w:val="clear" w:color="auto" w:fill="EBEFF9"/>
          </w:rPr>
          <w:t xml:space="preserve">. </w:t>
        </w:r>
        <w:r w:rsidRPr="00003EA5" w:rsidDel="000A12FA">
          <w:rPr>
            <w:rStyle w:val="apple-style-span"/>
            <w:rFonts w:asciiTheme="minorHAnsi" w:hAnsiTheme="minorHAnsi" w:cstheme="minorHAnsi"/>
            <w:sz w:val="22"/>
            <w:szCs w:val="22"/>
            <w:shd w:val="clear" w:color="auto" w:fill="EBEFF9"/>
          </w:rPr>
          <w:t>El</w:t>
        </w:r>
        <w:r w:rsidRPr="00920DEE" w:rsidDel="000A12FA">
          <w:rPr>
            <w:rStyle w:val="apple-style-span"/>
            <w:rFonts w:asciiTheme="minorHAnsi" w:hAnsiTheme="minorHAnsi" w:cstheme="minorHAnsi"/>
            <w:sz w:val="22"/>
            <w:szCs w:val="22"/>
            <w:shd w:val="clear" w:color="auto" w:fill="EBEFF9"/>
          </w:rPr>
          <w:t xml:space="preserve"> </w:t>
        </w:r>
        <w:r w:rsidRPr="00920DEE" w:rsidDel="000A12FA">
          <w:rPr>
            <w:rStyle w:val="apple-style-span"/>
            <w:rFonts w:asciiTheme="minorHAnsi" w:hAnsiTheme="minorHAnsi" w:cstheme="minorHAnsi"/>
            <w:sz w:val="22"/>
            <w:szCs w:val="22"/>
          </w:rPr>
          <w:t>SEU se produce cuando LET&gt; Q</w:t>
        </w:r>
        <w:r w:rsidRPr="00920DEE" w:rsidDel="000A12FA">
          <w:rPr>
            <w:rStyle w:val="apple-style-span"/>
            <w:rFonts w:asciiTheme="minorHAnsi" w:hAnsiTheme="minorHAnsi" w:cstheme="minorHAnsi"/>
            <w:sz w:val="22"/>
            <w:szCs w:val="22"/>
            <w:vertAlign w:val="subscript"/>
          </w:rPr>
          <w:t>crit</w:t>
        </w:r>
        <w:r w:rsidRPr="00920DEE" w:rsidDel="000A12FA">
          <w:rPr>
            <w:rStyle w:val="apple-style-span"/>
            <w:rFonts w:asciiTheme="minorHAnsi" w:hAnsiTheme="minorHAnsi" w:cstheme="minorHAnsi"/>
            <w:sz w:val="22"/>
            <w:szCs w:val="22"/>
          </w:rPr>
          <w:t>.</w:t>
        </w:r>
      </w:moveFrom>
    </w:p>
    <w:p w:rsidR="00900DE7" w:rsidRPr="00920DEE" w:rsidDel="000A12FA" w:rsidRDefault="0009325B" w:rsidP="00900DE7">
      <w:pPr>
        <w:pStyle w:val="NormalWeb"/>
        <w:jc w:val="center"/>
        <w:rPr>
          <w:rFonts w:asciiTheme="minorHAnsi" w:hAnsiTheme="minorHAnsi" w:cstheme="minorHAnsi"/>
          <w:sz w:val="22"/>
          <w:szCs w:val="22"/>
          <w:lang w:val="en-US"/>
        </w:rPr>
      </w:pPr>
      <m:oMathPara>
        <m:oMath>
          <m:sSub>
            <m:sSubPr>
              <m:ctrlPr>
                <w:moveFrom w:id="357" w:author="Facundo-std" w:date="2010-07-06T21:33:00Z">
                  <w:rPr>
                    <w:rFonts w:ascii="Cambria Math" w:hAnsiTheme="minorHAnsi" w:cstheme="minorHAnsi"/>
                    <w:i/>
                    <w:sz w:val="22"/>
                    <w:szCs w:val="22"/>
                    <w:lang w:val="en-US"/>
                  </w:rPr>
                </w:moveFrom>
              </m:ctrlPr>
            </m:sSubPr>
            <m:e>
              <w:moveFrom w:id="358" w:author="Facundo-std" w:date="2010-07-06T21:33:00Z">
                <m:r>
                  <w:rPr>
                    <w:rFonts w:ascii="Cambria Math" w:hAnsi="Cambria Math" w:cstheme="minorHAnsi"/>
                    <w:sz w:val="22"/>
                    <w:szCs w:val="22"/>
                    <w:lang w:val="en-US"/>
                  </w:rPr>
                  <m:t>LET</m:t>
                </m:r>
              </w:moveFrom>
            </m:e>
            <m:sub>
              <w:moveFrom w:id="359" w:author="Facundo-std" w:date="2010-07-06T21:33:00Z">
                <m:r>
                  <w:rPr>
                    <w:rFonts w:ascii="Cambria Math" w:hAnsi="Cambria Math" w:cstheme="minorHAnsi"/>
                    <w:sz w:val="22"/>
                    <w:szCs w:val="22"/>
                    <w:lang w:val="en-US"/>
                  </w:rPr>
                  <m:t>th</m:t>
                </m:r>
              </w:moveFrom>
            </m:sub>
          </m:sSub>
          <w:moveFrom w:id="360" w:author="Facundo-std" w:date="2010-07-06T21:33:00Z">
            <m:r>
              <w:rPr>
                <w:rFonts w:ascii="Cambria Math" w:hAnsiTheme="minorHAnsi" w:cstheme="minorHAnsi"/>
                <w:sz w:val="22"/>
                <w:szCs w:val="22"/>
                <w:lang w:val="en-US"/>
              </w:rPr>
              <m:t xml:space="preserve"> </m:t>
            </m:r>
            <m:r>
              <w:rPr>
                <w:rFonts w:ascii="Cambria Math" w:hAnsi="Cambria Math" w:cstheme="minorHAnsi"/>
                <w:sz w:val="22"/>
                <w:szCs w:val="22"/>
                <w:lang w:val="en-US"/>
              </w:rPr>
              <m:t>∝</m:t>
            </m:r>
            <m:r>
              <w:rPr>
                <w:rFonts w:ascii="Cambria Math" w:hAnsiTheme="minorHAnsi" w:cstheme="minorHAnsi"/>
                <w:sz w:val="22"/>
                <w:szCs w:val="22"/>
                <w:lang w:val="en-US"/>
              </w:rPr>
              <m:t xml:space="preserve"> </m:t>
            </m:r>
            <m:r>
              <w:rPr>
                <w:rFonts w:ascii="Cambria Math" w:hAnsiTheme="minorHAnsi" w:cstheme="minorHAnsi"/>
                <w:sz w:val="22"/>
                <w:szCs w:val="22"/>
                <w:lang w:val="en-US"/>
              </w:rPr>
              <m:t>∆</m:t>
            </m:r>
            <m:r>
              <w:rPr>
                <w:rFonts w:ascii="Cambria Math" w:hAnsi="Cambria Math" w:cstheme="minorHAnsi"/>
                <w:sz w:val="22"/>
                <w:szCs w:val="22"/>
                <w:lang w:val="en-US"/>
              </w:rPr>
              <m:t>V</m:t>
            </m:r>
            <m:r>
              <w:rPr>
                <w:rFonts w:ascii="Cambria Math" w:hAnsiTheme="minorHAnsi" w:cstheme="minorHAnsi"/>
                <w:sz w:val="22"/>
                <w:szCs w:val="22"/>
                <w:lang w:val="en-US"/>
              </w:rPr>
              <m:t>=</m:t>
            </m:r>
          </w:moveFrom>
          <m:f>
            <m:fPr>
              <m:ctrlPr>
                <w:moveFrom w:id="361" w:author="Facundo-std" w:date="2010-07-06T21:33:00Z">
                  <w:rPr>
                    <w:rFonts w:ascii="Cambria Math" w:hAnsiTheme="minorHAnsi" w:cstheme="minorHAnsi"/>
                    <w:i/>
                    <w:sz w:val="22"/>
                    <w:szCs w:val="22"/>
                    <w:lang w:val="en-US"/>
                  </w:rPr>
                </w:moveFrom>
              </m:ctrlPr>
            </m:fPr>
            <m:num>
              <w:moveFrom w:id="362" w:author="Facundo-std" w:date="2010-07-06T21:33:00Z">
                <m:r>
                  <w:rPr>
                    <w:rFonts w:ascii="Cambria Math" w:hAnsi="Cambria Math" w:cstheme="minorHAnsi"/>
                    <w:sz w:val="22"/>
                    <w:szCs w:val="22"/>
                    <w:lang w:val="en-US"/>
                  </w:rPr>
                  <m:t>Q</m:t>
                </m:r>
              </w:moveFrom>
            </m:num>
            <m:den>
              <w:moveFrom w:id="363" w:author="Facundo-std" w:date="2010-07-06T21:33:00Z">
                <m:r>
                  <w:rPr>
                    <w:rFonts w:ascii="Cambria Math" w:hAnsi="Cambria Math" w:cstheme="minorHAnsi"/>
                    <w:sz w:val="22"/>
                    <w:szCs w:val="22"/>
                    <w:lang w:val="en-US"/>
                  </w:rPr>
                  <m:t>C</m:t>
                </m:r>
              </w:moveFrom>
            </m:den>
          </m:f>
        </m:oMath>
      </m:oMathPara>
    </w:p>
    <w:p w:rsidR="00900DE7" w:rsidRPr="00920DEE" w:rsidDel="000A12FA" w:rsidRDefault="00900DE7" w:rsidP="00900DE7">
      <w:pPr>
        <w:pStyle w:val="NormalWeb"/>
        <w:rPr>
          <w:rStyle w:val="apple-style-span"/>
          <w:rFonts w:asciiTheme="minorHAnsi" w:hAnsiTheme="minorHAnsi" w:cstheme="minorHAnsi"/>
          <w:sz w:val="22"/>
          <w:szCs w:val="22"/>
          <w:shd w:val="clear" w:color="auto" w:fill="FFFFFF"/>
        </w:rPr>
      </w:pPr>
      <w:moveFrom w:id="364" w:author="Facundo-std" w:date="2010-07-06T21:33:00Z">
        <w:r w:rsidRPr="00920DEE" w:rsidDel="000A12FA">
          <w:rPr>
            <w:rStyle w:val="apple-style-span"/>
            <w:rFonts w:asciiTheme="minorHAnsi" w:hAnsiTheme="minorHAnsi" w:cstheme="minorHAnsi"/>
            <w:sz w:val="22"/>
            <w:szCs w:val="22"/>
            <w:shd w:val="clear" w:color="auto" w:fill="FFFFFF"/>
          </w:rPr>
          <w:t>Como el tamaño de las zonas activas de los dispositivos disminuye, la capacidad también lo hace y por lo tanto la carga necesaria para inducir el SEU disminuye con estos. La profundidad de los dispositivos no a sido prácticamente afectada, sino su longitud y anchura son los que fueron reducidos. Si consideramos un dispositivo cuadrado de tamaño característico L x L, la carga crítica para el cambio de estado del mismo es proporcional su tamaño cuadrado (</w:t>
        </w:r>
        <m:oMath>
          <m:sSub>
            <m:sSubPr>
              <m:ctrlPr>
                <w:rPr>
                  <w:rStyle w:val="apple-style-span"/>
                  <w:rFonts w:ascii="Cambria Math" w:hAnsiTheme="minorHAnsi" w:cstheme="minorHAnsi"/>
                  <w:i/>
                  <w:sz w:val="22"/>
                  <w:szCs w:val="22"/>
                  <w:shd w:val="clear" w:color="auto" w:fill="FFFFFF"/>
                </w:rPr>
              </m:ctrlPr>
            </m:sSubPr>
            <m:e>
              <m:r>
                <w:rPr>
                  <w:rStyle w:val="apple-style-span"/>
                  <w:rFonts w:ascii="Cambria Math" w:hAnsi="Cambria Math" w:cstheme="minorHAnsi"/>
                  <w:sz w:val="22"/>
                  <w:szCs w:val="22"/>
                  <w:shd w:val="clear" w:color="auto" w:fill="FFFFFF"/>
                </w:rPr>
                <m:t>Q</m:t>
              </m:r>
            </m:e>
            <m:sub>
              <m:r>
                <w:rPr>
                  <w:rStyle w:val="apple-style-span"/>
                  <w:rFonts w:ascii="Cambria Math" w:hAnsi="Cambria Math" w:cstheme="minorHAnsi"/>
                  <w:sz w:val="22"/>
                  <w:szCs w:val="22"/>
                  <w:shd w:val="clear" w:color="auto" w:fill="FFFFFF"/>
                </w:rPr>
                <m:t>crit</m:t>
              </m:r>
            </m:sub>
          </m:sSub>
          <m:r>
            <w:rPr>
              <w:rStyle w:val="apple-style-span"/>
              <w:rFonts w:ascii="Cambria Math" w:hAnsiTheme="minorHAnsi" w:cstheme="minorHAnsi"/>
              <w:sz w:val="22"/>
              <w:szCs w:val="22"/>
              <w:shd w:val="clear" w:color="auto" w:fill="FFFFFF"/>
            </w:rPr>
            <m:t xml:space="preserve"> </m:t>
          </m:r>
          <m:r>
            <w:rPr>
              <w:rStyle w:val="apple-style-span"/>
              <w:rFonts w:ascii="Cambria Math" w:hAnsi="Cambria Math" w:cstheme="minorHAnsi"/>
              <w:sz w:val="22"/>
              <w:szCs w:val="22"/>
              <w:shd w:val="clear" w:color="auto" w:fill="FFFFFF"/>
            </w:rPr>
            <m:t>∝</m:t>
          </m:r>
          <m:r>
            <w:rPr>
              <w:rStyle w:val="apple-style-span"/>
              <w:rFonts w:ascii="Cambria Math" w:hAnsiTheme="minorHAnsi" w:cstheme="minorHAnsi"/>
              <w:sz w:val="22"/>
              <w:szCs w:val="22"/>
              <w:shd w:val="clear" w:color="auto" w:fill="FFFFFF"/>
            </w:rPr>
            <m:t xml:space="preserve"> </m:t>
          </m:r>
          <m:sSup>
            <m:sSupPr>
              <m:ctrlPr>
                <w:rPr>
                  <w:rStyle w:val="apple-style-span"/>
                  <w:rFonts w:ascii="Cambria Math" w:hAnsiTheme="minorHAnsi" w:cstheme="minorHAnsi"/>
                  <w:i/>
                  <w:sz w:val="22"/>
                  <w:szCs w:val="22"/>
                  <w:shd w:val="clear" w:color="auto" w:fill="FFFFFF"/>
                </w:rPr>
              </m:ctrlPr>
            </m:sSupPr>
            <m:e>
              <m:r>
                <w:rPr>
                  <w:rStyle w:val="apple-style-span"/>
                  <w:rFonts w:ascii="Cambria Math" w:hAnsi="Cambria Math" w:cstheme="minorHAnsi"/>
                  <w:sz w:val="22"/>
                  <w:szCs w:val="22"/>
                  <w:shd w:val="clear" w:color="auto" w:fill="FFFFFF"/>
                </w:rPr>
                <m:t>L</m:t>
              </m:r>
            </m:e>
            <m:sup>
              <m:r>
                <w:rPr>
                  <w:rStyle w:val="apple-style-span"/>
                  <w:rFonts w:ascii="Cambria Math" w:hAnsiTheme="minorHAnsi" w:cstheme="minorHAnsi"/>
                  <w:sz w:val="22"/>
                  <w:szCs w:val="22"/>
                  <w:shd w:val="clear" w:color="auto" w:fill="FFFFFF"/>
                </w:rPr>
                <m:t>2</m:t>
              </m:r>
            </m:sup>
          </m:sSup>
        </m:oMath>
        <w:r w:rsidRPr="00920DEE" w:rsidDel="000A12FA">
          <w:rPr>
            <w:rStyle w:val="apple-style-span"/>
            <w:rFonts w:asciiTheme="minorHAnsi" w:hAnsiTheme="minorHAnsi" w:cstheme="minorHAnsi"/>
            <w:sz w:val="22"/>
            <w:szCs w:val="22"/>
            <w:shd w:val="clear" w:color="auto" w:fill="FFFFFF"/>
          </w:rPr>
          <w:t>).</w:t>
        </w:r>
      </w:moveFrom>
    </w:p>
    <w:p w:rsidR="00900DE7" w:rsidRPr="00920DEE" w:rsidDel="000A12FA" w:rsidRDefault="0009325B" w:rsidP="00900DE7">
      <w:pPr>
        <w:pStyle w:val="NormalWeb"/>
        <w:rPr>
          <w:rFonts w:asciiTheme="minorHAnsi" w:hAnsiTheme="minorHAnsi" w:cstheme="minorHAnsi"/>
          <w:iCs/>
          <w:sz w:val="22"/>
          <w:szCs w:val="22"/>
          <w:lang w:val="en-US"/>
        </w:rPr>
      </w:pPr>
      <m:oMathPara>
        <m:oMath>
          <m:sSub>
            <m:sSubPr>
              <m:ctrlPr>
                <w:moveFrom w:id="365" w:author="Facundo-std" w:date="2010-07-06T21:33:00Z">
                  <w:rPr>
                    <w:rFonts w:ascii="Cambria Math" w:hAnsiTheme="minorHAnsi" w:cstheme="minorHAnsi"/>
                    <w:i/>
                    <w:iCs/>
                    <w:sz w:val="22"/>
                    <w:szCs w:val="22"/>
                    <w:lang w:val="en-US"/>
                  </w:rPr>
                </w:moveFrom>
              </m:ctrlPr>
            </m:sSubPr>
            <m:e>
              <w:moveFrom w:id="366" w:author="Facundo-std" w:date="2010-07-06T21:33:00Z">
                <m:r>
                  <w:rPr>
                    <w:rFonts w:ascii="Cambria Math" w:hAnsi="Cambria Math" w:cstheme="minorHAnsi"/>
                    <w:sz w:val="22"/>
                    <w:szCs w:val="22"/>
                    <w:lang w:val="en-US"/>
                  </w:rPr>
                  <m:t>Q</m:t>
                </m:r>
              </w:moveFrom>
            </m:e>
            <m:sub>
              <w:moveFrom w:id="367" w:author="Facundo-std" w:date="2010-07-06T21:33:00Z">
                <m:r>
                  <w:rPr>
                    <w:rFonts w:ascii="Cambria Math" w:hAnsi="Cambria Math" w:cstheme="minorHAnsi"/>
                    <w:sz w:val="22"/>
                    <w:szCs w:val="22"/>
                    <w:lang w:val="en-US"/>
                  </w:rPr>
                  <m:t>crit</m:t>
                </m:r>
              </w:moveFrom>
            </m:sub>
          </m:sSub>
          <w:moveFrom w:id="368" w:author="Facundo-std" w:date="2010-07-06T21:33:00Z">
            <m:r>
              <w:rPr>
                <w:rFonts w:ascii="Cambria Math" w:hAnsiTheme="minorHAnsi" w:cstheme="minorHAnsi"/>
                <w:sz w:val="22"/>
                <w:szCs w:val="22"/>
                <w:lang w:val="en-US"/>
              </w:rPr>
              <m:t>=</m:t>
            </m:r>
          </w:moveFrom>
          <m:d>
            <m:dPr>
              <m:ctrlPr>
                <w:moveFrom w:id="369" w:author="Facundo-std" w:date="2010-07-06T21:33:00Z">
                  <w:rPr>
                    <w:rFonts w:ascii="Cambria Math" w:hAnsiTheme="minorHAnsi" w:cstheme="minorHAnsi"/>
                    <w:i/>
                    <w:iCs/>
                    <w:sz w:val="22"/>
                    <w:szCs w:val="22"/>
                    <w:lang w:val="en-US"/>
                  </w:rPr>
                </w:moveFrom>
              </m:ctrlPr>
            </m:dPr>
            <m:e>
              <w:moveFrom w:id="370" w:author="Facundo-std" w:date="2010-07-06T21:33:00Z">
                <m:r>
                  <w:rPr>
                    <w:rFonts w:ascii="Cambria Math" w:hAnsiTheme="minorHAnsi" w:cstheme="minorHAnsi"/>
                    <w:sz w:val="22"/>
                    <w:szCs w:val="22"/>
                    <w:lang w:val="en-US"/>
                  </w:rPr>
                  <m:t xml:space="preserve">0.023 </m:t>
                </m:r>
                <m:r>
                  <w:rPr>
                    <w:rFonts w:ascii="Cambria Math" w:hAnsi="Cambria Math" w:cstheme="minorHAnsi"/>
                    <w:sz w:val="22"/>
                    <w:szCs w:val="22"/>
                    <w:lang w:val="en-US"/>
                  </w:rPr>
                  <m:t>pC</m:t>
                </m:r>
                <m:r>
                  <w:rPr>
                    <w:rFonts w:ascii="Cambria Math" w:hAnsiTheme="minorHAnsi" w:cstheme="minorHAnsi"/>
                    <w:sz w:val="22"/>
                    <w:szCs w:val="22"/>
                    <w:lang w:val="en-US"/>
                  </w:rPr>
                  <m:t>/</m:t>
                </m:r>
              </w:moveFrom>
              <m:sSup>
                <m:sSupPr>
                  <m:ctrlPr>
                    <w:moveFrom w:id="371" w:author="Facundo-std" w:date="2010-07-06T21:33:00Z">
                      <w:rPr>
                        <w:rFonts w:ascii="Cambria Math" w:hAnsiTheme="minorHAnsi" w:cstheme="minorHAnsi"/>
                        <w:i/>
                        <w:iCs/>
                        <w:sz w:val="22"/>
                        <w:szCs w:val="22"/>
                        <w:lang w:val="en-US"/>
                      </w:rPr>
                    </w:moveFrom>
                  </m:ctrlPr>
                </m:sSupPr>
                <m:e>
                  <w:moveFrom w:id="372" w:author="Facundo-std" w:date="2010-07-06T21:33:00Z">
                    <m:r>
                      <w:rPr>
                        <w:rFonts w:ascii="Cambria Math" w:hAnsi="Cambria Math" w:cstheme="minorHAnsi"/>
                        <w:sz w:val="22"/>
                        <w:szCs w:val="22"/>
                        <w:lang w:val="en-US"/>
                      </w:rPr>
                      <m:t>μm</m:t>
                    </m:r>
                  </w:moveFrom>
                </m:e>
                <m:sup>
                  <w:moveFrom w:id="373" w:author="Facundo-std" w:date="2010-07-06T21:33:00Z">
                    <m:r>
                      <w:rPr>
                        <w:rFonts w:ascii="Cambria Math" w:hAnsiTheme="minorHAnsi" w:cstheme="minorHAnsi"/>
                        <w:sz w:val="22"/>
                        <w:szCs w:val="22"/>
                        <w:lang w:val="en-US"/>
                      </w:rPr>
                      <m:t>2</m:t>
                    </m:r>
                  </w:moveFrom>
                </m:sup>
              </m:sSup>
            </m:e>
          </m:d>
          <w:moveFrom w:id="374" w:author="Facundo-std" w:date="2010-07-06T21:33:00Z">
            <m:r>
              <w:rPr>
                <w:rFonts w:ascii="Cambria Math" w:hAnsi="Cambria Math" w:cstheme="minorHAnsi"/>
                <w:sz w:val="22"/>
                <w:szCs w:val="22"/>
                <w:lang w:val="en-US"/>
              </w:rPr>
              <m:t>*</m:t>
            </m:r>
          </w:moveFrom>
          <m:sSup>
            <m:sSupPr>
              <m:ctrlPr>
                <w:moveFrom w:id="375" w:author="Facundo-std" w:date="2010-07-06T21:33:00Z">
                  <w:rPr>
                    <w:rFonts w:ascii="Cambria Math" w:hAnsiTheme="minorHAnsi" w:cstheme="minorHAnsi"/>
                    <w:i/>
                    <w:iCs/>
                    <w:sz w:val="22"/>
                    <w:szCs w:val="22"/>
                    <w:lang w:val="en-US"/>
                  </w:rPr>
                </w:moveFrom>
              </m:ctrlPr>
            </m:sSupPr>
            <m:e>
              <w:moveFrom w:id="376" w:author="Facundo-std" w:date="2010-07-06T21:33:00Z">
                <m:r>
                  <w:rPr>
                    <w:rFonts w:ascii="Cambria Math" w:hAnsi="Cambria Math" w:cstheme="minorHAnsi"/>
                    <w:sz w:val="22"/>
                    <w:szCs w:val="22"/>
                    <w:lang w:val="en-US"/>
                  </w:rPr>
                  <m:t>L</m:t>
                </m:r>
              </w:moveFrom>
            </m:e>
            <m:sup>
              <w:moveFrom w:id="377" w:author="Facundo-std" w:date="2010-07-06T21:33:00Z">
                <m:r>
                  <w:rPr>
                    <w:rFonts w:ascii="Cambria Math" w:hAnsiTheme="minorHAnsi" w:cstheme="minorHAnsi"/>
                    <w:sz w:val="22"/>
                    <w:szCs w:val="22"/>
                    <w:lang w:val="en-US"/>
                  </w:rPr>
                  <m:t>2</m:t>
                </m:r>
              </w:moveFrom>
            </m:sup>
          </m:sSup>
        </m:oMath>
      </m:oMathPara>
    </w:p>
    <w:p w:rsidR="00167158" w:rsidDel="000A12FA" w:rsidRDefault="00900DE7" w:rsidP="00900DE7">
      <w:pPr>
        <w:pStyle w:val="NormalWeb"/>
        <w:rPr>
          <w:rStyle w:val="apple-style-span"/>
          <w:rFonts w:asciiTheme="minorHAnsi" w:hAnsiTheme="minorHAnsi" w:cstheme="minorHAnsi"/>
          <w:sz w:val="22"/>
          <w:szCs w:val="22"/>
          <w:shd w:val="clear" w:color="auto" w:fill="EBEFF9"/>
        </w:rPr>
      </w:pPr>
      <w:moveFrom w:id="378" w:author="Facundo-std" w:date="2010-07-06T21:33:00Z">
        <w:r w:rsidRPr="00920DEE" w:rsidDel="000A12FA">
          <w:rPr>
            <w:rStyle w:val="apple-style-span"/>
            <w:rFonts w:asciiTheme="minorHAnsi" w:hAnsiTheme="minorHAnsi" w:cstheme="minorHAnsi"/>
            <w:sz w:val="22"/>
            <w:szCs w:val="22"/>
            <w:shd w:val="clear" w:color="auto" w:fill="FFFFFF"/>
          </w:rPr>
          <w:t>Esta carga crítica es la necesaria para generar un cambio de estado binario "1" a "0" o viceversa en una memoria, pero es menor que la carga total almacenada</w:t>
        </w:r>
        <w:r w:rsidRPr="00243005" w:rsidDel="000A12FA">
          <w:rPr>
            <w:rStyle w:val="apple-style-span"/>
            <w:rFonts w:asciiTheme="minorHAnsi" w:hAnsiTheme="minorHAnsi" w:cstheme="minorHAnsi"/>
            <w:sz w:val="22"/>
            <w:szCs w:val="22"/>
            <w:highlight w:val="yellow"/>
            <w:shd w:val="clear" w:color="auto" w:fill="FFFFFF"/>
          </w:rPr>
          <w:t xml:space="preserve">. </w:t>
        </w:r>
        <w:r w:rsidRPr="00243005" w:rsidDel="000A12FA">
          <w:rPr>
            <w:rStyle w:val="apple-style-span"/>
            <w:rFonts w:asciiTheme="minorHAnsi" w:hAnsiTheme="minorHAnsi" w:cstheme="minorHAnsi"/>
            <w:sz w:val="22"/>
            <w:szCs w:val="22"/>
            <w:highlight w:val="yellow"/>
            <w:shd w:val="clear" w:color="auto" w:fill="EBEFF9"/>
          </w:rPr>
          <w:t>En concreto, Q</w:t>
        </w:r>
        <w:r w:rsidRPr="00243005" w:rsidDel="000A12FA">
          <w:rPr>
            <w:rStyle w:val="apple-style-span"/>
            <w:rFonts w:asciiTheme="minorHAnsi" w:hAnsiTheme="minorHAnsi" w:cstheme="minorHAnsi"/>
            <w:sz w:val="22"/>
            <w:szCs w:val="22"/>
            <w:highlight w:val="yellow"/>
            <w:shd w:val="clear" w:color="auto" w:fill="EBEFF9"/>
            <w:vertAlign w:val="subscript"/>
          </w:rPr>
          <w:t>crit</w:t>
        </w:r>
        <w:r w:rsidRPr="00243005" w:rsidDel="000A12FA">
          <w:rPr>
            <w:rStyle w:val="apple-style-span"/>
            <w:rFonts w:asciiTheme="minorHAnsi" w:hAnsiTheme="minorHAnsi" w:cstheme="minorHAnsi"/>
            <w:sz w:val="22"/>
            <w:szCs w:val="22"/>
            <w:highlight w:val="yellow"/>
            <w:shd w:val="clear" w:color="auto" w:fill="EBEFF9"/>
          </w:rPr>
          <w:t xml:space="preserve"> es entonces la diferencia entre la carga de nodo almacenada y la carga mínima requerida para que el amplificador de censado pueda leer correctamente el dato. En los circuitos de SRAM, Q</w:t>
        </w:r>
        <w:r w:rsidRPr="00243005" w:rsidDel="000A12FA">
          <w:rPr>
            <w:rStyle w:val="apple-style-span"/>
            <w:rFonts w:asciiTheme="minorHAnsi" w:hAnsiTheme="minorHAnsi" w:cstheme="minorHAnsi"/>
            <w:sz w:val="22"/>
            <w:szCs w:val="22"/>
            <w:highlight w:val="yellow"/>
            <w:shd w:val="clear" w:color="auto" w:fill="EBEFF9"/>
            <w:vertAlign w:val="subscript"/>
          </w:rPr>
          <w:t>crit</w:t>
        </w:r>
        <w:r w:rsidRPr="00243005" w:rsidDel="000A12FA">
          <w:rPr>
            <w:rStyle w:val="apple-style-span"/>
            <w:rFonts w:asciiTheme="minorHAnsi" w:hAnsiTheme="minorHAnsi" w:cstheme="minorHAnsi"/>
            <w:sz w:val="22"/>
            <w:szCs w:val="22"/>
            <w:highlight w:val="yellow"/>
            <w:shd w:val="clear" w:color="auto" w:fill="EBEFF9"/>
          </w:rPr>
          <w:t xml:space="preserve"> depende no sólo de los niveles de cargas acumulados, sino también de la forma temporal de los impulsos de corriente</w:t>
        </w:r>
        <w:r w:rsidRPr="00243005" w:rsidDel="000A12FA">
          <w:rPr>
            <w:rStyle w:val="Refdenotaalfinal"/>
            <w:rFonts w:asciiTheme="minorHAnsi" w:hAnsiTheme="minorHAnsi" w:cstheme="minorHAnsi"/>
            <w:sz w:val="22"/>
            <w:szCs w:val="22"/>
            <w:highlight w:val="yellow"/>
            <w:shd w:val="clear" w:color="auto" w:fill="EBEFF9"/>
          </w:rPr>
          <w:endnoteReference w:id="22"/>
        </w:r>
        <w:r w:rsidRPr="00243005" w:rsidDel="000A12FA">
          <w:rPr>
            <w:rStyle w:val="apple-style-span"/>
            <w:rFonts w:asciiTheme="minorHAnsi" w:hAnsiTheme="minorHAnsi" w:cstheme="minorHAnsi"/>
            <w:sz w:val="22"/>
            <w:szCs w:val="22"/>
            <w:highlight w:val="yellow"/>
            <w:shd w:val="clear" w:color="auto" w:fill="EBEFF9"/>
          </w:rPr>
          <w:t>.</w:t>
        </w:r>
      </w:moveFrom>
    </w:p>
    <w:p w:rsidR="00A674B5" w:rsidDel="000A12FA" w:rsidRDefault="00900DE7" w:rsidP="00A674B5">
      <w:pPr>
        <w:pStyle w:val="NormalWeb"/>
        <w:keepNext/>
        <w:jc w:val="center"/>
      </w:pPr>
      <w:moveFrom w:id="381" w:author="Facundo-std" w:date="2010-07-06T21:33:00Z">
        <w:r w:rsidRPr="00920DEE" w:rsidDel="000A12FA">
          <w:rPr>
            <w:rFonts w:asciiTheme="minorHAnsi" w:hAnsiTheme="minorHAnsi" w:cstheme="minorHAnsi"/>
            <w:noProof/>
            <w:sz w:val="22"/>
            <w:szCs w:val="22"/>
          </w:rPr>
          <w:lastRenderedPageBreak/>
          <w:drawing>
            <wp:inline distT="0" distB="0" distL="0" distR="0">
              <wp:extent cx="2876550" cy="1992206"/>
              <wp:effectExtent l="0" t="0" r="0" b="0"/>
              <wp:docPr id="12" name="Imagen 12" descr="SEU-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EU-ion"/>
                      <pic:cNvPicPr>
                        <a:picLocks noChangeAspect="1" noChangeArrowheads="1"/>
                      </pic:cNvPicPr>
                    </pic:nvPicPr>
                    <pic:blipFill>
                      <a:blip r:embed="rId17" cstate="print"/>
                      <a:srcRect/>
                      <a:stretch>
                        <a:fillRect/>
                      </a:stretch>
                    </pic:blipFill>
                    <pic:spPr bwMode="auto">
                      <a:xfrm>
                        <a:off x="0" y="0"/>
                        <a:ext cx="2877271" cy="1992705"/>
                      </a:xfrm>
                      <a:prstGeom prst="rect">
                        <a:avLst/>
                      </a:prstGeom>
                      <a:noFill/>
                      <a:ln w="9525">
                        <a:noFill/>
                        <a:miter lim="800000"/>
                        <a:headEnd/>
                        <a:tailEnd/>
                      </a:ln>
                    </pic:spPr>
                  </pic:pic>
                </a:graphicData>
              </a:graphic>
            </wp:inline>
          </w:drawing>
        </w:r>
      </w:moveFrom>
    </w:p>
    <w:p w:rsidR="00A674B5" w:rsidRPr="00A674B5" w:rsidDel="000A12FA" w:rsidRDefault="00A674B5" w:rsidP="00A674B5">
      <w:pPr>
        <w:pStyle w:val="Epgrafe"/>
        <w:rPr>
          <w:sz w:val="16"/>
          <w:lang w:val="en-US"/>
        </w:rPr>
      </w:pPr>
      <w:moveFrom w:id="382" w:author="Facundo-std" w:date="2010-07-06T21:33:00Z">
        <w:r w:rsidRPr="00A674B5" w:rsidDel="000A12FA">
          <w:rPr>
            <w:lang w:val="en-US"/>
          </w:rPr>
          <w:t xml:space="preserve">Figura </w:t>
        </w:r>
        <w:r w:rsidR="0009325B" w:rsidDel="000A12FA">
          <w:fldChar w:fldCharType="begin"/>
        </w:r>
        <w:r w:rsidRPr="00A674B5" w:rsidDel="000A12FA">
          <w:rPr>
            <w:lang w:val="en-US"/>
          </w:rPr>
          <w:instrText xml:space="preserve"> SEQ Figura \* ARABIC </w:instrText>
        </w:r>
        <w:r w:rsidR="0009325B" w:rsidDel="000A12FA">
          <w:fldChar w:fldCharType="separate"/>
        </w:r>
        <w:r w:rsidDel="000A12FA">
          <w:rPr>
            <w:noProof/>
            <w:lang w:val="en-US"/>
          </w:rPr>
          <w:t>3</w:t>
        </w:r>
        <w:r w:rsidR="0009325B" w:rsidDel="000A12FA">
          <w:fldChar w:fldCharType="end"/>
        </w:r>
        <w:r w:rsidRPr="00A674B5" w:rsidDel="000A12FA">
          <w:rPr>
            <w:sz w:val="16"/>
            <w:lang w:val="en-US"/>
          </w:rPr>
          <w:t>)</w:t>
        </w:r>
        <w:r w:rsidRPr="00A674B5" w:rsidDel="000A12FA">
          <w:rPr>
            <w:rFonts w:cstheme="minorHAnsi"/>
            <w:sz w:val="20"/>
            <w:szCs w:val="22"/>
            <w:lang w:val="en-US"/>
          </w:rPr>
          <w:t xml:space="preserve"> [Source: "</w:t>
        </w:r>
        <w:r w:rsidR="0009325B" w:rsidDel="000A12FA">
          <w:fldChar w:fldCharType="begin"/>
        </w:r>
        <w:r w:rsidR="0009325B" w:rsidRPr="00F772FD" w:rsidDel="000A12FA">
          <w:rPr>
            <w:lang w:val="en-US"/>
          </w:rPr>
          <w:instrText>HYPERLINK "http://parts.jpl.nasa.gov/docs/Radcrs_Final.pdf"</w:instrText>
        </w:r>
        <w:r w:rsidR="0009325B" w:rsidDel="000A12FA">
          <w:fldChar w:fldCharType="separate"/>
        </w:r>
        <w:r w:rsidRPr="00A674B5" w:rsidDel="000A12FA">
          <w:rPr>
            <w:rStyle w:val="Hipervnculo"/>
            <w:rFonts w:cstheme="minorHAnsi"/>
            <w:sz w:val="20"/>
            <w:szCs w:val="22"/>
            <w:lang w:val="en-US"/>
          </w:rPr>
          <w:t>Space Radiation Effects on Microelectronics</w:t>
        </w:r>
        <w:r w:rsidR="0009325B" w:rsidDel="000A12FA">
          <w:fldChar w:fldCharType="end"/>
        </w:r>
        <w:r w:rsidRPr="00A674B5" w:rsidDel="000A12FA">
          <w:rPr>
            <w:rFonts w:cstheme="minorHAnsi"/>
            <w:sz w:val="20"/>
            <w:szCs w:val="22"/>
            <w:lang w:val="en-US"/>
          </w:rPr>
          <w:t>," NASA Jet Propulsion Laboratory]</w:t>
        </w:r>
      </w:moveFrom>
    </w:p>
    <w:p w:rsidR="00900DE7" w:rsidRPr="00920DEE" w:rsidDel="006254F3" w:rsidRDefault="00900DE7" w:rsidP="00900DE7">
      <w:pPr>
        <w:pStyle w:val="NormalWeb"/>
        <w:rPr>
          <w:rFonts w:asciiTheme="minorHAnsi" w:hAnsiTheme="minorHAnsi" w:cstheme="minorHAnsi"/>
          <w:sz w:val="22"/>
          <w:szCs w:val="22"/>
        </w:rPr>
      </w:pPr>
      <w:moveFromRangeStart w:id="383" w:author="Facundo-std" w:date="2010-07-06T21:37:00Z" w:name="move266215607"/>
      <w:moveFromRangeEnd w:id="332"/>
      <w:moveFrom w:id="384" w:author="Facundo-std" w:date="2010-07-06T21:37:00Z">
        <w:r w:rsidRPr="00920DEE" w:rsidDel="006254F3">
          <w:rPr>
            <w:rFonts w:asciiTheme="minorHAnsi" w:hAnsiTheme="minorHAnsi" w:cstheme="minorHAnsi"/>
            <w:i/>
            <w:color w:val="FF0000"/>
            <w:sz w:val="22"/>
            <w:szCs w:val="22"/>
          </w:rPr>
          <w:t>EFECTO EN EL SEMICONDUCTOR</w:t>
        </w:r>
      </w:moveFrom>
    </w:p>
    <w:p w:rsidR="00900DE7" w:rsidRPr="00920DEE" w:rsidDel="006254F3" w:rsidRDefault="00900DE7" w:rsidP="00A674B5">
      <w:pPr>
        <w:pStyle w:val="NormalWeb"/>
        <w:keepNext/>
        <w:jc w:val="center"/>
        <w:rPr>
          <w:rFonts w:asciiTheme="minorHAnsi" w:hAnsiTheme="minorHAnsi" w:cstheme="minorHAnsi"/>
          <w:sz w:val="22"/>
          <w:szCs w:val="22"/>
        </w:rPr>
      </w:pPr>
      <w:moveFrom w:id="385" w:author="Facundo-std" w:date="2010-07-06T21:37:00Z">
        <w:r w:rsidRPr="00920DEE" w:rsidDel="006254F3">
          <w:rPr>
            <w:rFonts w:asciiTheme="minorHAnsi" w:hAnsiTheme="minorHAnsi" w:cstheme="minorHAnsi"/>
            <w:noProof/>
            <w:sz w:val="22"/>
            <w:szCs w:val="22"/>
          </w:rPr>
          <w:drawing>
            <wp:inline distT="0" distB="0" distL="0" distR="0">
              <wp:extent cx="3324225" cy="1961074"/>
              <wp:effectExtent l="19050" t="0" r="9525" b="0"/>
              <wp:docPr id="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3327847" cy="1963210"/>
                      </a:xfrm>
                      <a:prstGeom prst="rect">
                        <a:avLst/>
                      </a:prstGeom>
                      <a:noFill/>
                      <a:ln w="9525">
                        <a:noFill/>
                        <a:miter lim="800000"/>
                        <a:headEnd/>
                        <a:tailEnd/>
                      </a:ln>
                    </pic:spPr>
                  </pic:pic>
                </a:graphicData>
              </a:graphic>
            </wp:inline>
          </w:drawing>
        </w:r>
      </w:moveFrom>
    </w:p>
    <w:p w:rsidR="00A674B5" w:rsidDel="006254F3" w:rsidRDefault="00A674B5" w:rsidP="00C558F6">
      <w:pPr>
        <w:pStyle w:val="Epgrafe"/>
        <w:jc w:val="center"/>
      </w:pPr>
      <w:bookmarkStart w:id="386" w:name="_Ref264371444"/>
      <w:moveFrom w:id="387" w:author="Facundo-std" w:date="2010-07-06T21:37:00Z">
        <w:r w:rsidDel="006254F3">
          <w:t xml:space="preserve">Figura </w:t>
        </w:r>
        <w:r w:rsidR="0009325B" w:rsidDel="006254F3">
          <w:fldChar w:fldCharType="begin"/>
        </w:r>
        <w:r w:rsidR="0009325B" w:rsidDel="006254F3">
          <w:instrText xml:space="preserve"> SEQ Figura \* ARABIC </w:instrText>
        </w:r>
        <w:r w:rsidR="0009325B" w:rsidDel="006254F3">
          <w:fldChar w:fldCharType="separate"/>
        </w:r>
        <w:r w:rsidDel="006254F3">
          <w:rPr>
            <w:noProof/>
          </w:rPr>
          <w:t>4</w:t>
        </w:r>
        <w:r w:rsidR="0009325B" w:rsidDel="006254F3">
          <w:fldChar w:fldCharType="end"/>
        </w:r>
        <w:bookmarkEnd w:id="386"/>
        <w:r w:rsidDel="006254F3">
          <w:t>)</w:t>
        </w:r>
        <w:r w:rsidRPr="00A674B5" w:rsidDel="006254F3">
          <w:rPr>
            <w:rFonts w:cstheme="minorHAnsi"/>
            <w:sz w:val="20"/>
            <w:szCs w:val="22"/>
          </w:rPr>
          <w:t xml:space="preserve"> Generación de pares electrón-hueco y recolección durante una perturbación en una juntura.</w:t>
        </w:r>
      </w:moveFrom>
    </w:p>
    <w:p w:rsidR="00900DE7" w:rsidRPr="00920DEE" w:rsidDel="006254F3" w:rsidRDefault="00900DE7" w:rsidP="00900DE7">
      <w:pPr>
        <w:pStyle w:val="NormalWeb"/>
        <w:rPr>
          <w:rFonts w:asciiTheme="minorHAnsi" w:hAnsiTheme="minorHAnsi" w:cstheme="minorHAnsi"/>
          <w:sz w:val="22"/>
          <w:szCs w:val="22"/>
        </w:rPr>
      </w:pPr>
      <w:moveFrom w:id="388" w:author="Facundo-std" w:date="2010-07-06T21:37:00Z">
        <w:r w:rsidRPr="00920DEE" w:rsidDel="006254F3">
          <w:rPr>
            <w:rFonts w:asciiTheme="minorHAnsi" w:hAnsiTheme="minorHAnsi" w:cstheme="minorHAnsi"/>
            <w:sz w:val="22"/>
            <w:szCs w:val="22"/>
          </w:rPr>
          <w:t>Cuando una partícula choca contra un dispositivo microelectrónico, la región más vulnerable a los efectos de la radiación es usualmente la juntura p/n en polarización inversa. El poderoso campo presente en la región de deplección de la juntura polarizada en reversa puede ser muy efectivo recolectado las cargas inducidas por las partículas durante el proceso de frenado de la misma, dando como resultado una corriente transitorio en el contacto de la juntura. En el peor de los casos, la juntura se encuentra en un estado no definido (flotando) y la señal de una carga almacenada está siendo reducida por alguna carga inyectada a través de la radiación. Como los electrones tienen mayor movilidad en comparación a los huecos, la juntura n</w:t>
        </w:r>
        <w:r w:rsidRPr="00920DEE" w:rsidDel="006254F3">
          <w:rPr>
            <w:rFonts w:asciiTheme="minorHAnsi" w:hAnsiTheme="minorHAnsi" w:cstheme="minorHAnsi"/>
            <w:sz w:val="22"/>
            <w:szCs w:val="22"/>
            <w:vertAlign w:val="superscript"/>
          </w:rPr>
          <w:t>+</w:t>
        </w:r>
        <w:r w:rsidRPr="00920DEE" w:rsidDel="006254F3">
          <w:rPr>
            <w:rFonts w:asciiTheme="minorHAnsi" w:hAnsiTheme="minorHAnsi" w:cstheme="minorHAnsi"/>
            <w:sz w:val="22"/>
            <w:szCs w:val="22"/>
          </w:rPr>
          <w:t xml:space="preserve">/p es más sensible a los eventos de radiación. La </w:t>
        </w:r>
        <w:r w:rsidR="0009325B" w:rsidDel="006254F3">
          <w:rPr>
            <w:rFonts w:asciiTheme="minorHAnsi" w:hAnsiTheme="minorHAnsi" w:cstheme="minorHAnsi"/>
            <w:sz w:val="22"/>
            <w:szCs w:val="22"/>
          </w:rPr>
          <w:fldChar w:fldCharType="begin"/>
        </w:r>
        <w:r w:rsidR="000C6728" w:rsidDel="006254F3">
          <w:rPr>
            <w:rFonts w:asciiTheme="minorHAnsi" w:hAnsiTheme="minorHAnsi" w:cstheme="minorHAnsi"/>
            <w:sz w:val="22"/>
            <w:szCs w:val="22"/>
          </w:rPr>
          <w:instrText xml:space="preserve"> REF _Ref264371444 \h </w:instrText>
        </w:r>
        <w:r w:rsidR="0009325B" w:rsidDel="006254F3">
          <w:rPr>
            <w:rFonts w:asciiTheme="minorHAnsi" w:hAnsiTheme="minorHAnsi" w:cstheme="minorHAnsi"/>
            <w:sz w:val="22"/>
            <w:szCs w:val="22"/>
          </w:rPr>
        </w:r>
        <w:r w:rsidR="0009325B" w:rsidDel="006254F3">
          <w:rPr>
            <w:rFonts w:asciiTheme="minorHAnsi" w:hAnsiTheme="minorHAnsi" w:cstheme="minorHAnsi"/>
            <w:sz w:val="22"/>
            <w:szCs w:val="22"/>
          </w:rPr>
          <w:fldChar w:fldCharType="separate"/>
        </w:r>
        <w:r w:rsidR="000C6728" w:rsidDel="006254F3">
          <w:t xml:space="preserve">Figura </w:t>
        </w:r>
        <w:r w:rsidR="000C6728" w:rsidDel="006254F3">
          <w:rPr>
            <w:noProof/>
          </w:rPr>
          <w:t>4</w:t>
        </w:r>
        <w:r w:rsidR="0009325B" w:rsidDel="006254F3">
          <w:rPr>
            <w:rFonts w:asciiTheme="minorHAnsi" w:hAnsiTheme="minorHAnsi" w:cstheme="minorHAnsi"/>
            <w:sz w:val="22"/>
            <w:szCs w:val="22"/>
          </w:rPr>
          <w:fldChar w:fldCharType="end"/>
        </w:r>
        <w:r w:rsidRPr="00920DEE" w:rsidDel="006254F3">
          <w:rPr>
            <w:rFonts w:asciiTheme="minorHAnsi" w:hAnsiTheme="minorHAnsi" w:cstheme="minorHAnsi"/>
            <w:sz w:val="22"/>
            <w:szCs w:val="22"/>
          </w:rPr>
          <w:t xml:space="preserve"> muestra el efecto de un ion chocando la juntura polarizada en inversa n</w:t>
        </w:r>
        <w:r w:rsidRPr="00920DEE" w:rsidDel="006254F3">
          <w:rPr>
            <w:rFonts w:asciiTheme="minorHAnsi" w:hAnsiTheme="minorHAnsi" w:cstheme="minorHAnsi"/>
            <w:sz w:val="22"/>
            <w:szCs w:val="22"/>
            <w:vertAlign w:val="superscript"/>
          </w:rPr>
          <w:t>+</w:t>
        </w:r>
        <w:r w:rsidRPr="00920DEE" w:rsidDel="006254F3">
          <w:rPr>
            <w:rFonts w:asciiTheme="minorHAnsi" w:hAnsiTheme="minorHAnsi" w:cstheme="minorHAnsi"/>
            <w:sz w:val="22"/>
            <w:szCs w:val="22"/>
          </w:rPr>
          <w:t>/p con un voltaje positivo conectado al nodo n</w:t>
        </w:r>
        <w:r w:rsidRPr="00920DEE" w:rsidDel="006254F3">
          <w:rPr>
            <w:rFonts w:asciiTheme="minorHAnsi" w:hAnsiTheme="minorHAnsi" w:cstheme="minorHAnsi"/>
            <w:sz w:val="22"/>
            <w:szCs w:val="22"/>
            <w:vertAlign w:val="superscript"/>
          </w:rPr>
          <w:t>+</w:t>
        </w:r>
        <w:r w:rsidRPr="00920DEE" w:rsidDel="006254F3">
          <w:rPr>
            <w:rFonts w:asciiTheme="minorHAnsi" w:hAnsiTheme="minorHAnsi" w:cstheme="minorHAnsi"/>
            <w:sz w:val="22"/>
            <w:szCs w:val="22"/>
          </w:rPr>
          <w:t xml:space="preserve">. En la </w:t>
        </w:r>
        <w:r w:rsidR="0009325B" w:rsidDel="006254F3">
          <w:rPr>
            <w:rFonts w:asciiTheme="minorHAnsi" w:hAnsiTheme="minorHAnsi" w:cstheme="minorHAnsi"/>
            <w:sz w:val="22"/>
            <w:szCs w:val="22"/>
          </w:rPr>
          <w:fldChar w:fldCharType="begin"/>
        </w:r>
        <w:r w:rsidR="000C6728" w:rsidDel="006254F3">
          <w:rPr>
            <w:rFonts w:asciiTheme="minorHAnsi" w:hAnsiTheme="minorHAnsi" w:cstheme="minorHAnsi"/>
            <w:sz w:val="22"/>
            <w:szCs w:val="22"/>
          </w:rPr>
          <w:instrText xml:space="preserve"> REF _Ref264371444 \h </w:instrText>
        </w:r>
        <w:r w:rsidR="0009325B" w:rsidDel="006254F3">
          <w:rPr>
            <w:rFonts w:asciiTheme="minorHAnsi" w:hAnsiTheme="minorHAnsi" w:cstheme="minorHAnsi"/>
            <w:sz w:val="22"/>
            <w:szCs w:val="22"/>
          </w:rPr>
        </w:r>
        <w:r w:rsidR="0009325B" w:rsidDel="006254F3">
          <w:rPr>
            <w:rFonts w:asciiTheme="minorHAnsi" w:hAnsiTheme="minorHAnsi" w:cstheme="minorHAnsi"/>
            <w:sz w:val="22"/>
            <w:szCs w:val="22"/>
          </w:rPr>
          <w:fldChar w:fldCharType="separate"/>
        </w:r>
        <w:r w:rsidR="000C6728" w:rsidDel="006254F3">
          <w:t xml:space="preserve">Figura </w:t>
        </w:r>
        <w:r w:rsidR="000C6728" w:rsidDel="006254F3">
          <w:rPr>
            <w:noProof/>
          </w:rPr>
          <w:t>4</w:t>
        </w:r>
        <w:r w:rsidR="0009325B" w:rsidDel="006254F3">
          <w:rPr>
            <w:rFonts w:asciiTheme="minorHAnsi" w:hAnsiTheme="minorHAnsi" w:cstheme="minorHAnsi"/>
            <w:sz w:val="22"/>
            <w:szCs w:val="22"/>
          </w:rPr>
          <w:fldChar w:fldCharType="end"/>
        </w:r>
        <w:r w:rsidR="000C6728" w:rsidDel="006254F3">
          <w:rPr>
            <w:rFonts w:asciiTheme="minorHAnsi" w:hAnsiTheme="minorHAnsi" w:cstheme="minorHAnsi"/>
            <w:sz w:val="22"/>
            <w:szCs w:val="22"/>
          </w:rPr>
          <w:t>A</w:t>
        </w:r>
        <w:r w:rsidRPr="00920DEE" w:rsidDel="006254F3">
          <w:rPr>
            <w:rFonts w:asciiTheme="minorHAnsi" w:hAnsiTheme="minorHAnsi" w:cstheme="minorHAnsi"/>
            <w:sz w:val="22"/>
            <w:szCs w:val="22"/>
          </w:rPr>
          <w:t xml:space="preserve"> se observa el ion atravesando la juntura y dejando en su recorrido pares electrón-hueco. Los pares generados en el choque son rápidamente recolectados por el campo eléctrico y generan un gran transitorio (corriente/voltaje) en el nodo (</w:t>
        </w:r>
        <w:r w:rsidR="0009325B" w:rsidDel="006254F3">
          <w:rPr>
            <w:rFonts w:asciiTheme="minorHAnsi" w:hAnsiTheme="minorHAnsi" w:cstheme="minorHAnsi"/>
            <w:sz w:val="22"/>
            <w:szCs w:val="22"/>
          </w:rPr>
          <w:fldChar w:fldCharType="begin"/>
        </w:r>
        <w:r w:rsidR="000C6728" w:rsidDel="006254F3">
          <w:rPr>
            <w:rFonts w:asciiTheme="minorHAnsi" w:hAnsiTheme="minorHAnsi" w:cstheme="minorHAnsi"/>
            <w:sz w:val="22"/>
            <w:szCs w:val="22"/>
          </w:rPr>
          <w:instrText xml:space="preserve"> REF _Ref264371444 \h </w:instrText>
        </w:r>
        <w:r w:rsidR="0009325B" w:rsidDel="006254F3">
          <w:rPr>
            <w:rFonts w:asciiTheme="minorHAnsi" w:hAnsiTheme="minorHAnsi" w:cstheme="minorHAnsi"/>
            <w:sz w:val="22"/>
            <w:szCs w:val="22"/>
          </w:rPr>
        </w:r>
        <w:r w:rsidR="0009325B" w:rsidDel="006254F3">
          <w:rPr>
            <w:rFonts w:asciiTheme="minorHAnsi" w:hAnsiTheme="minorHAnsi" w:cstheme="minorHAnsi"/>
            <w:sz w:val="22"/>
            <w:szCs w:val="22"/>
          </w:rPr>
          <w:fldChar w:fldCharType="separate"/>
        </w:r>
        <w:r w:rsidR="000C6728" w:rsidDel="006254F3">
          <w:t xml:space="preserve">Figura </w:t>
        </w:r>
        <w:r w:rsidR="000C6728" w:rsidDel="006254F3">
          <w:rPr>
            <w:noProof/>
          </w:rPr>
          <w:t>4</w:t>
        </w:r>
        <w:r w:rsidR="0009325B" w:rsidDel="006254F3">
          <w:rPr>
            <w:rFonts w:asciiTheme="minorHAnsi" w:hAnsiTheme="minorHAnsi" w:cstheme="minorHAnsi"/>
            <w:sz w:val="22"/>
            <w:szCs w:val="22"/>
          </w:rPr>
          <w:fldChar w:fldCharType="end"/>
        </w:r>
        <w:r w:rsidR="000C6728" w:rsidDel="006254F3">
          <w:rPr>
            <w:rFonts w:asciiTheme="minorHAnsi" w:hAnsiTheme="minorHAnsi" w:cstheme="minorHAnsi"/>
            <w:sz w:val="22"/>
            <w:szCs w:val="22"/>
          </w:rPr>
          <w:t>B</w:t>
        </w:r>
        <w:r w:rsidRPr="00920DEE" w:rsidDel="006254F3">
          <w:rPr>
            <w:rFonts w:asciiTheme="minorHAnsi" w:hAnsiTheme="minorHAnsi" w:cstheme="minorHAnsi"/>
            <w:sz w:val="22"/>
            <w:szCs w:val="22"/>
          </w:rPr>
          <w:t>). Esta fase de recolección usualmente es completada en nanosegundos seguida de una segunda fase de recolección dada en una difusión que es significativamente más lenta (cientos de nanosegundos) y menos intensa (</w:t>
        </w:r>
        <w:r w:rsidR="0009325B" w:rsidDel="006254F3">
          <w:rPr>
            <w:rFonts w:asciiTheme="minorHAnsi" w:hAnsiTheme="minorHAnsi" w:cstheme="minorHAnsi"/>
            <w:sz w:val="22"/>
            <w:szCs w:val="22"/>
          </w:rPr>
          <w:fldChar w:fldCharType="begin"/>
        </w:r>
        <w:r w:rsidR="000C6728" w:rsidDel="006254F3">
          <w:rPr>
            <w:rFonts w:asciiTheme="minorHAnsi" w:hAnsiTheme="minorHAnsi" w:cstheme="minorHAnsi"/>
            <w:sz w:val="22"/>
            <w:szCs w:val="22"/>
          </w:rPr>
          <w:instrText xml:space="preserve"> REF _Ref264371444 \h </w:instrText>
        </w:r>
        <w:r w:rsidR="0009325B" w:rsidDel="006254F3">
          <w:rPr>
            <w:rFonts w:asciiTheme="minorHAnsi" w:hAnsiTheme="minorHAnsi" w:cstheme="minorHAnsi"/>
            <w:sz w:val="22"/>
            <w:szCs w:val="22"/>
          </w:rPr>
        </w:r>
        <w:r w:rsidR="0009325B" w:rsidDel="006254F3">
          <w:rPr>
            <w:rFonts w:asciiTheme="minorHAnsi" w:hAnsiTheme="minorHAnsi" w:cstheme="minorHAnsi"/>
            <w:sz w:val="22"/>
            <w:szCs w:val="22"/>
          </w:rPr>
          <w:fldChar w:fldCharType="separate"/>
        </w:r>
        <w:r w:rsidR="000C6728" w:rsidDel="006254F3">
          <w:t xml:space="preserve">Figura </w:t>
        </w:r>
        <w:r w:rsidR="000C6728" w:rsidDel="006254F3">
          <w:rPr>
            <w:noProof/>
          </w:rPr>
          <w:t>4</w:t>
        </w:r>
        <w:r w:rsidR="0009325B" w:rsidDel="006254F3">
          <w:rPr>
            <w:rFonts w:asciiTheme="minorHAnsi" w:hAnsiTheme="minorHAnsi" w:cstheme="minorHAnsi"/>
            <w:sz w:val="22"/>
            <w:szCs w:val="22"/>
          </w:rPr>
          <w:fldChar w:fldCharType="end"/>
        </w:r>
        <w:r w:rsidR="000C6728" w:rsidDel="006254F3">
          <w:rPr>
            <w:rFonts w:asciiTheme="minorHAnsi" w:hAnsiTheme="minorHAnsi" w:cstheme="minorHAnsi"/>
            <w:sz w:val="22"/>
            <w:szCs w:val="22"/>
          </w:rPr>
          <w:t>C</w:t>
        </w:r>
        <w:r w:rsidRPr="00920DEE" w:rsidDel="006254F3">
          <w:rPr>
            <w:rFonts w:asciiTheme="minorHAnsi" w:hAnsiTheme="minorHAnsi" w:cstheme="minorHAnsi"/>
            <w:sz w:val="22"/>
            <w:szCs w:val="22"/>
          </w:rPr>
          <w:t>).</w:t>
        </w:r>
      </w:moveFrom>
    </w:p>
    <w:p w:rsidR="00900DE7" w:rsidRPr="00920DEE" w:rsidDel="006254F3" w:rsidRDefault="00900DE7" w:rsidP="00C558F6">
      <w:pPr>
        <w:pStyle w:val="NormalWeb"/>
        <w:keepNext/>
        <w:jc w:val="center"/>
        <w:rPr>
          <w:rFonts w:asciiTheme="minorHAnsi" w:hAnsiTheme="minorHAnsi" w:cstheme="minorHAnsi"/>
          <w:sz w:val="22"/>
          <w:szCs w:val="22"/>
        </w:rPr>
      </w:pPr>
      <w:moveFrom w:id="389" w:author="Facundo-std" w:date="2010-07-06T21:37:00Z">
        <w:r w:rsidRPr="00920DEE" w:rsidDel="006254F3">
          <w:rPr>
            <w:rFonts w:asciiTheme="minorHAnsi" w:hAnsiTheme="minorHAnsi" w:cstheme="minorHAnsi"/>
            <w:noProof/>
            <w:sz w:val="22"/>
            <w:szCs w:val="22"/>
          </w:rPr>
          <w:lastRenderedPageBreak/>
          <w:drawing>
            <wp:inline distT="0" distB="0" distL="0" distR="0">
              <wp:extent cx="2423892" cy="2143125"/>
              <wp:effectExtent l="19050" t="0" r="0" b="0"/>
              <wp:docPr id="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srcRect/>
                      <a:stretch>
                        <a:fillRect/>
                      </a:stretch>
                    </pic:blipFill>
                    <pic:spPr bwMode="auto">
                      <a:xfrm>
                        <a:off x="0" y="0"/>
                        <a:ext cx="2429954" cy="2148485"/>
                      </a:xfrm>
                      <a:prstGeom prst="rect">
                        <a:avLst/>
                      </a:prstGeom>
                      <a:noFill/>
                      <a:ln w="9525">
                        <a:noFill/>
                        <a:miter lim="800000"/>
                        <a:headEnd/>
                        <a:tailEnd/>
                      </a:ln>
                    </pic:spPr>
                  </pic:pic>
                </a:graphicData>
              </a:graphic>
            </wp:inline>
          </w:drawing>
        </w:r>
      </w:moveFrom>
    </w:p>
    <w:p w:rsidR="00A674B5" w:rsidRPr="00A674B5" w:rsidDel="006254F3" w:rsidRDefault="00A674B5" w:rsidP="00C558F6">
      <w:pPr>
        <w:pStyle w:val="Epgrafe"/>
        <w:jc w:val="center"/>
        <w:rPr>
          <w:sz w:val="16"/>
        </w:rPr>
      </w:pPr>
      <w:bookmarkStart w:id="390" w:name="_Ref264371711"/>
      <w:moveFrom w:id="391" w:author="Facundo-std" w:date="2010-07-06T21:37:00Z">
        <w:r w:rsidDel="006254F3">
          <w:t xml:space="preserve">Figura </w:t>
        </w:r>
        <w:r w:rsidR="0009325B" w:rsidDel="006254F3">
          <w:fldChar w:fldCharType="begin"/>
        </w:r>
        <w:r w:rsidR="0009325B" w:rsidDel="006254F3">
          <w:instrText xml:space="preserve"> SEQ Figura \* ARABIC </w:instrText>
        </w:r>
        <w:r w:rsidR="0009325B" w:rsidDel="006254F3">
          <w:fldChar w:fldCharType="separate"/>
        </w:r>
        <w:r w:rsidDel="006254F3">
          <w:rPr>
            <w:noProof/>
          </w:rPr>
          <w:t>5</w:t>
        </w:r>
        <w:r w:rsidR="0009325B" w:rsidDel="006254F3">
          <w:fldChar w:fldCharType="end"/>
        </w:r>
        <w:bookmarkEnd w:id="390"/>
        <w:r w:rsidDel="006254F3">
          <w:t>)</w:t>
        </w:r>
        <w:r w:rsidRPr="00A674B5" w:rsidDel="006254F3">
          <w:rPr>
            <w:rFonts w:cstheme="minorHAnsi"/>
            <w:sz w:val="22"/>
            <w:szCs w:val="22"/>
          </w:rPr>
          <w:t xml:space="preserve"> </w:t>
        </w:r>
        <w:r w:rsidRPr="00A674B5" w:rsidDel="006254F3">
          <w:rPr>
            <w:rFonts w:cstheme="minorHAnsi"/>
            <w:sz w:val="20"/>
            <w:szCs w:val="22"/>
          </w:rPr>
          <w:t>Corriente generada por el choque de un ion.</w:t>
        </w:r>
        <w:r w:rsidRPr="00A674B5" w:rsidDel="006254F3">
          <w:rPr>
            <w:rStyle w:val="Refdenotaalfinal"/>
            <w:rFonts w:cstheme="minorHAnsi"/>
            <w:color w:val="FF0000"/>
            <w:sz w:val="20"/>
            <w:szCs w:val="22"/>
          </w:rPr>
          <w:endnoteReference w:id="23"/>
        </w:r>
      </w:moveFrom>
    </w:p>
    <w:p w:rsidR="00900DE7" w:rsidRPr="00920DEE" w:rsidDel="006254F3" w:rsidRDefault="00900DE7" w:rsidP="00900DE7">
      <w:pPr>
        <w:pStyle w:val="NormalWeb"/>
        <w:rPr>
          <w:rFonts w:asciiTheme="minorHAnsi" w:hAnsiTheme="minorHAnsi" w:cstheme="minorHAnsi"/>
          <w:sz w:val="22"/>
          <w:szCs w:val="22"/>
        </w:rPr>
      </w:pPr>
      <w:moveFrom w:id="394" w:author="Facundo-std" w:date="2010-07-06T21:37:00Z">
        <w:r w:rsidRPr="00920DEE" w:rsidDel="006254F3">
          <w:rPr>
            <w:rFonts w:asciiTheme="minorHAnsi" w:hAnsiTheme="minorHAnsi" w:cstheme="minorHAnsi"/>
            <w:sz w:val="22"/>
            <w:szCs w:val="22"/>
          </w:rPr>
          <w:t>La curva de corriente resultante generada por el choque de un ion</w:t>
        </w:r>
        <w:r w:rsidR="000C6728" w:rsidDel="006254F3">
          <w:rPr>
            <w:rFonts w:asciiTheme="minorHAnsi" w:hAnsiTheme="minorHAnsi" w:cstheme="minorHAnsi"/>
            <w:sz w:val="22"/>
            <w:szCs w:val="22"/>
          </w:rPr>
          <w:t>,</w:t>
        </w:r>
        <w:r w:rsidRPr="00920DEE" w:rsidDel="006254F3">
          <w:rPr>
            <w:rFonts w:asciiTheme="minorHAnsi" w:hAnsiTheme="minorHAnsi" w:cstheme="minorHAnsi"/>
            <w:sz w:val="22"/>
            <w:szCs w:val="22"/>
          </w:rPr>
          <w:t xml:space="preserve"> puede ser dividida en dos secciones, como lo muestra la </w:t>
        </w:r>
        <w:r w:rsidR="0009325B" w:rsidDel="006254F3">
          <w:rPr>
            <w:rFonts w:asciiTheme="minorHAnsi" w:hAnsiTheme="minorHAnsi" w:cstheme="minorHAnsi"/>
            <w:sz w:val="22"/>
            <w:szCs w:val="22"/>
          </w:rPr>
          <w:fldChar w:fldCharType="begin"/>
        </w:r>
        <w:r w:rsidR="000C6728" w:rsidDel="006254F3">
          <w:rPr>
            <w:rFonts w:asciiTheme="minorHAnsi" w:hAnsiTheme="minorHAnsi" w:cstheme="minorHAnsi"/>
            <w:sz w:val="22"/>
            <w:szCs w:val="22"/>
          </w:rPr>
          <w:instrText xml:space="preserve"> REF _Ref264371711 \h </w:instrText>
        </w:r>
        <w:r w:rsidR="0009325B" w:rsidDel="006254F3">
          <w:rPr>
            <w:rFonts w:asciiTheme="minorHAnsi" w:hAnsiTheme="minorHAnsi" w:cstheme="minorHAnsi"/>
            <w:sz w:val="22"/>
            <w:szCs w:val="22"/>
          </w:rPr>
        </w:r>
        <w:r w:rsidR="0009325B" w:rsidDel="006254F3">
          <w:rPr>
            <w:rFonts w:asciiTheme="minorHAnsi" w:hAnsiTheme="minorHAnsi" w:cstheme="minorHAnsi"/>
            <w:sz w:val="22"/>
            <w:szCs w:val="22"/>
          </w:rPr>
          <w:fldChar w:fldCharType="separate"/>
        </w:r>
        <w:r w:rsidR="000C6728" w:rsidDel="006254F3">
          <w:t xml:space="preserve">Figura </w:t>
        </w:r>
        <w:r w:rsidR="000C6728" w:rsidDel="006254F3">
          <w:rPr>
            <w:noProof/>
          </w:rPr>
          <w:t>5</w:t>
        </w:r>
        <w:r w:rsidR="0009325B" w:rsidDel="006254F3">
          <w:rPr>
            <w:rFonts w:asciiTheme="minorHAnsi" w:hAnsiTheme="minorHAnsi" w:cstheme="minorHAnsi"/>
            <w:sz w:val="22"/>
            <w:szCs w:val="22"/>
          </w:rPr>
          <w:fldChar w:fldCharType="end"/>
        </w:r>
        <w:r w:rsidRPr="00920DEE" w:rsidDel="006254F3">
          <w:rPr>
            <w:rFonts w:asciiTheme="minorHAnsi" w:hAnsiTheme="minorHAnsi" w:cstheme="minorHAnsi"/>
            <w:sz w:val="22"/>
            <w:szCs w:val="22"/>
          </w:rPr>
          <w:t>. El primer pico indica la primera fase de frenado (generación de pares electrón-hueco) y recolección mientras que el gradiente de la segunda parte resulta de la difusión de recolección de las cargas.</w:t>
        </w:r>
      </w:moveFrom>
    </w:p>
    <w:p w:rsidR="00900DE7" w:rsidRPr="00920DEE" w:rsidDel="006254F3" w:rsidRDefault="00900DE7" w:rsidP="00900DE7">
      <w:pPr>
        <w:pStyle w:val="NormalWeb"/>
        <w:rPr>
          <w:rFonts w:asciiTheme="minorHAnsi" w:hAnsiTheme="minorHAnsi" w:cstheme="minorHAnsi"/>
          <w:sz w:val="22"/>
          <w:szCs w:val="22"/>
        </w:rPr>
      </w:pPr>
      <w:moveFromRangeStart w:id="395" w:author="Facundo-std" w:date="2010-07-06T21:40:00Z" w:name="move266215761"/>
      <w:moveFromRangeEnd w:id="383"/>
      <w:moveFrom w:id="396" w:author="Facundo-std" w:date="2010-07-06T21:40:00Z">
        <w:r w:rsidRPr="00920DEE" w:rsidDel="006254F3">
          <w:rPr>
            <w:rFonts w:asciiTheme="minorHAnsi" w:hAnsiTheme="minorHAnsi" w:cstheme="minorHAnsi"/>
            <w:sz w:val="22"/>
            <w:szCs w:val="22"/>
          </w:rPr>
          <w:t>El impacto en el circuito depende de la sensibilidad a generar cargas. El efecto es difícil de simular debido a que el impacto del circuito depende del pulso tanto como de la respuesta dinámica del circuito en si. El transitorio puede ser modelado como una inyección de tipo doble exponencial de corriente.</w:t>
        </w:r>
        <w:r w:rsidRPr="00920DEE" w:rsidDel="006254F3">
          <w:rPr>
            <w:rStyle w:val="Refdenotaalfinal"/>
            <w:rFonts w:asciiTheme="minorHAnsi" w:hAnsiTheme="minorHAnsi" w:cstheme="minorHAnsi"/>
            <w:color w:val="FF0000"/>
            <w:sz w:val="22"/>
            <w:szCs w:val="22"/>
          </w:rPr>
          <w:endnoteReference w:id="24"/>
        </w:r>
      </w:moveFrom>
    </w:p>
    <w:p w:rsidR="00900DE7" w:rsidRPr="00920DEE" w:rsidDel="006254F3" w:rsidRDefault="00900DE7" w:rsidP="00900DE7">
      <w:pPr>
        <w:pStyle w:val="NormalWeb"/>
        <w:rPr>
          <w:rFonts w:asciiTheme="minorHAnsi" w:hAnsiTheme="minorHAnsi" w:cstheme="minorHAnsi"/>
          <w:sz w:val="22"/>
          <w:szCs w:val="22"/>
        </w:rPr>
      </w:pPr>
      <m:oMathPara>
        <m:oMath>
          <w:moveFrom w:id="416" w:author="Facundo-std" w:date="2010-07-06T21:40:00Z">
            <m:r>
              <w:rPr>
                <w:rFonts w:ascii="Cambria Math" w:hAnsi="Cambria Math" w:cstheme="minorHAnsi"/>
                <w:sz w:val="22"/>
                <w:szCs w:val="22"/>
              </w:rPr>
              <m:t>I</m:t>
            </m:r>
          </w:moveFrom>
          <m:d>
            <m:dPr>
              <m:ctrlPr>
                <w:moveFrom w:id="417" w:author="Facundo-std" w:date="2010-07-06T21:40:00Z">
                  <w:rPr>
                    <w:rFonts w:ascii="Cambria Math" w:hAnsiTheme="minorHAnsi" w:cstheme="minorHAnsi"/>
                    <w:i/>
                    <w:sz w:val="22"/>
                    <w:szCs w:val="22"/>
                  </w:rPr>
                </w:moveFrom>
              </m:ctrlPr>
            </m:dPr>
            <m:e>
              <w:moveFrom w:id="418" w:author="Facundo-std" w:date="2010-07-06T21:40:00Z">
                <m:r>
                  <w:rPr>
                    <w:rFonts w:ascii="Cambria Math" w:hAnsi="Cambria Math" w:cstheme="minorHAnsi"/>
                    <w:sz w:val="22"/>
                    <w:szCs w:val="22"/>
                  </w:rPr>
                  <m:t>t</m:t>
                </m:r>
              </w:moveFrom>
            </m:e>
          </m:d>
          <w:moveFrom w:id="419" w:author="Facundo-std" w:date="2010-07-06T21:40:00Z">
            <m:r>
              <w:rPr>
                <w:rFonts w:ascii="Cambria Math" w:hAnsiTheme="minorHAnsi" w:cstheme="minorHAnsi"/>
                <w:sz w:val="22"/>
                <w:szCs w:val="22"/>
              </w:rPr>
              <m:t>=</m:t>
            </m:r>
          </w:moveFrom>
          <m:f>
            <m:fPr>
              <m:ctrlPr>
                <w:moveFrom w:id="420" w:author="Facundo-std" w:date="2010-07-06T21:40:00Z">
                  <w:rPr>
                    <w:rFonts w:ascii="Cambria Math" w:hAnsiTheme="minorHAnsi" w:cstheme="minorHAnsi"/>
                    <w:i/>
                    <w:sz w:val="22"/>
                    <w:szCs w:val="22"/>
                  </w:rPr>
                </w:moveFrom>
              </m:ctrlPr>
            </m:fPr>
            <m:num>
              <w:moveFrom w:id="421" w:author="Facundo-std" w:date="2010-07-06T21:40:00Z">
                <m:r>
                  <w:rPr>
                    <w:rFonts w:ascii="Cambria Math" w:hAnsi="Cambria Math" w:cstheme="minorHAnsi"/>
                    <w:sz w:val="22"/>
                    <w:szCs w:val="22"/>
                  </w:rPr>
                  <m:t>Q</m:t>
                </m:r>
              </w:moveFrom>
            </m:num>
            <m:den>
              <m:sSub>
                <m:sSubPr>
                  <m:ctrlPr>
                    <w:moveFrom w:id="422" w:author="Facundo-std" w:date="2010-07-06T21:40:00Z">
                      <w:rPr>
                        <w:rFonts w:ascii="Cambria Math" w:hAnsiTheme="minorHAnsi" w:cstheme="minorHAnsi"/>
                        <w:i/>
                        <w:sz w:val="22"/>
                        <w:szCs w:val="22"/>
                      </w:rPr>
                    </w:moveFrom>
                  </m:ctrlPr>
                </m:sSubPr>
                <m:e>
                  <w:moveFrom w:id="423" w:author="Facundo-std" w:date="2010-07-06T21:40:00Z">
                    <m:r>
                      <w:rPr>
                        <w:rFonts w:ascii="Cambria Math" w:hAnsi="Cambria Math" w:cstheme="minorHAnsi"/>
                        <w:sz w:val="22"/>
                        <w:szCs w:val="22"/>
                      </w:rPr>
                      <m:t>τ</m:t>
                    </m:r>
                  </w:moveFrom>
                </m:e>
                <m:sub>
                  <w:moveFrom w:id="424" w:author="Facundo-std" w:date="2010-07-06T21:40:00Z">
                    <m:r>
                      <w:rPr>
                        <w:rFonts w:ascii="Cambria Math" w:hAnsiTheme="minorHAnsi" w:cstheme="minorHAnsi"/>
                        <w:sz w:val="22"/>
                        <w:szCs w:val="22"/>
                      </w:rPr>
                      <m:t>1</m:t>
                    </m:r>
                  </w:moveFrom>
                </m:sub>
              </m:sSub>
              <w:moveFrom w:id="425" w:author="Facundo-std" w:date="2010-07-06T21:40:00Z">
                <m:r>
                  <w:rPr>
                    <w:rFonts w:ascii="Cambria Math" w:hAnsiTheme="minorHAnsi" w:cstheme="minorHAnsi"/>
                    <w:sz w:val="22"/>
                    <w:szCs w:val="22"/>
                  </w:rPr>
                  <m:t>-</m:t>
                </m:r>
              </w:moveFrom>
              <m:sSub>
                <m:sSubPr>
                  <m:ctrlPr>
                    <w:moveFrom w:id="426" w:author="Facundo-std" w:date="2010-07-06T21:40:00Z">
                      <w:rPr>
                        <w:rFonts w:ascii="Cambria Math" w:hAnsiTheme="minorHAnsi" w:cstheme="minorHAnsi"/>
                        <w:i/>
                        <w:sz w:val="22"/>
                        <w:szCs w:val="22"/>
                      </w:rPr>
                    </w:moveFrom>
                  </m:ctrlPr>
                </m:sSubPr>
                <m:e>
                  <w:moveFrom w:id="427" w:author="Facundo-std" w:date="2010-07-06T21:40:00Z">
                    <m:r>
                      <w:rPr>
                        <w:rFonts w:ascii="Cambria Math" w:hAnsi="Cambria Math" w:cstheme="minorHAnsi"/>
                        <w:sz w:val="22"/>
                        <w:szCs w:val="22"/>
                      </w:rPr>
                      <m:t>τ</m:t>
                    </m:r>
                  </w:moveFrom>
                </m:e>
                <m:sub>
                  <w:moveFrom w:id="428" w:author="Facundo-std" w:date="2010-07-06T21:40:00Z">
                    <m:r>
                      <w:rPr>
                        <w:rFonts w:ascii="Cambria Math" w:hAnsiTheme="minorHAnsi" w:cstheme="minorHAnsi"/>
                        <w:sz w:val="22"/>
                        <w:szCs w:val="22"/>
                      </w:rPr>
                      <m:t>2</m:t>
                    </m:r>
                  </w:moveFrom>
                </m:sub>
              </m:sSub>
            </m:den>
          </m:f>
          <m:d>
            <m:dPr>
              <m:ctrlPr>
                <w:moveFrom w:id="429" w:author="Facundo-std" w:date="2010-07-06T21:40:00Z">
                  <w:rPr>
                    <w:rFonts w:ascii="Cambria Math" w:hAnsiTheme="minorHAnsi" w:cstheme="minorHAnsi"/>
                    <w:i/>
                    <w:sz w:val="22"/>
                    <w:szCs w:val="22"/>
                  </w:rPr>
                </w:moveFrom>
              </m:ctrlPr>
            </m:dPr>
            <m:e>
              <m:sSup>
                <m:sSupPr>
                  <m:ctrlPr>
                    <w:moveFrom w:id="430" w:author="Facundo-std" w:date="2010-07-06T21:40:00Z">
                      <w:rPr>
                        <w:rFonts w:ascii="Cambria Math" w:hAnsiTheme="minorHAnsi" w:cstheme="minorHAnsi"/>
                        <w:i/>
                        <w:sz w:val="22"/>
                        <w:szCs w:val="22"/>
                      </w:rPr>
                    </w:moveFrom>
                  </m:ctrlPr>
                </m:sSupPr>
                <m:e>
                  <w:moveFrom w:id="431" w:author="Facundo-std" w:date="2010-07-06T21:40:00Z">
                    <m:r>
                      <w:rPr>
                        <w:rFonts w:ascii="Cambria Math" w:hAnsi="Cambria Math" w:cstheme="minorHAnsi"/>
                        <w:sz w:val="22"/>
                        <w:szCs w:val="22"/>
                      </w:rPr>
                      <m:t>e</m:t>
                    </m:r>
                  </w:moveFrom>
                </m:e>
                <m:sup>
                  <m:f>
                    <m:fPr>
                      <m:ctrlPr>
                        <w:moveFrom w:id="432" w:author="Facundo-std" w:date="2010-07-06T21:40:00Z">
                          <w:rPr>
                            <w:rFonts w:ascii="Cambria Math" w:hAnsiTheme="minorHAnsi" w:cstheme="minorHAnsi"/>
                            <w:i/>
                            <w:sz w:val="22"/>
                            <w:szCs w:val="22"/>
                          </w:rPr>
                        </w:moveFrom>
                      </m:ctrlPr>
                    </m:fPr>
                    <m:num>
                      <w:moveFrom w:id="433" w:author="Facundo-std" w:date="2010-07-06T21:40:00Z">
                        <m:r>
                          <w:rPr>
                            <w:rFonts w:asciiTheme="minorHAnsi" w:hAnsiTheme="minorHAnsi" w:cstheme="minorHAnsi"/>
                            <w:sz w:val="22"/>
                            <w:szCs w:val="22"/>
                          </w:rPr>
                          <m:t>-</m:t>
                        </m:r>
                        <m:r>
                          <w:rPr>
                            <w:rFonts w:ascii="Cambria Math" w:hAnsi="Cambria Math" w:cstheme="minorHAnsi"/>
                            <w:sz w:val="22"/>
                            <w:szCs w:val="22"/>
                          </w:rPr>
                          <m:t>t</m:t>
                        </m:r>
                      </w:moveFrom>
                    </m:num>
                    <m:den>
                      <m:sSub>
                        <m:sSubPr>
                          <m:ctrlPr>
                            <w:moveFrom w:id="434" w:author="Facundo-std" w:date="2010-07-06T21:40:00Z">
                              <w:rPr>
                                <w:rFonts w:ascii="Cambria Math" w:hAnsiTheme="minorHAnsi" w:cstheme="minorHAnsi"/>
                                <w:i/>
                                <w:sz w:val="22"/>
                                <w:szCs w:val="22"/>
                              </w:rPr>
                            </w:moveFrom>
                          </m:ctrlPr>
                        </m:sSubPr>
                        <m:e>
                          <w:moveFrom w:id="435" w:author="Facundo-std" w:date="2010-07-06T21:40:00Z">
                            <m:r>
                              <w:rPr>
                                <w:rFonts w:ascii="Cambria Math" w:hAnsi="Cambria Math" w:cstheme="minorHAnsi"/>
                                <w:sz w:val="22"/>
                                <w:szCs w:val="22"/>
                              </w:rPr>
                              <m:t>τ</m:t>
                            </m:r>
                          </w:moveFrom>
                        </m:e>
                        <m:sub>
                          <w:moveFrom w:id="436" w:author="Facundo-std" w:date="2010-07-06T21:40:00Z">
                            <m:r>
                              <w:rPr>
                                <w:rFonts w:ascii="Cambria Math" w:hAnsiTheme="minorHAnsi" w:cstheme="minorHAnsi"/>
                                <w:sz w:val="22"/>
                                <w:szCs w:val="22"/>
                              </w:rPr>
                              <m:t>1</m:t>
                            </m:r>
                          </w:moveFrom>
                        </m:sub>
                      </m:sSub>
                    </m:den>
                  </m:f>
                </m:sup>
              </m:sSup>
              <w:moveFrom w:id="437" w:author="Facundo-std" w:date="2010-07-06T21:40:00Z">
                <m:r>
                  <w:rPr>
                    <w:rFonts w:ascii="Cambria Math" w:hAnsiTheme="minorHAnsi" w:cstheme="minorHAnsi"/>
                    <w:sz w:val="22"/>
                    <w:szCs w:val="22"/>
                  </w:rPr>
                  <m:t>-</m:t>
                </m:r>
              </w:moveFrom>
              <m:sSup>
                <m:sSupPr>
                  <m:ctrlPr>
                    <w:moveFrom w:id="438" w:author="Facundo-std" w:date="2010-07-06T21:40:00Z">
                      <w:rPr>
                        <w:rFonts w:ascii="Cambria Math" w:hAnsiTheme="minorHAnsi" w:cstheme="minorHAnsi"/>
                        <w:i/>
                        <w:sz w:val="22"/>
                        <w:szCs w:val="22"/>
                      </w:rPr>
                    </w:moveFrom>
                  </m:ctrlPr>
                </m:sSupPr>
                <m:e>
                  <w:moveFrom w:id="439" w:author="Facundo-std" w:date="2010-07-06T21:40:00Z">
                    <m:r>
                      <w:rPr>
                        <w:rFonts w:ascii="Cambria Math" w:hAnsi="Cambria Math" w:cstheme="minorHAnsi"/>
                        <w:sz w:val="22"/>
                        <w:szCs w:val="22"/>
                      </w:rPr>
                      <m:t>e</m:t>
                    </m:r>
                  </w:moveFrom>
                </m:e>
                <m:sup>
                  <m:f>
                    <m:fPr>
                      <m:ctrlPr>
                        <w:moveFrom w:id="440" w:author="Facundo-std" w:date="2010-07-06T21:40:00Z">
                          <w:rPr>
                            <w:rFonts w:ascii="Cambria Math" w:hAnsiTheme="minorHAnsi" w:cstheme="minorHAnsi"/>
                            <w:i/>
                            <w:sz w:val="22"/>
                            <w:szCs w:val="22"/>
                          </w:rPr>
                        </w:moveFrom>
                      </m:ctrlPr>
                    </m:fPr>
                    <m:num>
                      <w:moveFrom w:id="441" w:author="Facundo-std" w:date="2010-07-06T21:40:00Z">
                        <m:r>
                          <w:rPr>
                            <w:rFonts w:asciiTheme="minorHAnsi" w:hAnsiTheme="minorHAnsi" w:cstheme="minorHAnsi"/>
                            <w:sz w:val="22"/>
                            <w:szCs w:val="22"/>
                          </w:rPr>
                          <m:t>-</m:t>
                        </m:r>
                        <m:r>
                          <w:rPr>
                            <w:rFonts w:ascii="Cambria Math" w:hAnsi="Cambria Math" w:cstheme="minorHAnsi"/>
                            <w:sz w:val="22"/>
                            <w:szCs w:val="22"/>
                          </w:rPr>
                          <m:t>t</m:t>
                        </m:r>
                      </w:moveFrom>
                    </m:num>
                    <m:den>
                      <m:sSub>
                        <m:sSubPr>
                          <m:ctrlPr>
                            <w:moveFrom w:id="442" w:author="Facundo-std" w:date="2010-07-06T21:40:00Z">
                              <w:rPr>
                                <w:rFonts w:ascii="Cambria Math" w:hAnsiTheme="minorHAnsi" w:cstheme="minorHAnsi"/>
                                <w:i/>
                                <w:sz w:val="22"/>
                                <w:szCs w:val="22"/>
                              </w:rPr>
                            </w:moveFrom>
                          </m:ctrlPr>
                        </m:sSubPr>
                        <m:e>
                          <w:moveFrom w:id="443" w:author="Facundo-std" w:date="2010-07-06T21:40:00Z">
                            <m:r>
                              <w:rPr>
                                <w:rFonts w:ascii="Cambria Math" w:hAnsi="Cambria Math" w:cstheme="minorHAnsi"/>
                                <w:sz w:val="22"/>
                                <w:szCs w:val="22"/>
                              </w:rPr>
                              <m:t>τ</m:t>
                            </m:r>
                          </w:moveFrom>
                        </m:e>
                        <m:sub>
                          <w:moveFrom w:id="444" w:author="Facundo-std" w:date="2010-07-06T21:40:00Z">
                            <m:r>
                              <w:rPr>
                                <w:rFonts w:ascii="Cambria Math" w:hAnsiTheme="minorHAnsi" w:cstheme="minorHAnsi"/>
                                <w:sz w:val="22"/>
                                <w:szCs w:val="22"/>
                              </w:rPr>
                              <m:t>2</m:t>
                            </m:r>
                          </w:moveFrom>
                        </m:sub>
                      </m:sSub>
                    </m:den>
                  </m:f>
                </m:sup>
              </m:sSup>
            </m:e>
          </m:d>
        </m:oMath>
      </m:oMathPara>
    </w:p>
    <w:p w:rsidR="000C6728" w:rsidDel="006254F3" w:rsidRDefault="0009325B" w:rsidP="00900DE7">
      <w:pPr>
        <w:pStyle w:val="NormalWeb"/>
        <w:rPr>
          <w:rFonts w:asciiTheme="minorHAnsi" w:hAnsiTheme="minorHAnsi" w:cstheme="minorHAnsi"/>
          <w:sz w:val="22"/>
          <w:szCs w:val="22"/>
        </w:rPr>
      </w:pPr>
      <m:oMath>
        <m:sSub>
          <m:sSubPr>
            <m:ctrlPr>
              <w:moveFrom w:id="445" w:author="Facundo-std" w:date="2010-07-06T21:40:00Z">
                <w:rPr>
                  <w:rFonts w:ascii="Cambria Math" w:hAnsiTheme="minorHAnsi" w:cstheme="minorHAnsi"/>
                  <w:i/>
                  <w:sz w:val="22"/>
                  <w:szCs w:val="22"/>
                </w:rPr>
              </w:moveFrom>
            </m:ctrlPr>
          </m:sSubPr>
          <m:e>
            <w:moveFrom w:id="446" w:author="Facundo-std" w:date="2010-07-06T21:40:00Z">
              <m:r>
                <w:rPr>
                  <w:rFonts w:ascii="Cambria Math" w:hAnsi="Cambria Math" w:cstheme="minorHAnsi"/>
                  <w:sz w:val="22"/>
                  <w:szCs w:val="22"/>
                </w:rPr>
                <m:t>τ</m:t>
              </m:r>
            </w:moveFrom>
          </m:e>
          <m:sub>
            <w:moveFrom w:id="447" w:author="Facundo-std" w:date="2010-07-06T21:40:00Z">
              <m:r>
                <w:rPr>
                  <w:rFonts w:ascii="Cambria Math" w:hAnsiTheme="minorHAnsi" w:cstheme="minorHAnsi"/>
                  <w:sz w:val="22"/>
                  <w:szCs w:val="22"/>
                </w:rPr>
                <m:t>1</m:t>
              </m:r>
            </w:moveFrom>
          </m:sub>
        </m:sSub>
      </m:oMath>
      <w:moveFrom w:id="448" w:author="Facundo-std" w:date="2010-07-06T21:40:00Z">
        <w:r w:rsidR="00900DE7" w:rsidRPr="00920DEE" w:rsidDel="006254F3">
          <w:rPr>
            <w:rFonts w:asciiTheme="minorHAnsi" w:hAnsiTheme="minorHAnsi" w:cstheme="minorHAnsi"/>
            <w:sz w:val="22"/>
            <w:szCs w:val="22"/>
          </w:rPr>
          <w:t xml:space="preserve">representa la constante de tiempo de recolección de la juntura, y </w:t>
        </w:r>
        <m:oMath>
          <m:sSub>
            <m:sSubPr>
              <m:ctrlPr>
                <w:rPr>
                  <w:rFonts w:ascii="Cambria Math" w:hAnsiTheme="minorHAnsi" w:cstheme="minorHAnsi"/>
                  <w:i/>
                  <w:sz w:val="22"/>
                  <w:szCs w:val="22"/>
                </w:rPr>
              </m:ctrlPr>
            </m:sSubPr>
            <m:e>
              <m:r>
                <w:rPr>
                  <w:rFonts w:ascii="Cambria Math" w:hAnsi="Cambria Math" w:cstheme="minorHAnsi"/>
                  <w:sz w:val="22"/>
                  <w:szCs w:val="22"/>
                </w:rPr>
                <m:t>τ</m:t>
              </m:r>
            </m:e>
            <m:sub>
              <m:r>
                <w:rPr>
                  <w:rFonts w:ascii="Cambria Math" w:hAnsiTheme="minorHAnsi" w:cstheme="minorHAnsi"/>
                  <w:sz w:val="22"/>
                  <w:szCs w:val="22"/>
                </w:rPr>
                <m:t>2</m:t>
              </m:r>
            </m:sub>
          </m:sSub>
        </m:oMath>
        <w:r w:rsidR="00900DE7" w:rsidRPr="00920DEE" w:rsidDel="006254F3">
          <w:rPr>
            <w:rFonts w:asciiTheme="minorHAnsi" w:hAnsiTheme="minorHAnsi" w:cstheme="minorHAnsi"/>
            <w:sz w:val="22"/>
            <w:szCs w:val="22"/>
          </w:rPr>
          <w:t xml:space="preserve"> la constante de tiempo de la inicialmente establecida dirección del ion. Estas dos constantes dependen de varios factores relacionados con el proceso y por lo tanto con la tecnología.</w:t>
        </w:r>
        <w:r w:rsidR="000C6728" w:rsidDel="006254F3">
          <w:rPr>
            <w:rFonts w:asciiTheme="minorHAnsi" w:hAnsiTheme="minorHAnsi" w:cstheme="minorHAnsi"/>
            <w:sz w:val="22"/>
            <w:szCs w:val="22"/>
          </w:rPr>
          <w:t xml:space="preserve"> </w:t>
        </w:r>
        <w:r w:rsidR="00900DE7" w:rsidRPr="00920DEE" w:rsidDel="006254F3">
          <w:rPr>
            <w:rFonts w:asciiTheme="minorHAnsi" w:hAnsiTheme="minorHAnsi" w:cstheme="minorHAnsi"/>
            <w:sz w:val="22"/>
            <w:szCs w:val="22"/>
          </w:rPr>
          <w:t>Como el modelo del transitorio de doble exponencial llevara mucho tiempo y procesamiento computacional complejo, optamos por reemplazar dicho modelo por una aproximación lineal más simple.</w:t>
        </w:r>
      </w:moveFrom>
    </w:p>
    <w:p w:rsidR="00E31AE2" w:rsidRDefault="000C6728" w:rsidP="00E31AE2">
      <w:pPr>
        <w:spacing w:before="100" w:beforeAutospacing="1" w:after="100" w:afterAutospacing="1" w:line="240" w:lineRule="auto"/>
        <w:outlineLvl w:val="2"/>
        <w:rPr>
          <w:rFonts w:eastAsia="Times New Roman" w:cstheme="minorHAnsi"/>
          <w:bCs/>
          <w:i/>
          <w:color w:val="FF0000"/>
          <w:lang w:eastAsia="es-AR"/>
        </w:rPr>
      </w:pPr>
      <w:moveFrom w:id="449" w:author="Facundo-std" w:date="2010-07-06T21:40:00Z">
        <w:r w:rsidDel="006254F3">
          <w:rPr>
            <w:rFonts w:cstheme="minorHAnsi"/>
            <w:color w:val="FF0000"/>
            <w:sz w:val="44"/>
            <w:highlight w:val="yellow"/>
          </w:rPr>
          <w:t>¿</w:t>
        </w:r>
        <w:r w:rsidRPr="000C6728" w:rsidDel="006254F3">
          <w:rPr>
            <w:rFonts w:cstheme="minorHAnsi"/>
            <w:color w:val="FF0000"/>
            <w:sz w:val="44"/>
            <w:highlight w:val="yellow"/>
          </w:rPr>
          <w:t>Agregamos nuestra aproximación lineal o lo hacemos después</w:t>
        </w:r>
      </w:moveFrom>
      <w:moveFromRangeEnd w:id="395"/>
      <w:r w:rsidRPr="000C6728">
        <w:rPr>
          <w:rFonts w:cstheme="minorHAnsi"/>
          <w:color w:val="FF0000"/>
          <w:sz w:val="44"/>
          <w:highlight w:val="yellow"/>
        </w:rPr>
        <w:t>?</w:t>
      </w:r>
      <w:r w:rsidR="00E31AE2" w:rsidRPr="00E31AE2">
        <w:rPr>
          <w:rFonts w:eastAsia="Times New Roman" w:cstheme="minorHAnsi"/>
          <w:bCs/>
          <w:i/>
          <w:color w:val="FF0000"/>
          <w:lang w:eastAsia="es-AR"/>
        </w:rPr>
        <w:t xml:space="preserve"> </w:t>
      </w:r>
    </w:p>
    <w:sectPr w:rsidR="00E31AE2" w:rsidSect="00F772FD">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55EDC" w:rsidRDefault="00655EDC" w:rsidP="00900DE7">
      <w:pPr>
        <w:spacing w:after="0" w:line="240" w:lineRule="auto"/>
      </w:pPr>
      <w:r>
        <w:separator/>
      </w:r>
    </w:p>
  </w:endnote>
  <w:endnote w:type="continuationSeparator" w:id="0">
    <w:p w:rsidR="00655EDC" w:rsidRDefault="00655EDC" w:rsidP="00900DE7">
      <w:pPr>
        <w:spacing w:after="0" w:line="240" w:lineRule="auto"/>
      </w:pPr>
      <w:r>
        <w:continuationSeparator/>
      </w:r>
    </w:p>
  </w:endnote>
  <w:endnote w:id="1">
    <w:p w:rsidR="006D7291" w:rsidRPr="00322859" w:rsidRDefault="006D7291" w:rsidP="006D7291">
      <w:pPr>
        <w:pStyle w:val="Textonotaalfinal"/>
        <w:jc w:val="both"/>
        <w:rPr>
          <w:ins w:id="48" w:author="Facundo-std" w:date="2010-07-06T21:36:00Z"/>
          <w:rFonts w:ascii="Arial" w:hAnsi="Arial" w:cs="Arial"/>
          <w:lang w:val="en-US"/>
        </w:rPr>
      </w:pPr>
      <w:ins w:id="49" w:author="Facundo-std" w:date="2010-07-06T21:36:00Z">
        <w:r w:rsidRPr="00322859">
          <w:rPr>
            <w:rStyle w:val="Refdenotaalfinal"/>
            <w:rFonts w:ascii="Arial" w:hAnsi="Arial" w:cs="Arial"/>
          </w:rPr>
          <w:endnoteRef/>
        </w:r>
        <w:r w:rsidRPr="00322859">
          <w:rPr>
            <w:rFonts w:ascii="Arial" w:hAnsi="Arial" w:cs="Arial"/>
            <w:lang w:val="en-US"/>
          </w:rPr>
          <w:t xml:space="preserve"> </w:t>
        </w:r>
        <w:r>
          <w:fldChar w:fldCharType="begin"/>
        </w:r>
        <w:r w:rsidRPr="000A12FA">
          <w:rPr>
            <w:lang w:val="en-US"/>
          </w:rPr>
          <w:instrText>HYPERLINK "http://holbert.faculty.asu.edu/eee560/spacerad.html"</w:instrText>
        </w:r>
        <w:r>
          <w:fldChar w:fldCharType="separate"/>
        </w:r>
        <w:r w:rsidRPr="00322859">
          <w:rPr>
            <w:rStyle w:val="Hipervnculo"/>
            <w:rFonts w:ascii="Arial" w:hAnsi="Arial" w:cs="Arial"/>
            <w:lang w:val="en-US"/>
          </w:rPr>
          <w:t>http://holbert.faculty.asu.edu/eee560/spacerad.html</w:t>
        </w:r>
        <w:r>
          <w:fldChar w:fldCharType="end"/>
        </w:r>
      </w:ins>
    </w:p>
  </w:endnote>
  <w:endnote w:id="2">
    <w:p w:rsidR="006254F3" w:rsidRPr="00322859" w:rsidRDefault="006254F3" w:rsidP="006254F3">
      <w:pPr>
        <w:autoSpaceDE w:val="0"/>
        <w:autoSpaceDN w:val="0"/>
        <w:adjustRightInd w:val="0"/>
        <w:spacing w:after="0" w:line="240" w:lineRule="auto"/>
        <w:jc w:val="both"/>
        <w:rPr>
          <w:ins w:id="77" w:author="Facundo-std" w:date="2010-07-06T21:37:00Z"/>
          <w:rFonts w:ascii="Arial" w:hAnsi="Arial" w:cs="Arial"/>
          <w:sz w:val="20"/>
          <w:szCs w:val="20"/>
          <w:lang w:val="en-US"/>
        </w:rPr>
      </w:pPr>
      <w:ins w:id="78" w:author="Facundo-std" w:date="2010-07-06T21:37:00Z">
        <w:r w:rsidRPr="00322859">
          <w:rPr>
            <w:rStyle w:val="Refdenotaalfinal"/>
            <w:rFonts w:ascii="Arial" w:hAnsi="Arial" w:cs="Arial"/>
            <w:sz w:val="20"/>
            <w:szCs w:val="20"/>
          </w:rPr>
          <w:endnoteRef/>
        </w:r>
        <w:r w:rsidRPr="00322859">
          <w:rPr>
            <w:rFonts w:ascii="Arial" w:hAnsi="Arial" w:cs="Arial"/>
            <w:sz w:val="20"/>
            <w:szCs w:val="20"/>
            <w:lang w:val="en-US"/>
          </w:rPr>
          <w:t xml:space="preserve"> Robert Baumann. </w:t>
        </w:r>
        <w:r w:rsidRPr="00322859">
          <w:rPr>
            <w:rFonts w:ascii="Arial" w:hAnsi="Arial" w:cs="Arial"/>
            <w:i/>
            <w:iCs/>
            <w:sz w:val="20"/>
            <w:szCs w:val="20"/>
            <w:lang w:val="en-US"/>
          </w:rPr>
          <w:t>Handbook of semiconductor manufacturing tecnology</w:t>
        </w:r>
        <w:r w:rsidRPr="00322859">
          <w:rPr>
            <w:rFonts w:ascii="Arial" w:hAnsi="Arial" w:cs="Arial"/>
            <w:sz w:val="20"/>
            <w:szCs w:val="20"/>
            <w:lang w:val="en-US"/>
          </w:rPr>
          <w:t>, chapter chapter 31, pages 31–1 to 31–23. Taylor &amp; Francis Group, LCC, second edition, 2007.</w:t>
        </w:r>
      </w:ins>
    </w:p>
  </w:endnote>
  <w:endnote w:id="3">
    <w:p w:rsidR="00B55C21" w:rsidRPr="00322859" w:rsidRDefault="00B55C21" w:rsidP="00B55C21">
      <w:pPr>
        <w:autoSpaceDE w:val="0"/>
        <w:autoSpaceDN w:val="0"/>
        <w:adjustRightInd w:val="0"/>
        <w:spacing w:after="0" w:line="240" w:lineRule="auto"/>
        <w:jc w:val="both"/>
        <w:rPr>
          <w:ins w:id="101" w:author="Facundo-std" w:date="2010-07-06T21:34:00Z"/>
          <w:rFonts w:ascii="Arial" w:hAnsi="Arial" w:cs="Arial"/>
          <w:sz w:val="20"/>
          <w:szCs w:val="20"/>
          <w:lang w:val="en-US"/>
        </w:rPr>
      </w:pPr>
      <w:ins w:id="102" w:author="Facundo-std" w:date="2010-07-06T21:34:00Z">
        <w:r w:rsidRPr="00322859">
          <w:rPr>
            <w:rStyle w:val="Refdenotaalfinal"/>
            <w:rFonts w:ascii="Arial" w:hAnsi="Arial" w:cs="Arial"/>
            <w:sz w:val="20"/>
            <w:szCs w:val="20"/>
          </w:rPr>
          <w:endnoteRef/>
        </w:r>
        <w:r w:rsidRPr="00322859">
          <w:rPr>
            <w:rFonts w:ascii="Arial" w:hAnsi="Arial" w:cs="Arial"/>
            <w:sz w:val="20"/>
            <w:szCs w:val="20"/>
            <w:lang w:val="en-US"/>
          </w:rPr>
          <w:t xml:space="preserve"> L. W. Massengill P. E. Dodd. Basic mechanisms and modeling of singleevent upset in digital microelectronics. </w:t>
        </w:r>
        <w:r w:rsidRPr="00322859">
          <w:rPr>
            <w:rFonts w:ascii="Arial" w:hAnsi="Arial" w:cs="Arial"/>
            <w:i/>
            <w:iCs/>
            <w:sz w:val="20"/>
            <w:szCs w:val="20"/>
            <w:lang w:val="en-US"/>
          </w:rPr>
          <w:t>IEEE Trans. Nucl. Sci.</w:t>
        </w:r>
        <w:r w:rsidRPr="00322859">
          <w:rPr>
            <w:rFonts w:ascii="Arial" w:hAnsi="Arial" w:cs="Arial"/>
            <w:sz w:val="20"/>
            <w:szCs w:val="20"/>
            <w:lang w:val="en-US"/>
          </w:rPr>
          <w:t>, vol. 50(no. 3), June 2003.</w:t>
        </w:r>
      </w:ins>
    </w:p>
  </w:endnote>
  <w:endnote w:id="4">
    <w:p w:rsidR="00B55C21" w:rsidRPr="00322859" w:rsidRDefault="00B55C21" w:rsidP="00B55C21">
      <w:pPr>
        <w:pStyle w:val="Textonotaalfinal"/>
        <w:jc w:val="both"/>
        <w:rPr>
          <w:ins w:id="105" w:author="Facundo-std" w:date="2010-07-06T21:34:00Z"/>
          <w:rFonts w:ascii="Arial" w:hAnsi="Arial" w:cs="Arial"/>
          <w:lang w:val="en-US"/>
        </w:rPr>
      </w:pPr>
      <w:ins w:id="106" w:author="Facundo-std" w:date="2010-07-06T21:34:00Z">
        <w:r w:rsidRPr="00322859">
          <w:rPr>
            <w:rStyle w:val="Refdenotaalfinal"/>
            <w:rFonts w:ascii="Arial" w:hAnsi="Arial" w:cs="Arial"/>
          </w:rPr>
          <w:endnoteRef/>
        </w:r>
        <w:r w:rsidRPr="00322859">
          <w:rPr>
            <w:rFonts w:ascii="Arial" w:hAnsi="Arial" w:cs="Arial"/>
            <w:lang w:val="en-US"/>
          </w:rPr>
          <w:t xml:space="preserve"> </w:t>
        </w:r>
        <w:r w:rsidRPr="00322859">
          <w:rPr>
            <w:rStyle w:val="apple-style-span"/>
            <w:rFonts w:ascii="Arial" w:hAnsi="Arial" w:cs="Arial"/>
            <w:color w:val="000000"/>
            <w:lang w:val="en-US"/>
          </w:rPr>
          <w:t>M. Lauriente, A. L. Vampola, "Spacecraft anomalies due to radiation environment in space,"</w:t>
        </w:r>
        <w:r w:rsidRPr="00322859">
          <w:rPr>
            <w:rStyle w:val="apple-converted-space"/>
            <w:rFonts w:ascii="Arial" w:hAnsi="Arial" w:cs="Arial"/>
            <w:color w:val="000000"/>
            <w:lang w:val="en-US"/>
          </w:rPr>
          <w:t> </w:t>
        </w:r>
        <w:r w:rsidRPr="00322859">
          <w:rPr>
            <w:rStyle w:val="CitaHTML"/>
            <w:rFonts w:ascii="Arial" w:hAnsi="Arial" w:cs="Arial"/>
            <w:color w:val="000000"/>
            <w:lang w:val="en-US"/>
          </w:rPr>
          <w:t>NASDA/JAERI 2nd International Workshop on Radiation Effects of Semiconductor Devices for Space Applications</w:t>
        </w:r>
        <w:r w:rsidRPr="00322859">
          <w:rPr>
            <w:rStyle w:val="apple-style-span"/>
            <w:rFonts w:ascii="Arial" w:hAnsi="Arial" w:cs="Arial"/>
            <w:color w:val="000000"/>
            <w:lang w:val="en-US"/>
          </w:rPr>
          <w:t>, Tokyo, Japan, March 1996.</w:t>
        </w:r>
      </w:ins>
    </w:p>
  </w:endnote>
  <w:endnote w:id="5">
    <w:p w:rsidR="00B55C21" w:rsidRPr="00322859" w:rsidRDefault="00B55C21" w:rsidP="00B55C21">
      <w:pPr>
        <w:pStyle w:val="Textonotaalfinal"/>
        <w:jc w:val="both"/>
        <w:rPr>
          <w:ins w:id="108" w:author="Facundo-std" w:date="2010-07-06T21:34:00Z"/>
          <w:rFonts w:ascii="Arial" w:hAnsi="Arial" w:cs="Arial"/>
          <w:lang w:val="en-US"/>
        </w:rPr>
      </w:pPr>
      <w:ins w:id="109" w:author="Facundo-std" w:date="2010-07-06T21:34:00Z">
        <w:r w:rsidRPr="00322859">
          <w:rPr>
            <w:rStyle w:val="Refdenotaalfinal"/>
            <w:rFonts w:ascii="Arial" w:hAnsi="Arial" w:cs="Arial"/>
          </w:rPr>
          <w:endnoteRef/>
        </w:r>
        <w:r w:rsidRPr="00322859">
          <w:rPr>
            <w:rFonts w:ascii="Arial" w:hAnsi="Arial" w:cs="Arial"/>
            <w:lang w:val="en-US"/>
          </w:rPr>
          <w:t xml:space="preserve"> </w:t>
        </w:r>
        <w:r>
          <w:fldChar w:fldCharType="begin"/>
        </w:r>
        <w:r w:rsidRPr="00F772FD">
          <w:rPr>
            <w:lang w:val="en-US"/>
          </w:rPr>
          <w:instrText>HYPERLINK "http://es.wikipedia.org/wiki/Espalaci%C3%B3n"</w:instrText>
        </w:r>
        <w:r>
          <w:fldChar w:fldCharType="separate"/>
        </w:r>
        <w:r w:rsidRPr="00322859">
          <w:rPr>
            <w:rStyle w:val="Hipervnculo"/>
            <w:rFonts w:ascii="Arial" w:hAnsi="Arial" w:cs="Arial"/>
            <w:lang w:val="en-US"/>
          </w:rPr>
          <w:t>http://es.wikipedia.org/wiki/Espalación</w:t>
        </w:r>
        <w:r>
          <w:fldChar w:fldCharType="end"/>
        </w:r>
      </w:ins>
    </w:p>
  </w:endnote>
  <w:endnote w:id="6">
    <w:p w:rsidR="00B55C21" w:rsidRPr="00322859" w:rsidRDefault="00B55C21" w:rsidP="00B55C21">
      <w:pPr>
        <w:pStyle w:val="Textonotaalfinal"/>
        <w:rPr>
          <w:ins w:id="128" w:author="Facundo-std" w:date="2010-07-06T21:34:00Z"/>
          <w:rFonts w:ascii="Arial" w:hAnsi="Arial" w:cs="Arial"/>
          <w:lang w:val="en-US"/>
        </w:rPr>
      </w:pPr>
      <w:ins w:id="129" w:author="Facundo-std" w:date="2010-07-06T21:34:00Z">
        <w:r w:rsidRPr="00322859">
          <w:rPr>
            <w:rStyle w:val="Refdenotaalfinal"/>
            <w:rFonts w:ascii="Arial" w:hAnsi="Arial" w:cs="Arial"/>
          </w:rPr>
          <w:endnoteRef/>
        </w:r>
        <w:r w:rsidRPr="00322859">
          <w:rPr>
            <w:rFonts w:ascii="Arial" w:hAnsi="Arial" w:cs="Arial"/>
            <w:lang w:val="en-US"/>
          </w:rPr>
          <w:t xml:space="preserve"> </w:t>
        </w:r>
        <w:r w:rsidRPr="00322859">
          <w:rPr>
            <w:rStyle w:val="apple-style-span"/>
            <w:rFonts w:ascii="Arial" w:hAnsi="Arial" w:cs="Arial"/>
            <w:color w:val="000000"/>
            <w:lang w:val="en-US"/>
          </w:rPr>
          <w:t>I. Mouret, M. Allenspach, R.D. Schrimpf, J.R. Brews, K.F. Galloway, P. Calvel, "Temperature and angular dependence of substrate response in SEGR,"</w:t>
        </w:r>
        <w:r w:rsidRPr="00322859">
          <w:rPr>
            <w:rStyle w:val="apple-converted-space"/>
            <w:rFonts w:ascii="Arial" w:hAnsi="Arial" w:cs="Arial"/>
            <w:color w:val="000000"/>
            <w:lang w:val="en-US"/>
          </w:rPr>
          <w:t> </w:t>
        </w:r>
        <w:r w:rsidRPr="00322859">
          <w:rPr>
            <w:rStyle w:val="CitaHTML"/>
            <w:rFonts w:ascii="Arial" w:hAnsi="Arial" w:cs="Arial"/>
            <w:color w:val="000000"/>
            <w:lang w:val="en-US"/>
          </w:rPr>
          <w:t>IEEE Trans. on Nuclear Science</w:t>
        </w:r>
        <w:r w:rsidRPr="00322859">
          <w:rPr>
            <w:rStyle w:val="apple-style-span"/>
            <w:rFonts w:ascii="Arial" w:hAnsi="Arial" w:cs="Arial"/>
            <w:color w:val="000000"/>
            <w:lang w:val="en-US"/>
          </w:rPr>
          <w:t>, vol. 41, no. 6, pp. 2216-2221, 1994.</w:t>
        </w:r>
      </w:ins>
    </w:p>
  </w:endnote>
  <w:endnote w:id="7">
    <w:p w:rsidR="00B55C21" w:rsidRPr="00322859" w:rsidRDefault="00B55C21" w:rsidP="00B55C21">
      <w:pPr>
        <w:pStyle w:val="Textonotaalfinal"/>
        <w:rPr>
          <w:ins w:id="132" w:author="Facundo-std" w:date="2010-07-06T21:34:00Z"/>
          <w:rFonts w:ascii="Arial" w:hAnsi="Arial" w:cs="Arial"/>
          <w:lang w:val="en-US"/>
        </w:rPr>
      </w:pPr>
      <w:ins w:id="133" w:author="Facundo-std" w:date="2010-07-06T21:34:00Z">
        <w:r w:rsidRPr="00322859">
          <w:rPr>
            <w:rStyle w:val="Refdenotaalfinal"/>
            <w:rFonts w:ascii="Arial" w:hAnsi="Arial" w:cs="Arial"/>
          </w:rPr>
          <w:endnoteRef/>
        </w:r>
        <w:r w:rsidRPr="00322859">
          <w:rPr>
            <w:rFonts w:ascii="Arial" w:hAnsi="Arial" w:cs="Arial"/>
            <w:lang w:val="en-US"/>
          </w:rPr>
          <w:t xml:space="preserve"> </w:t>
        </w:r>
        <w:r w:rsidRPr="00322859">
          <w:rPr>
            <w:rStyle w:val="apple-style-span"/>
            <w:rFonts w:ascii="Arial" w:hAnsi="Arial" w:cs="Arial"/>
            <w:color w:val="000000"/>
            <w:lang w:val="en-US"/>
          </w:rPr>
          <w:t>G.H. Johnson, R.D. Schrimpf, K.F. Galloway, R. Koga, "Temperature dependence of single-event burnout in n-channel power MOSFETs,"</w:t>
        </w:r>
        <w:r w:rsidRPr="00322859">
          <w:rPr>
            <w:rStyle w:val="apple-converted-space"/>
            <w:rFonts w:ascii="Arial" w:hAnsi="Arial" w:cs="Arial"/>
            <w:color w:val="000000"/>
            <w:lang w:val="en-US"/>
          </w:rPr>
          <w:t> </w:t>
        </w:r>
        <w:r w:rsidRPr="00322859">
          <w:rPr>
            <w:rStyle w:val="CitaHTML"/>
            <w:rFonts w:ascii="Arial" w:hAnsi="Arial" w:cs="Arial"/>
            <w:color w:val="000000"/>
            <w:lang w:val="en-US"/>
          </w:rPr>
          <w:t>IEEE Trans. on Nuclear Science</w:t>
        </w:r>
        <w:r w:rsidRPr="00322859">
          <w:rPr>
            <w:rStyle w:val="apple-style-span"/>
            <w:rFonts w:ascii="Arial" w:hAnsi="Arial" w:cs="Arial"/>
            <w:color w:val="000000"/>
            <w:lang w:val="en-US"/>
          </w:rPr>
          <w:t>, vol. 39, pp. 1605-1612, 1992.</w:t>
        </w:r>
      </w:ins>
    </w:p>
  </w:endnote>
  <w:endnote w:id="8">
    <w:p w:rsidR="00B55C21" w:rsidRPr="00322859" w:rsidRDefault="00B55C21" w:rsidP="00B55C21">
      <w:pPr>
        <w:pStyle w:val="Textonotaalfinal"/>
        <w:jc w:val="both"/>
        <w:rPr>
          <w:ins w:id="135" w:author="Facundo-std" w:date="2010-07-06T21:34:00Z"/>
          <w:rFonts w:ascii="Arial" w:hAnsi="Arial" w:cs="Arial"/>
          <w:lang w:val="en-US"/>
        </w:rPr>
      </w:pPr>
      <w:ins w:id="136" w:author="Facundo-std" w:date="2010-07-06T21:34:00Z">
        <w:r w:rsidRPr="00322859">
          <w:rPr>
            <w:rStyle w:val="Refdenotaalfinal"/>
            <w:rFonts w:ascii="Arial" w:hAnsi="Arial" w:cs="Arial"/>
          </w:rPr>
          <w:endnoteRef/>
        </w:r>
        <w:r w:rsidRPr="00322859">
          <w:rPr>
            <w:rFonts w:ascii="Arial" w:hAnsi="Arial" w:cs="Arial"/>
            <w:lang w:val="en-US"/>
          </w:rPr>
          <w:t xml:space="preserve"> </w:t>
        </w:r>
        <w:r>
          <w:fldChar w:fldCharType="begin"/>
        </w:r>
        <w:r w:rsidRPr="00F772FD">
          <w:rPr>
            <w:lang w:val="en-US"/>
          </w:rPr>
          <w:instrText>HYPERLINK "http://holbert.faculty.asu.edu/eee560/see.html"</w:instrText>
        </w:r>
        <w:r>
          <w:fldChar w:fldCharType="separate"/>
        </w:r>
        <w:r w:rsidRPr="00322859">
          <w:rPr>
            <w:rStyle w:val="Hipervnculo"/>
            <w:rFonts w:ascii="Arial" w:hAnsi="Arial" w:cs="Arial"/>
            <w:lang w:val="en-US"/>
          </w:rPr>
          <w:t>http://holbert.faculty.asu.edu/eee560/see.html</w:t>
        </w:r>
        <w:r>
          <w:fldChar w:fldCharType="end"/>
        </w:r>
      </w:ins>
    </w:p>
  </w:endnote>
  <w:endnote w:id="9">
    <w:p w:rsidR="000A12FA" w:rsidRPr="00322859" w:rsidRDefault="000A12FA" w:rsidP="000A12FA">
      <w:pPr>
        <w:pStyle w:val="Textonotaalfinal"/>
        <w:rPr>
          <w:ins w:id="152" w:author="Facundo-std" w:date="2010-07-06T21:33:00Z"/>
          <w:rFonts w:ascii="Arial" w:hAnsi="Arial" w:cs="Arial"/>
          <w:lang w:val="en-US"/>
        </w:rPr>
      </w:pPr>
      <w:ins w:id="153" w:author="Facundo-std" w:date="2010-07-06T21:33:00Z">
        <w:r w:rsidRPr="00322859">
          <w:rPr>
            <w:rStyle w:val="Refdenotaalfinal"/>
            <w:rFonts w:ascii="Arial" w:hAnsi="Arial" w:cs="Arial"/>
          </w:rPr>
          <w:endnoteRef/>
        </w:r>
        <w:r w:rsidRPr="00322859">
          <w:rPr>
            <w:rFonts w:ascii="Arial" w:hAnsi="Arial" w:cs="Arial"/>
            <w:lang w:val="en-US"/>
          </w:rPr>
          <w:t xml:space="preserve"> </w:t>
        </w:r>
        <w:r w:rsidRPr="00322859">
          <w:rPr>
            <w:rStyle w:val="apple-style-span"/>
            <w:rFonts w:ascii="Arial" w:hAnsi="Arial" w:cs="Arial"/>
            <w:color w:val="000000"/>
            <w:lang w:val="en-US"/>
          </w:rPr>
          <w:t>G.C. Messenger, M.S. Ash,</w:t>
        </w:r>
        <w:r w:rsidRPr="00322859">
          <w:rPr>
            <w:rStyle w:val="apple-converted-space"/>
            <w:rFonts w:ascii="Arial" w:hAnsi="Arial" w:cs="Arial"/>
            <w:color w:val="000000"/>
            <w:lang w:val="en-US"/>
          </w:rPr>
          <w:t> </w:t>
        </w:r>
        <w:r w:rsidRPr="00322859">
          <w:rPr>
            <w:rStyle w:val="CitaHTML"/>
            <w:rFonts w:ascii="Arial" w:hAnsi="Arial" w:cs="Arial"/>
            <w:color w:val="000000"/>
            <w:lang w:val="en-US"/>
          </w:rPr>
          <w:t>The Effects of Radiation on Electronic Systems</w:t>
        </w:r>
        <w:r w:rsidRPr="00322859">
          <w:rPr>
            <w:rStyle w:val="apple-style-span"/>
            <w:rFonts w:ascii="Arial" w:hAnsi="Arial" w:cs="Arial"/>
            <w:color w:val="000000"/>
            <w:lang w:val="en-US"/>
          </w:rPr>
          <w:t>, 2nd edition, Van Nostrand Reinhold, NY, 1992.</w:t>
        </w:r>
      </w:ins>
    </w:p>
  </w:endnote>
  <w:endnote w:id="10">
    <w:p w:rsidR="000A12FA" w:rsidRPr="00322859" w:rsidRDefault="000A12FA" w:rsidP="000A12FA">
      <w:pPr>
        <w:pStyle w:val="Textonotaalfinal"/>
        <w:rPr>
          <w:ins w:id="155" w:author="Facundo-std" w:date="2010-07-06T21:33:00Z"/>
          <w:rFonts w:ascii="Arial" w:hAnsi="Arial" w:cs="Arial"/>
          <w:lang w:val="en-US"/>
        </w:rPr>
      </w:pPr>
      <w:ins w:id="156" w:author="Facundo-std" w:date="2010-07-06T21:33:00Z">
        <w:r w:rsidRPr="00322859">
          <w:rPr>
            <w:rStyle w:val="Refdenotaalfinal"/>
            <w:rFonts w:ascii="Arial" w:hAnsi="Arial" w:cs="Arial"/>
          </w:rPr>
          <w:endnoteRef/>
        </w:r>
        <w:r w:rsidRPr="00322859">
          <w:rPr>
            <w:rFonts w:ascii="Arial" w:hAnsi="Arial" w:cs="Arial"/>
            <w:lang w:val="en-US"/>
          </w:rPr>
          <w:t xml:space="preserve"> </w:t>
        </w:r>
        <w:r w:rsidRPr="00322859">
          <w:rPr>
            <w:rStyle w:val="apple-style-span"/>
            <w:rFonts w:ascii="Arial" w:hAnsi="Arial" w:cs="Arial"/>
            <w:color w:val="000000"/>
            <w:lang w:val="en-US"/>
          </w:rPr>
          <w:t>K. LaBel, "Single event effects specification,"</w:t>
        </w:r>
        <w:r w:rsidRPr="00322859">
          <w:rPr>
            <w:rStyle w:val="apple-converted-space"/>
            <w:rFonts w:ascii="Arial" w:hAnsi="Arial" w:cs="Arial"/>
            <w:color w:val="000000"/>
            <w:lang w:val="en-US"/>
          </w:rPr>
          <w:t> </w:t>
        </w:r>
        <w:r>
          <w:fldChar w:fldCharType="begin"/>
        </w:r>
        <w:r w:rsidRPr="00F772FD">
          <w:rPr>
            <w:lang w:val="en-US"/>
          </w:rPr>
          <w:instrText>HYPERLINK "http://radhome.gsfc.nasa.gov/radhome/papers/seespec.htm"</w:instrText>
        </w:r>
        <w:r>
          <w:fldChar w:fldCharType="separate"/>
        </w:r>
        <w:r w:rsidRPr="00322859">
          <w:rPr>
            <w:rStyle w:val="Hipervnculo"/>
            <w:rFonts w:ascii="Arial" w:hAnsi="Arial" w:cs="Arial"/>
            <w:lang w:val="en-US"/>
          </w:rPr>
          <w:t>radhome.gsfc.nasa.gov/radhome/papers/seespec.htm</w:t>
        </w:r>
        <w:r>
          <w:fldChar w:fldCharType="end"/>
        </w:r>
        <w:r w:rsidRPr="00322859">
          <w:rPr>
            <w:rStyle w:val="apple-style-span"/>
            <w:rFonts w:ascii="Arial" w:hAnsi="Arial" w:cs="Arial"/>
            <w:color w:val="000000"/>
            <w:lang w:val="en-US"/>
          </w:rPr>
          <w:t>, 1993.</w:t>
        </w:r>
      </w:ins>
    </w:p>
  </w:endnote>
  <w:endnote w:id="11">
    <w:p w:rsidR="000A12FA" w:rsidRPr="00322859" w:rsidRDefault="000A12FA" w:rsidP="000A12FA">
      <w:pPr>
        <w:pStyle w:val="Textonotaalfinal"/>
        <w:jc w:val="both"/>
        <w:rPr>
          <w:ins w:id="189" w:author="Facundo-std" w:date="2010-07-06T21:33:00Z"/>
          <w:rFonts w:ascii="Arial" w:hAnsi="Arial" w:cs="Arial"/>
          <w:lang w:val="en-US"/>
        </w:rPr>
      </w:pPr>
      <w:ins w:id="190" w:author="Facundo-std" w:date="2010-07-06T21:33:00Z">
        <w:r w:rsidRPr="00322859">
          <w:rPr>
            <w:rStyle w:val="Refdenotaalfinal"/>
            <w:rFonts w:ascii="Arial" w:hAnsi="Arial" w:cs="Arial"/>
          </w:rPr>
          <w:endnoteRef/>
        </w:r>
        <w:r w:rsidRPr="00322859">
          <w:rPr>
            <w:rFonts w:ascii="Arial" w:hAnsi="Arial" w:cs="Arial"/>
            <w:lang w:val="en-US"/>
          </w:rPr>
          <w:t xml:space="preserve"> </w:t>
        </w:r>
        <w:r>
          <w:fldChar w:fldCharType="begin"/>
        </w:r>
        <w:r w:rsidRPr="00F772FD">
          <w:rPr>
            <w:lang w:val="en-US"/>
          </w:rPr>
          <w:instrText>HYPERLINK "http://holbert.faculty.asu.edu/eee560/see.html"</w:instrText>
        </w:r>
        <w:r>
          <w:fldChar w:fldCharType="separate"/>
        </w:r>
        <w:r w:rsidRPr="00322859">
          <w:rPr>
            <w:rStyle w:val="Hipervnculo"/>
            <w:rFonts w:ascii="Arial" w:hAnsi="Arial" w:cs="Arial"/>
            <w:lang w:val="en-US"/>
          </w:rPr>
          <w:t>http://holbert.faculty.asu.edu/eee560/see.html</w:t>
        </w:r>
        <w:r>
          <w:fldChar w:fldCharType="end"/>
        </w:r>
      </w:ins>
    </w:p>
  </w:endnote>
  <w:endnote w:id="12">
    <w:p w:rsidR="006254F3" w:rsidRPr="00F772FD" w:rsidRDefault="006254F3" w:rsidP="006254F3">
      <w:pPr>
        <w:autoSpaceDE w:val="0"/>
        <w:autoSpaceDN w:val="0"/>
        <w:adjustRightInd w:val="0"/>
        <w:spacing w:after="0" w:line="240" w:lineRule="auto"/>
        <w:jc w:val="both"/>
        <w:rPr>
          <w:ins w:id="203" w:author="Facundo-std" w:date="2010-07-06T21:40:00Z"/>
          <w:rFonts w:ascii="Arial" w:hAnsi="Arial" w:cs="Arial"/>
          <w:sz w:val="20"/>
          <w:szCs w:val="20"/>
        </w:rPr>
      </w:pPr>
      <w:ins w:id="204" w:author="Facundo-std" w:date="2010-07-06T21:40:00Z">
        <w:r w:rsidRPr="00322859">
          <w:rPr>
            <w:rStyle w:val="Refdenotaalfinal"/>
            <w:rFonts w:ascii="Arial" w:hAnsi="Arial" w:cs="Arial"/>
            <w:sz w:val="20"/>
            <w:szCs w:val="20"/>
          </w:rPr>
          <w:endnoteRef/>
        </w:r>
        <w:r w:rsidRPr="00322859">
          <w:rPr>
            <w:rFonts w:ascii="Arial" w:hAnsi="Arial" w:cs="Arial"/>
            <w:sz w:val="20"/>
            <w:szCs w:val="20"/>
            <w:lang w:val="en-US"/>
          </w:rPr>
          <w:t xml:space="preserve"> G. C. Messenger. Collection of charge on junction nodes from ion tracks. </w:t>
        </w:r>
        <w:r w:rsidRPr="00F772FD">
          <w:rPr>
            <w:rFonts w:ascii="Arial" w:hAnsi="Arial" w:cs="Arial"/>
            <w:i/>
            <w:iCs/>
            <w:sz w:val="20"/>
            <w:szCs w:val="20"/>
          </w:rPr>
          <w:t>IEEE Trans. Nucl. Sci.</w:t>
        </w:r>
        <w:r w:rsidRPr="00F772FD">
          <w:rPr>
            <w:rFonts w:ascii="Arial" w:hAnsi="Arial" w:cs="Arial"/>
            <w:sz w:val="20"/>
            <w:szCs w:val="20"/>
          </w:rPr>
          <w:t>, pages pp. 20024–2031, 1982.</w:t>
        </w:r>
      </w:ins>
    </w:p>
    <w:p w:rsidR="006254F3" w:rsidRPr="00F772FD" w:rsidRDefault="006254F3" w:rsidP="006254F3">
      <w:pPr>
        <w:autoSpaceDE w:val="0"/>
        <w:autoSpaceDN w:val="0"/>
        <w:adjustRightInd w:val="0"/>
        <w:spacing w:after="0" w:line="240" w:lineRule="auto"/>
        <w:jc w:val="both"/>
        <w:rPr>
          <w:ins w:id="205" w:author="Facundo-std" w:date="2010-07-06T21:40:00Z"/>
          <w:rFonts w:ascii="Arial" w:hAnsi="Arial" w:cs="Arial"/>
          <w:sz w:val="20"/>
          <w:szCs w:val="20"/>
        </w:rPr>
      </w:pPr>
    </w:p>
    <w:p w:rsidR="006254F3" w:rsidRPr="00F772FD" w:rsidRDefault="006254F3" w:rsidP="006254F3">
      <w:pPr>
        <w:autoSpaceDE w:val="0"/>
        <w:autoSpaceDN w:val="0"/>
        <w:adjustRightInd w:val="0"/>
        <w:spacing w:after="0" w:line="240" w:lineRule="auto"/>
        <w:jc w:val="both"/>
        <w:rPr>
          <w:ins w:id="206" w:author="Facundo-std" w:date="2010-07-06T21:40:00Z"/>
          <w:rFonts w:ascii="Arial" w:hAnsi="Arial" w:cs="Arial"/>
          <w:sz w:val="20"/>
          <w:szCs w:val="20"/>
        </w:rPr>
      </w:pPr>
    </w:p>
    <w:p w:rsidR="006254F3" w:rsidRPr="00F772FD" w:rsidRDefault="006254F3" w:rsidP="006254F3">
      <w:pPr>
        <w:pBdr>
          <w:bottom w:val="single" w:sz="6" w:space="1" w:color="auto"/>
        </w:pBdr>
        <w:autoSpaceDE w:val="0"/>
        <w:autoSpaceDN w:val="0"/>
        <w:adjustRightInd w:val="0"/>
        <w:spacing w:after="0" w:line="240" w:lineRule="auto"/>
        <w:jc w:val="both"/>
        <w:rPr>
          <w:ins w:id="207" w:author="Facundo-std" w:date="2010-07-06T21:40:00Z"/>
          <w:rFonts w:ascii="Arial" w:hAnsi="Arial" w:cs="Arial"/>
          <w:sz w:val="20"/>
          <w:szCs w:val="20"/>
        </w:rPr>
      </w:pPr>
    </w:p>
    <w:p w:rsidR="006254F3" w:rsidRPr="00F772FD" w:rsidRDefault="006254F3" w:rsidP="006254F3">
      <w:pPr>
        <w:autoSpaceDE w:val="0"/>
        <w:autoSpaceDN w:val="0"/>
        <w:adjustRightInd w:val="0"/>
        <w:spacing w:after="0" w:line="240" w:lineRule="auto"/>
        <w:jc w:val="both"/>
        <w:rPr>
          <w:ins w:id="208" w:author="Facundo-std" w:date="2010-07-06T21:40:00Z"/>
          <w:rFonts w:ascii="Arial" w:hAnsi="Arial" w:cs="Arial"/>
          <w:sz w:val="20"/>
          <w:szCs w:val="20"/>
        </w:rPr>
      </w:pPr>
    </w:p>
    <w:p w:rsidR="006254F3" w:rsidRPr="00F772FD" w:rsidRDefault="006254F3" w:rsidP="006254F3">
      <w:pPr>
        <w:autoSpaceDE w:val="0"/>
        <w:autoSpaceDN w:val="0"/>
        <w:adjustRightInd w:val="0"/>
        <w:spacing w:after="0" w:line="240" w:lineRule="auto"/>
        <w:jc w:val="both"/>
        <w:rPr>
          <w:ins w:id="209" w:author="Facundo-std" w:date="2010-07-06T21:40:00Z"/>
          <w:rFonts w:ascii="Arial" w:hAnsi="Arial" w:cs="Arial"/>
          <w:sz w:val="20"/>
          <w:szCs w:val="20"/>
        </w:rPr>
      </w:pPr>
    </w:p>
    <w:p w:rsidR="006254F3" w:rsidRPr="00475160" w:rsidRDefault="006254F3" w:rsidP="006254F3">
      <w:pPr>
        <w:autoSpaceDE w:val="0"/>
        <w:autoSpaceDN w:val="0"/>
        <w:adjustRightInd w:val="0"/>
        <w:spacing w:after="0" w:line="240" w:lineRule="auto"/>
        <w:jc w:val="both"/>
        <w:rPr>
          <w:ins w:id="210" w:author="Facundo-std" w:date="2010-07-06T21:40:00Z"/>
          <w:rFonts w:ascii="Arial" w:hAnsi="Arial" w:cs="Arial"/>
          <w:sz w:val="20"/>
          <w:szCs w:val="20"/>
        </w:rPr>
      </w:pPr>
    </w:p>
  </w:endnote>
  <w:endnote w:id="13">
    <w:p w:rsidR="00E31AE2" w:rsidRPr="00322859" w:rsidDel="006D7291" w:rsidRDefault="00E31AE2" w:rsidP="00E31AE2">
      <w:pPr>
        <w:pStyle w:val="Textonotaalfinal"/>
        <w:jc w:val="both"/>
        <w:rPr>
          <w:del w:id="281" w:author="Facundo-std" w:date="2010-07-06T21:36:00Z"/>
          <w:rFonts w:ascii="Arial" w:hAnsi="Arial" w:cs="Arial"/>
          <w:lang w:val="en-US"/>
        </w:rPr>
      </w:pPr>
      <w:del w:id="282" w:author="Facundo-std" w:date="2010-07-06T21:36:00Z">
        <w:r w:rsidRPr="00322859" w:rsidDel="006D7291">
          <w:rPr>
            <w:rStyle w:val="Refdenotaalfinal"/>
            <w:rFonts w:ascii="Arial" w:hAnsi="Arial" w:cs="Arial"/>
          </w:rPr>
          <w:endnoteRef/>
        </w:r>
        <w:r w:rsidRPr="00322859" w:rsidDel="006D7291">
          <w:rPr>
            <w:rFonts w:ascii="Arial" w:hAnsi="Arial" w:cs="Arial"/>
            <w:lang w:val="en-US"/>
          </w:rPr>
          <w:delText xml:space="preserve"> </w:delText>
        </w:r>
        <w:r w:rsidR="0009325B" w:rsidDel="006D7291">
          <w:fldChar w:fldCharType="begin"/>
        </w:r>
        <w:r w:rsidR="0009325B" w:rsidRPr="000A12FA" w:rsidDel="006D7291">
          <w:rPr>
            <w:lang w:val="en-US"/>
            <w:rPrChange w:id="283" w:author="Facundo-std" w:date="2010-07-06T21:33:00Z">
              <w:rPr/>
            </w:rPrChange>
          </w:rPr>
          <w:delInstrText>HYPERLINK "http://holbert.faculty.asu.edu/eee560/spacerad.html"</w:delInstrText>
        </w:r>
        <w:r w:rsidR="0009325B" w:rsidDel="006D7291">
          <w:fldChar w:fldCharType="separate"/>
        </w:r>
        <w:r w:rsidRPr="00322859" w:rsidDel="006D7291">
          <w:rPr>
            <w:rStyle w:val="Hipervnculo"/>
            <w:rFonts w:ascii="Arial" w:hAnsi="Arial" w:cs="Arial"/>
            <w:lang w:val="en-US"/>
          </w:rPr>
          <w:delText>http://holbert.faculty.asu.edu/eee560/spacerad.html</w:delText>
        </w:r>
        <w:r w:rsidR="0009325B" w:rsidDel="006D7291">
          <w:fldChar w:fldCharType="end"/>
        </w:r>
      </w:del>
    </w:p>
  </w:endnote>
  <w:endnote w:id="14">
    <w:p w:rsidR="00900DE7" w:rsidRPr="00322859" w:rsidDel="00B55C21" w:rsidRDefault="00900DE7" w:rsidP="00900DE7">
      <w:pPr>
        <w:autoSpaceDE w:val="0"/>
        <w:autoSpaceDN w:val="0"/>
        <w:adjustRightInd w:val="0"/>
        <w:spacing w:after="0" w:line="240" w:lineRule="auto"/>
        <w:jc w:val="both"/>
        <w:rPr>
          <w:del w:id="301" w:author="Facundo-std" w:date="2010-07-06T21:34:00Z"/>
          <w:rFonts w:ascii="Arial" w:hAnsi="Arial" w:cs="Arial"/>
          <w:sz w:val="20"/>
          <w:szCs w:val="20"/>
          <w:lang w:val="en-US"/>
        </w:rPr>
      </w:pPr>
      <w:del w:id="302" w:author="Facundo-std" w:date="2010-07-06T21:34:00Z">
        <w:r w:rsidRPr="00322859" w:rsidDel="00B55C21">
          <w:rPr>
            <w:rStyle w:val="Refdenotaalfinal"/>
            <w:rFonts w:ascii="Arial" w:hAnsi="Arial" w:cs="Arial"/>
            <w:sz w:val="20"/>
            <w:szCs w:val="20"/>
          </w:rPr>
          <w:endnoteRef/>
        </w:r>
        <w:r w:rsidRPr="00322859" w:rsidDel="00B55C21">
          <w:rPr>
            <w:rFonts w:ascii="Arial" w:hAnsi="Arial" w:cs="Arial"/>
            <w:sz w:val="20"/>
            <w:szCs w:val="20"/>
            <w:lang w:val="en-US"/>
          </w:rPr>
          <w:delText xml:space="preserve"> L. W. Massengill P. E. Dodd. Basic mechanisms and modeling of singleevent upset in digital microelectronics. </w:delText>
        </w:r>
        <w:r w:rsidRPr="00322859" w:rsidDel="00B55C21">
          <w:rPr>
            <w:rFonts w:ascii="Arial" w:hAnsi="Arial" w:cs="Arial"/>
            <w:i/>
            <w:iCs/>
            <w:sz w:val="20"/>
            <w:szCs w:val="20"/>
            <w:lang w:val="en-US"/>
          </w:rPr>
          <w:delText>IEEE Trans. Nucl. Sci.</w:delText>
        </w:r>
        <w:r w:rsidRPr="00322859" w:rsidDel="00B55C21">
          <w:rPr>
            <w:rFonts w:ascii="Arial" w:hAnsi="Arial" w:cs="Arial"/>
            <w:sz w:val="20"/>
            <w:szCs w:val="20"/>
            <w:lang w:val="en-US"/>
          </w:rPr>
          <w:delText>, vol. 50(no. 3), June 2003.</w:delText>
        </w:r>
      </w:del>
    </w:p>
  </w:endnote>
  <w:endnote w:id="15">
    <w:p w:rsidR="00502696" w:rsidRPr="00322859" w:rsidDel="00B55C21" w:rsidRDefault="00502696" w:rsidP="00502696">
      <w:pPr>
        <w:pStyle w:val="Textonotaalfinal"/>
        <w:jc w:val="both"/>
        <w:rPr>
          <w:del w:id="305" w:author="Facundo-std" w:date="2010-07-06T21:34:00Z"/>
          <w:rFonts w:ascii="Arial" w:hAnsi="Arial" w:cs="Arial"/>
          <w:lang w:val="en-US"/>
        </w:rPr>
      </w:pPr>
      <w:del w:id="306" w:author="Facundo-std" w:date="2010-07-06T21:34:00Z">
        <w:r w:rsidRPr="00322859" w:rsidDel="00B55C21">
          <w:rPr>
            <w:rStyle w:val="Refdenotaalfinal"/>
            <w:rFonts w:ascii="Arial" w:hAnsi="Arial" w:cs="Arial"/>
          </w:rPr>
          <w:endnoteRef/>
        </w:r>
        <w:r w:rsidRPr="00322859" w:rsidDel="00B55C21">
          <w:rPr>
            <w:rFonts w:ascii="Arial" w:hAnsi="Arial" w:cs="Arial"/>
            <w:lang w:val="en-US"/>
          </w:rPr>
          <w:delText xml:space="preserve"> </w:delText>
        </w:r>
        <w:r w:rsidRPr="00322859" w:rsidDel="00B55C21">
          <w:rPr>
            <w:rStyle w:val="apple-style-span"/>
            <w:rFonts w:ascii="Arial" w:hAnsi="Arial" w:cs="Arial"/>
            <w:color w:val="000000"/>
            <w:lang w:val="en-US"/>
          </w:rPr>
          <w:delText>M. Lauriente, A. L. Vampola, "Spacecraft anomalies due to radiation environment in space,"</w:delText>
        </w:r>
        <w:r w:rsidRPr="00322859" w:rsidDel="00B55C21">
          <w:rPr>
            <w:rStyle w:val="apple-converted-space"/>
            <w:rFonts w:ascii="Arial" w:hAnsi="Arial" w:cs="Arial"/>
            <w:color w:val="000000"/>
            <w:lang w:val="en-US"/>
          </w:rPr>
          <w:delText> </w:delText>
        </w:r>
        <w:r w:rsidRPr="00322859" w:rsidDel="00B55C21">
          <w:rPr>
            <w:rStyle w:val="CitaHTML"/>
            <w:rFonts w:ascii="Arial" w:hAnsi="Arial" w:cs="Arial"/>
            <w:color w:val="000000"/>
            <w:lang w:val="en-US"/>
          </w:rPr>
          <w:delText>NASDA/JAERI 2nd International Workshop on Radiation Effects of Semiconductor Devices for Space Applications</w:delText>
        </w:r>
        <w:r w:rsidRPr="00322859" w:rsidDel="00B55C21">
          <w:rPr>
            <w:rStyle w:val="apple-style-span"/>
            <w:rFonts w:ascii="Arial" w:hAnsi="Arial" w:cs="Arial"/>
            <w:color w:val="000000"/>
            <w:lang w:val="en-US"/>
          </w:rPr>
          <w:delText>, Tokyo, Japan, March 1996.</w:delText>
        </w:r>
      </w:del>
    </w:p>
  </w:endnote>
  <w:endnote w:id="16">
    <w:p w:rsidR="00900DE7" w:rsidRPr="00322859" w:rsidDel="00B55C21" w:rsidRDefault="00900DE7" w:rsidP="00900DE7">
      <w:pPr>
        <w:pStyle w:val="Textonotaalfinal"/>
        <w:jc w:val="both"/>
        <w:rPr>
          <w:del w:id="308" w:author="Facundo-std" w:date="2010-07-06T21:34:00Z"/>
          <w:rFonts w:ascii="Arial" w:hAnsi="Arial" w:cs="Arial"/>
          <w:lang w:val="en-US"/>
        </w:rPr>
      </w:pPr>
      <w:del w:id="309" w:author="Facundo-std" w:date="2010-07-06T21:34:00Z">
        <w:r w:rsidRPr="00322859" w:rsidDel="00B55C21">
          <w:rPr>
            <w:rStyle w:val="Refdenotaalfinal"/>
            <w:rFonts w:ascii="Arial" w:hAnsi="Arial" w:cs="Arial"/>
          </w:rPr>
          <w:endnoteRef/>
        </w:r>
        <w:r w:rsidRPr="00322859" w:rsidDel="00B55C21">
          <w:rPr>
            <w:rFonts w:ascii="Arial" w:hAnsi="Arial" w:cs="Arial"/>
            <w:lang w:val="en-US"/>
          </w:rPr>
          <w:delText xml:space="preserve"> </w:delText>
        </w:r>
        <w:r w:rsidR="0009325B" w:rsidDel="00B55C21">
          <w:fldChar w:fldCharType="begin"/>
        </w:r>
        <w:r w:rsidR="0009325B" w:rsidRPr="00F772FD" w:rsidDel="00B55C21">
          <w:rPr>
            <w:lang w:val="en-US"/>
          </w:rPr>
          <w:delInstrText>HYPERLINK "http://es.wikipedia.org/wiki/Espalaci%C3%B3n"</w:delInstrText>
        </w:r>
        <w:r w:rsidR="0009325B" w:rsidDel="00B55C21">
          <w:fldChar w:fldCharType="separate"/>
        </w:r>
        <w:r w:rsidRPr="00322859" w:rsidDel="00B55C21">
          <w:rPr>
            <w:rStyle w:val="Hipervnculo"/>
            <w:rFonts w:ascii="Arial" w:hAnsi="Arial" w:cs="Arial"/>
            <w:lang w:val="en-US"/>
          </w:rPr>
          <w:delText>http://es.wikipedia.org/wiki/Espalación</w:delText>
        </w:r>
        <w:r w:rsidR="0009325B" w:rsidDel="00B55C21">
          <w:fldChar w:fldCharType="end"/>
        </w:r>
      </w:del>
    </w:p>
  </w:endnote>
  <w:endnote w:id="17">
    <w:p w:rsidR="00ED3ED7" w:rsidRPr="00322859" w:rsidDel="00B55C21" w:rsidRDefault="00ED3ED7" w:rsidP="00ED3ED7">
      <w:pPr>
        <w:pStyle w:val="Textonotaalfinal"/>
        <w:rPr>
          <w:del w:id="323" w:author="Facundo-std" w:date="2010-07-06T21:34:00Z"/>
          <w:rFonts w:ascii="Arial" w:hAnsi="Arial" w:cs="Arial"/>
          <w:lang w:val="en-US"/>
        </w:rPr>
      </w:pPr>
      <w:del w:id="324" w:author="Facundo-std" w:date="2010-07-06T21:34:00Z">
        <w:r w:rsidRPr="00322859" w:rsidDel="00B55C21">
          <w:rPr>
            <w:rStyle w:val="Refdenotaalfinal"/>
            <w:rFonts w:ascii="Arial" w:hAnsi="Arial" w:cs="Arial"/>
          </w:rPr>
          <w:endnoteRef/>
        </w:r>
        <w:r w:rsidRPr="00322859" w:rsidDel="00B55C21">
          <w:rPr>
            <w:rFonts w:ascii="Arial" w:hAnsi="Arial" w:cs="Arial"/>
            <w:lang w:val="en-US"/>
          </w:rPr>
          <w:delText xml:space="preserve"> </w:delText>
        </w:r>
        <w:r w:rsidRPr="00322859" w:rsidDel="00B55C21">
          <w:rPr>
            <w:rStyle w:val="apple-style-span"/>
            <w:rFonts w:ascii="Arial" w:hAnsi="Arial" w:cs="Arial"/>
            <w:color w:val="000000"/>
            <w:lang w:val="en-US"/>
          </w:rPr>
          <w:delText>I. Mouret, M. Allenspach, R.D. Schrimpf, J.R. Brews, K.F. Galloway, P. Calvel, "Temperature and angular dependence of substrate response in SEGR,"</w:delText>
        </w:r>
        <w:r w:rsidRPr="00322859" w:rsidDel="00B55C21">
          <w:rPr>
            <w:rStyle w:val="apple-converted-space"/>
            <w:rFonts w:ascii="Arial" w:hAnsi="Arial" w:cs="Arial"/>
            <w:color w:val="000000"/>
            <w:lang w:val="en-US"/>
          </w:rPr>
          <w:delText> </w:delText>
        </w:r>
        <w:r w:rsidRPr="00322859" w:rsidDel="00B55C21">
          <w:rPr>
            <w:rStyle w:val="CitaHTML"/>
            <w:rFonts w:ascii="Arial" w:hAnsi="Arial" w:cs="Arial"/>
            <w:color w:val="000000"/>
            <w:lang w:val="en-US"/>
          </w:rPr>
          <w:delText>IEEE Trans. on Nuclear Science</w:delText>
        </w:r>
        <w:r w:rsidRPr="00322859" w:rsidDel="00B55C21">
          <w:rPr>
            <w:rStyle w:val="apple-style-span"/>
            <w:rFonts w:ascii="Arial" w:hAnsi="Arial" w:cs="Arial"/>
            <w:color w:val="000000"/>
            <w:lang w:val="en-US"/>
          </w:rPr>
          <w:delText>, vol. 41, no. 6, pp. 2216-2221, 1994.</w:delText>
        </w:r>
      </w:del>
    </w:p>
  </w:endnote>
  <w:endnote w:id="18">
    <w:p w:rsidR="00ED3ED7" w:rsidRPr="00322859" w:rsidDel="00B55C21" w:rsidRDefault="00ED3ED7" w:rsidP="00ED3ED7">
      <w:pPr>
        <w:pStyle w:val="Textonotaalfinal"/>
        <w:rPr>
          <w:del w:id="327" w:author="Facundo-std" w:date="2010-07-06T21:34:00Z"/>
          <w:rFonts w:ascii="Arial" w:hAnsi="Arial" w:cs="Arial"/>
          <w:lang w:val="en-US"/>
        </w:rPr>
      </w:pPr>
      <w:del w:id="328" w:author="Facundo-std" w:date="2010-07-06T21:34:00Z">
        <w:r w:rsidRPr="00322859" w:rsidDel="00B55C21">
          <w:rPr>
            <w:rStyle w:val="Refdenotaalfinal"/>
            <w:rFonts w:ascii="Arial" w:hAnsi="Arial" w:cs="Arial"/>
          </w:rPr>
          <w:endnoteRef/>
        </w:r>
        <w:r w:rsidRPr="00322859" w:rsidDel="00B55C21">
          <w:rPr>
            <w:rFonts w:ascii="Arial" w:hAnsi="Arial" w:cs="Arial"/>
            <w:lang w:val="en-US"/>
          </w:rPr>
          <w:delText xml:space="preserve"> </w:delText>
        </w:r>
        <w:r w:rsidRPr="00322859" w:rsidDel="00B55C21">
          <w:rPr>
            <w:rStyle w:val="apple-style-span"/>
            <w:rFonts w:ascii="Arial" w:hAnsi="Arial" w:cs="Arial"/>
            <w:color w:val="000000"/>
            <w:lang w:val="en-US"/>
          </w:rPr>
          <w:delText>G.H. Johnson, R.D. Schrimpf, K.F. Galloway, R. Koga, "Temperature dependence of single-event burnout in n-channel power MOSFETs,"</w:delText>
        </w:r>
        <w:r w:rsidRPr="00322859" w:rsidDel="00B55C21">
          <w:rPr>
            <w:rStyle w:val="apple-converted-space"/>
            <w:rFonts w:ascii="Arial" w:hAnsi="Arial" w:cs="Arial"/>
            <w:color w:val="000000"/>
            <w:lang w:val="en-US"/>
          </w:rPr>
          <w:delText> </w:delText>
        </w:r>
        <w:r w:rsidRPr="00322859" w:rsidDel="00B55C21">
          <w:rPr>
            <w:rStyle w:val="CitaHTML"/>
            <w:rFonts w:ascii="Arial" w:hAnsi="Arial" w:cs="Arial"/>
            <w:color w:val="000000"/>
            <w:lang w:val="en-US"/>
          </w:rPr>
          <w:delText>IEEE Trans. on Nuclear Science</w:delText>
        </w:r>
        <w:r w:rsidRPr="00322859" w:rsidDel="00B55C21">
          <w:rPr>
            <w:rStyle w:val="apple-style-span"/>
            <w:rFonts w:ascii="Arial" w:hAnsi="Arial" w:cs="Arial"/>
            <w:color w:val="000000"/>
            <w:lang w:val="en-US"/>
          </w:rPr>
          <w:delText>, vol. 39, pp. 1605-1612, 1992.</w:delText>
        </w:r>
      </w:del>
    </w:p>
  </w:endnote>
  <w:endnote w:id="19">
    <w:p w:rsidR="00ED3ED7" w:rsidRPr="00322859" w:rsidDel="00B55C21" w:rsidRDefault="00ED3ED7" w:rsidP="00ED3ED7">
      <w:pPr>
        <w:pStyle w:val="Textonotaalfinal"/>
        <w:jc w:val="both"/>
        <w:rPr>
          <w:del w:id="330" w:author="Facundo-std" w:date="2010-07-06T21:34:00Z"/>
          <w:rFonts w:ascii="Arial" w:hAnsi="Arial" w:cs="Arial"/>
          <w:lang w:val="en-US"/>
        </w:rPr>
      </w:pPr>
      <w:del w:id="331" w:author="Facundo-std" w:date="2010-07-06T21:34:00Z">
        <w:r w:rsidRPr="00322859" w:rsidDel="00B55C21">
          <w:rPr>
            <w:rStyle w:val="Refdenotaalfinal"/>
            <w:rFonts w:ascii="Arial" w:hAnsi="Arial" w:cs="Arial"/>
          </w:rPr>
          <w:endnoteRef/>
        </w:r>
        <w:r w:rsidRPr="00322859" w:rsidDel="00B55C21">
          <w:rPr>
            <w:rFonts w:ascii="Arial" w:hAnsi="Arial" w:cs="Arial"/>
            <w:lang w:val="en-US"/>
          </w:rPr>
          <w:delText xml:space="preserve"> </w:delText>
        </w:r>
        <w:r w:rsidR="0009325B" w:rsidDel="00B55C21">
          <w:fldChar w:fldCharType="begin"/>
        </w:r>
        <w:r w:rsidR="0009325B" w:rsidRPr="00F772FD" w:rsidDel="00B55C21">
          <w:rPr>
            <w:lang w:val="en-US"/>
          </w:rPr>
          <w:delInstrText>HYPERLINK "http://holbert.faculty.asu.edu/eee560/see.html"</w:delInstrText>
        </w:r>
        <w:r w:rsidR="0009325B" w:rsidDel="00B55C21">
          <w:fldChar w:fldCharType="separate"/>
        </w:r>
        <w:r w:rsidRPr="00322859" w:rsidDel="00B55C21">
          <w:rPr>
            <w:rStyle w:val="Hipervnculo"/>
            <w:rFonts w:ascii="Arial" w:hAnsi="Arial" w:cs="Arial"/>
            <w:lang w:val="en-US"/>
          </w:rPr>
          <w:delText>http://holbert.faculty.asu.edu/eee560/see.html</w:delText>
        </w:r>
        <w:r w:rsidR="0009325B" w:rsidDel="00B55C21">
          <w:fldChar w:fldCharType="end"/>
        </w:r>
      </w:del>
    </w:p>
  </w:endnote>
  <w:endnote w:id="20">
    <w:p w:rsidR="00900DE7" w:rsidRPr="00322859" w:rsidDel="000A12FA" w:rsidRDefault="00900DE7" w:rsidP="00900DE7">
      <w:pPr>
        <w:pStyle w:val="Textonotaalfinal"/>
        <w:rPr>
          <w:del w:id="342" w:author="Facundo-std" w:date="2010-07-06T21:33:00Z"/>
          <w:rFonts w:ascii="Arial" w:hAnsi="Arial" w:cs="Arial"/>
          <w:lang w:val="en-US"/>
        </w:rPr>
      </w:pPr>
      <w:del w:id="343" w:author="Facundo-std" w:date="2010-07-06T21:33:00Z">
        <w:r w:rsidRPr="00322859" w:rsidDel="000A12FA">
          <w:rPr>
            <w:rStyle w:val="Refdenotaalfinal"/>
            <w:rFonts w:ascii="Arial" w:hAnsi="Arial" w:cs="Arial"/>
          </w:rPr>
          <w:endnoteRef/>
        </w:r>
        <w:r w:rsidRPr="00322859" w:rsidDel="000A12FA">
          <w:rPr>
            <w:rFonts w:ascii="Arial" w:hAnsi="Arial" w:cs="Arial"/>
            <w:lang w:val="en-US"/>
          </w:rPr>
          <w:delText xml:space="preserve"> </w:delText>
        </w:r>
        <w:r w:rsidRPr="00322859" w:rsidDel="000A12FA">
          <w:rPr>
            <w:rStyle w:val="apple-style-span"/>
            <w:rFonts w:ascii="Arial" w:hAnsi="Arial" w:cs="Arial"/>
            <w:color w:val="000000"/>
            <w:lang w:val="en-US"/>
          </w:rPr>
          <w:delText>G.C. Messenger, M.S. Ash,</w:delText>
        </w:r>
        <w:r w:rsidRPr="00322859" w:rsidDel="000A12FA">
          <w:rPr>
            <w:rStyle w:val="apple-converted-space"/>
            <w:rFonts w:ascii="Arial" w:hAnsi="Arial" w:cs="Arial"/>
            <w:color w:val="000000"/>
            <w:lang w:val="en-US"/>
          </w:rPr>
          <w:delText> </w:delText>
        </w:r>
        <w:r w:rsidRPr="00322859" w:rsidDel="000A12FA">
          <w:rPr>
            <w:rStyle w:val="CitaHTML"/>
            <w:rFonts w:ascii="Arial" w:hAnsi="Arial" w:cs="Arial"/>
            <w:color w:val="000000"/>
            <w:lang w:val="en-US"/>
          </w:rPr>
          <w:delText>The Effects of Radiation on Electronic Systems</w:delText>
        </w:r>
        <w:r w:rsidRPr="00322859" w:rsidDel="000A12FA">
          <w:rPr>
            <w:rStyle w:val="apple-style-span"/>
            <w:rFonts w:ascii="Arial" w:hAnsi="Arial" w:cs="Arial"/>
            <w:color w:val="000000"/>
            <w:lang w:val="en-US"/>
          </w:rPr>
          <w:delText>, 2nd edition, Van Nostrand Reinhold, NY, 1992.</w:delText>
        </w:r>
      </w:del>
    </w:p>
  </w:endnote>
  <w:endnote w:id="21">
    <w:p w:rsidR="00900DE7" w:rsidRPr="00322859" w:rsidDel="000A12FA" w:rsidRDefault="00900DE7" w:rsidP="00900DE7">
      <w:pPr>
        <w:pStyle w:val="Textonotaalfinal"/>
        <w:rPr>
          <w:del w:id="345" w:author="Facundo-std" w:date="2010-07-06T21:33:00Z"/>
          <w:rFonts w:ascii="Arial" w:hAnsi="Arial" w:cs="Arial"/>
          <w:lang w:val="en-US"/>
        </w:rPr>
      </w:pPr>
      <w:del w:id="346" w:author="Facundo-std" w:date="2010-07-06T21:33:00Z">
        <w:r w:rsidRPr="00322859" w:rsidDel="000A12FA">
          <w:rPr>
            <w:rStyle w:val="Refdenotaalfinal"/>
            <w:rFonts w:ascii="Arial" w:hAnsi="Arial" w:cs="Arial"/>
          </w:rPr>
          <w:endnoteRef/>
        </w:r>
        <w:r w:rsidRPr="00322859" w:rsidDel="000A12FA">
          <w:rPr>
            <w:rFonts w:ascii="Arial" w:hAnsi="Arial" w:cs="Arial"/>
            <w:lang w:val="en-US"/>
          </w:rPr>
          <w:delText xml:space="preserve"> </w:delText>
        </w:r>
        <w:r w:rsidRPr="00322859" w:rsidDel="000A12FA">
          <w:rPr>
            <w:rStyle w:val="apple-style-span"/>
            <w:rFonts w:ascii="Arial" w:hAnsi="Arial" w:cs="Arial"/>
            <w:color w:val="000000"/>
            <w:lang w:val="en-US"/>
          </w:rPr>
          <w:delText>K. LaBel, "Single event effects specification,"</w:delText>
        </w:r>
        <w:r w:rsidRPr="00322859" w:rsidDel="000A12FA">
          <w:rPr>
            <w:rStyle w:val="apple-converted-space"/>
            <w:rFonts w:ascii="Arial" w:hAnsi="Arial" w:cs="Arial"/>
            <w:color w:val="000000"/>
            <w:lang w:val="en-US"/>
          </w:rPr>
          <w:delText> </w:delText>
        </w:r>
        <w:r w:rsidR="0009325B" w:rsidDel="000A12FA">
          <w:fldChar w:fldCharType="begin"/>
        </w:r>
        <w:r w:rsidR="0009325B" w:rsidRPr="00F772FD" w:rsidDel="000A12FA">
          <w:rPr>
            <w:lang w:val="en-US"/>
          </w:rPr>
          <w:delInstrText>HYPERLINK "http://radhome.gsfc.nasa.gov/radhome/papers/seespec.htm"</w:delInstrText>
        </w:r>
        <w:r w:rsidR="0009325B" w:rsidDel="000A12FA">
          <w:fldChar w:fldCharType="separate"/>
        </w:r>
        <w:r w:rsidRPr="00322859" w:rsidDel="000A12FA">
          <w:rPr>
            <w:rStyle w:val="Hipervnculo"/>
            <w:rFonts w:ascii="Arial" w:hAnsi="Arial" w:cs="Arial"/>
            <w:lang w:val="en-US"/>
          </w:rPr>
          <w:delText>radhome.gsfc.nasa.gov/radhome/papers/seespec.htm</w:delText>
        </w:r>
        <w:r w:rsidR="0009325B" w:rsidDel="000A12FA">
          <w:fldChar w:fldCharType="end"/>
        </w:r>
        <w:r w:rsidRPr="00322859" w:rsidDel="000A12FA">
          <w:rPr>
            <w:rStyle w:val="apple-style-span"/>
            <w:rFonts w:ascii="Arial" w:hAnsi="Arial" w:cs="Arial"/>
            <w:color w:val="000000"/>
            <w:lang w:val="en-US"/>
          </w:rPr>
          <w:delText>, 1993.</w:delText>
        </w:r>
      </w:del>
    </w:p>
  </w:endnote>
  <w:endnote w:id="22">
    <w:p w:rsidR="00900DE7" w:rsidRPr="00322859" w:rsidDel="000A12FA" w:rsidRDefault="00900DE7" w:rsidP="00900DE7">
      <w:pPr>
        <w:pStyle w:val="Textonotaalfinal"/>
        <w:jc w:val="both"/>
        <w:rPr>
          <w:del w:id="379" w:author="Facundo-std" w:date="2010-07-06T21:33:00Z"/>
          <w:rFonts w:ascii="Arial" w:hAnsi="Arial" w:cs="Arial"/>
          <w:lang w:val="en-US"/>
        </w:rPr>
      </w:pPr>
      <w:del w:id="380" w:author="Facundo-std" w:date="2010-07-06T21:33:00Z">
        <w:r w:rsidRPr="00322859" w:rsidDel="000A12FA">
          <w:rPr>
            <w:rStyle w:val="Refdenotaalfinal"/>
            <w:rFonts w:ascii="Arial" w:hAnsi="Arial" w:cs="Arial"/>
          </w:rPr>
          <w:endnoteRef/>
        </w:r>
        <w:r w:rsidRPr="00322859" w:rsidDel="000A12FA">
          <w:rPr>
            <w:rFonts w:ascii="Arial" w:hAnsi="Arial" w:cs="Arial"/>
            <w:lang w:val="en-US"/>
          </w:rPr>
          <w:delText xml:space="preserve"> </w:delText>
        </w:r>
        <w:r w:rsidR="0009325B" w:rsidDel="000A12FA">
          <w:fldChar w:fldCharType="begin"/>
        </w:r>
        <w:r w:rsidR="0009325B" w:rsidRPr="00F772FD" w:rsidDel="000A12FA">
          <w:rPr>
            <w:lang w:val="en-US"/>
          </w:rPr>
          <w:delInstrText>HYPERLINK "http://holbert.faculty.asu.edu/eee560/see.html"</w:delInstrText>
        </w:r>
        <w:r w:rsidR="0009325B" w:rsidDel="000A12FA">
          <w:fldChar w:fldCharType="separate"/>
        </w:r>
        <w:r w:rsidRPr="00322859" w:rsidDel="000A12FA">
          <w:rPr>
            <w:rStyle w:val="Hipervnculo"/>
            <w:rFonts w:ascii="Arial" w:hAnsi="Arial" w:cs="Arial"/>
            <w:lang w:val="en-US"/>
          </w:rPr>
          <w:delText>http://holbert.faculty.asu.edu/eee560/see.html</w:delText>
        </w:r>
        <w:r w:rsidR="0009325B" w:rsidDel="000A12FA">
          <w:fldChar w:fldCharType="end"/>
        </w:r>
      </w:del>
    </w:p>
  </w:endnote>
  <w:endnote w:id="23">
    <w:p w:rsidR="00A674B5" w:rsidRPr="00322859" w:rsidDel="006254F3" w:rsidRDefault="00A674B5" w:rsidP="00A674B5">
      <w:pPr>
        <w:autoSpaceDE w:val="0"/>
        <w:autoSpaceDN w:val="0"/>
        <w:adjustRightInd w:val="0"/>
        <w:spacing w:after="0" w:line="240" w:lineRule="auto"/>
        <w:jc w:val="both"/>
        <w:rPr>
          <w:del w:id="392" w:author="Facundo-std" w:date="2010-07-06T21:37:00Z"/>
          <w:rFonts w:ascii="Arial" w:hAnsi="Arial" w:cs="Arial"/>
          <w:sz w:val="20"/>
          <w:szCs w:val="20"/>
          <w:lang w:val="en-US"/>
        </w:rPr>
      </w:pPr>
      <w:del w:id="393" w:author="Facundo-std" w:date="2010-07-06T21:37:00Z">
        <w:r w:rsidRPr="00322859" w:rsidDel="006254F3">
          <w:rPr>
            <w:rStyle w:val="Refdenotaalfinal"/>
            <w:rFonts w:ascii="Arial" w:hAnsi="Arial" w:cs="Arial"/>
            <w:sz w:val="20"/>
            <w:szCs w:val="20"/>
          </w:rPr>
          <w:endnoteRef/>
        </w:r>
        <w:r w:rsidRPr="00322859" w:rsidDel="006254F3">
          <w:rPr>
            <w:rFonts w:ascii="Arial" w:hAnsi="Arial" w:cs="Arial"/>
            <w:sz w:val="20"/>
            <w:szCs w:val="20"/>
            <w:lang w:val="en-US"/>
          </w:rPr>
          <w:delText xml:space="preserve"> Robert Baumann. </w:delText>
        </w:r>
        <w:r w:rsidRPr="00322859" w:rsidDel="006254F3">
          <w:rPr>
            <w:rFonts w:ascii="Arial" w:hAnsi="Arial" w:cs="Arial"/>
            <w:i/>
            <w:iCs/>
            <w:sz w:val="20"/>
            <w:szCs w:val="20"/>
            <w:lang w:val="en-US"/>
          </w:rPr>
          <w:delText>Handbook of semiconductor manufacturing tecnology</w:delText>
        </w:r>
        <w:r w:rsidRPr="00322859" w:rsidDel="006254F3">
          <w:rPr>
            <w:rFonts w:ascii="Arial" w:hAnsi="Arial" w:cs="Arial"/>
            <w:sz w:val="20"/>
            <w:szCs w:val="20"/>
            <w:lang w:val="en-US"/>
          </w:rPr>
          <w:delText>, chapter chapter 31, pages 31–1 to 31–23. Taylor &amp; Francis Group, LCC, second edition, 2007.</w:delText>
        </w:r>
      </w:del>
    </w:p>
  </w:endnote>
  <w:endnote w:id="24">
    <w:p w:rsidR="00900DE7" w:rsidRPr="00F772FD" w:rsidDel="006254F3" w:rsidRDefault="00900DE7" w:rsidP="00900DE7">
      <w:pPr>
        <w:autoSpaceDE w:val="0"/>
        <w:autoSpaceDN w:val="0"/>
        <w:adjustRightInd w:val="0"/>
        <w:spacing w:after="0" w:line="240" w:lineRule="auto"/>
        <w:jc w:val="both"/>
        <w:rPr>
          <w:del w:id="397" w:author="Facundo-std" w:date="2010-07-06T21:40:00Z"/>
          <w:rFonts w:ascii="Arial" w:hAnsi="Arial" w:cs="Arial"/>
          <w:sz w:val="20"/>
          <w:szCs w:val="20"/>
        </w:rPr>
      </w:pPr>
      <w:del w:id="398" w:author="Facundo-std" w:date="2010-07-06T21:40:00Z">
        <w:r w:rsidRPr="00322859" w:rsidDel="006254F3">
          <w:rPr>
            <w:rStyle w:val="Refdenotaalfinal"/>
            <w:rFonts w:ascii="Arial" w:hAnsi="Arial" w:cs="Arial"/>
            <w:sz w:val="20"/>
            <w:szCs w:val="20"/>
          </w:rPr>
          <w:endnoteRef/>
        </w:r>
        <w:r w:rsidRPr="00322859" w:rsidDel="006254F3">
          <w:rPr>
            <w:rFonts w:ascii="Arial" w:hAnsi="Arial" w:cs="Arial"/>
            <w:sz w:val="20"/>
            <w:szCs w:val="20"/>
            <w:lang w:val="en-US"/>
          </w:rPr>
          <w:delText xml:space="preserve"> G. C. Messenger. Collection of charge on junction nodes from ion tracks. </w:delText>
        </w:r>
        <w:r w:rsidRPr="00F772FD" w:rsidDel="006254F3">
          <w:rPr>
            <w:rFonts w:ascii="Arial" w:hAnsi="Arial" w:cs="Arial"/>
            <w:i/>
            <w:iCs/>
            <w:sz w:val="20"/>
            <w:szCs w:val="20"/>
          </w:rPr>
          <w:delText>IEEE Trans. Nucl. Sci.</w:delText>
        </w:r>
        <w:r w:rsidRPr="00F772FD" w:rsidDel="006254F3">
          <w:rPr>
            <w:rFonts w:ascii="Arial" w:hAnsi="Arial" w:cs="Arial"/>
            <w:sz w:val="20"/>
            <w:szCs w:val="20"/>
          </w:rPr>
          <w:delText>, pages pp. 20024–2031, 1982.</w:delText>
        </w:r>
      </w:del>
    </w:p>
    <w:p w:rsidR="00475160" w:rsidRPr="00F772FD" w:rsidDel="006254F3" w:rsidRDefault="00475160" w:rsidP="00900DE7">
      <w:pPr>
        <w:autoSpaceDE w:val="0"/>
        <w:autoSpaceDN w:val="0"/>
        <w:adjustRightInd w:val="0"/>
        <w:spacing w:after="0" w:line="240" w:lineRule="auto"/>
        <w:jc w:val="both"/>
        <w:rPr>
          <w:del w:id="399" w:author="Facundo-std" w:date="2010-07-06T21:40:00Z"/>
          <w:rFonts w:ascii="Arial" w:hAnsi="Arial" w:cs="Arial"/>
          <w:sz w:val="20"/>
          <w:szCs w:val="20"/>
        </w:rPr>
      </w:pPr>
    </w:p>
    <w:p w:rsidR="00475160" w:rsidRPr="00F772FD" w:rsidDel="006254F3" w:rsidRDefault="00475160" w:rsidP="00900DE7">
      <w:pPr>
        <w:autoSpaceDE w:val="0"/>
        <w:autoSpaceDN w:val="0"/>
        <w:adjustRightInd w:val="0"/>
        <w:spacing w:after="0" w:line="240" w:lineRule="auto"/>
        <w:jc w:val="both"/>
        <w:rPr>
          <w:del w:id="400" w:author="Facundo-std" w:date="2010-07-06T21:40:00Z"/>
          <w:rFonts w:ascii="Arial" w:hAnsi="Arial" w:cs="Arial"/>
          <w:sz w:val="20"/>
          <w:szCs w:val="20"/>
        </w:rPr>
      </w:pPr>
    </w:p>
    <w:p w:rsidR="00475160" w:rsidRPr="00F772FD" w:rsidDel="006254F3" w:rsidRDefault="00475160" w:rsidP="00900DE7">
      <w:pPr>
        <w:pBdr>
          <w:bottom w:val="single" w:sz="6" w:space="1" w:color="auto"/>
        </w:pBdr>
        <w:autoSpaceDE w:val="0"/>
        <w:autoSpaceDN w:val="0"/>
        <w:adjustRightInd w:val="0"/>
        <w:spacing w:after="0" w:line="240" w:lineRule="auto"/>
        <w:jc w:val="both"/>
        <w:rPr>
          <w:del w:id="401" w:author="Facundo-std" w:date="2010-07-06T21:40:00Z"/>
          <w:rFonts w:ascii="Arial" w:hAnsi="Arial" w:cs="Arial"/>
          <w:sz w:val="20"/>
          <w:szCs w:val="20"/>
        </w:rPr>
      </w:pPr>
    </w:p>
    <w:p w:rsidR="00475160" w:rsidRPr="00F772FD" w:rsidDel="006254F3" w:rsidRDefault="00475160" w:rsidP="00900DE7">
      <w:pPr>
        <w:autoSpaceDE w:val="0"/>
        <w:autoSpaceDN w:val="0"/>
        <w:adjustRightInd w:val="0"/>
        <w:spacing w:after="0" w:line="240" w:lineRule="auto"/>
        <w:jc w:val="both"/>
        <w:rPr>
          <w:del w:id="402" w:author="Facundo-std" w:date="2010-07-06T21:40:00Z"/>
          <w:rFonts w:ascii="Arial" w:hAnsi="Arial" w:cs="Arial"/>
          <w:sz w:val="20"/>
          <w:szCs w:val="20"/>
        </w:rPr>
      </w:pPr>
    </w:p>
    <w:p w:rsidR="00475160" w:rsidRPr="00F772FD" w:rsidDel="006254F3" w:rsidRDefault="00475160" w:rsidP="00900DE7">
      <w:pPr>
        <w:autoSpaceDE w:val="0"/>
        <w:autoSpaceDN w:val="0"/>
        <w:adjustRightInd w:val="0"/>
        <w:spacing w:after="0" w:line="240" w:lineRule="auto"/>
        <w:jc w:val="both"/>
        <w:rPr>
          <w:del w:id="403" w:author="Facundo-std" w:date="2010-07-06T21:40:00Z"/>
          <w:rFonts w:ascii="Arial" w:hAnsi="Arial" w:cs="Arial"/>
          <w:sz w:val="20"/>
          <w:szCs w:val="20"/>
        </w:rPr>
      </w:pPr>
    </w:p>
    <w:p w:rsidR="00475160" w:rsidRPr="0022402B" w:rsidDel="006254F3" w:rsidRDefault="00475160" w:rsidP="00475160">
      <w:pPr>
        <w:rPr>
          <w:del w:id="404" w:author="Facundo-std" w:date="2010-07-06T21:40:00Z"/>
          <w:rStyle w:val="apple-style-span"/>
          <w:rFonts w:cstheme="minorHAnsi"/>
        </w:rPr>
      </w:pPr>
      <w:del w:id="405" w:author="Facundo-std" w:date="2010-07-06T21:40:00Z">
        <w:r w:rsidRPr="0022402B" w:rsidDel="006254F3">
          <w:rPr>
            <w:rStyle w:val="apple-style-span"/>
            <w:rFonts w:cstheme="minorHAnsi"/>
          </w:rPr>
          <w:delText>Los dispositivos micro</w:delText>
        </w:r>
        <w:r w:rsidDel="006254F3">
          <w:rPr>
            <w:rStyle w:val="apple-style-span"/>
            <w:rFonts w:cstheme="minorHAnsi"/>
          </w:rPr>
          <w:delText>-</w:delText>
        </w:r>
        <w:r w:rsidRPr="0022402B" w:rsidDel="006254F3">
          <w:rPr>
            <w:rStyle w:val="apple-style-span"/>
            <w:rFonts w:cstheme="minorHAnsi"/>
          </w:rPr>
          <w:delText xml:space="preserve">electrónicos son susceptibles a daños o </w:delText>
        </w:r>
        <w:r w:rsidDel="006254F3">
          <w:rPr>
            <w:rStyle w:val="apple-style-span"/>
            <w:rFonts w:cstheme="minorHAnsi"/>
          </w:rPr>
          <w:delText>fallas</w:delText>
        </w:r>
        <w:r w:rsidRPr="0022402B" w:rsidDel="006254F3">
          <w:rPr>
            <w:rStyle w:val="apple-style-span"/>
            <w:rFonts w:cstheme="minorHAnsi"/>
          </w:rPr>
          <w:delText xml:space="preserve"> al ser expuestos a la radiación debido a su estructura y forma de funcionamiento. Dicha estructura está </w:delText>
        </w:r>
        <w:r w:rsidDel="006254F3">
          <w:rPr>
            <w:rStyle w:val="apple-style-span"/>
            <w:rFonts w:cstheme="minorHAnsi"/>
          </w:rPr>
          <w:delText>constituida</w:delText>
        </w:r>
        <w:r w:rsidRPr="0022402B" w:rsidDel="006254F3">
          <w:rPr>
            <w:rStyle w:val="apple-style-span"/>
            <w:rFonts w:cstheme="minorHAnsi"/>
          </w:rPr>
          <w:delText xml:space="preserve"> </w:delText>
        </w:r>
        <w:r w:rsidDel="006254F3">
          <w:rPr>
            <w:rStyle w:val="apple-style-span"/>
            <w:rFonts w:cstheme="minorHAnsi"/>
          </w:rPr>
          <w:delText>por</w:delText>
        </w:r>
        <w:r w:rsidRPr="0022402B" w:rsidDel="006254F3">
          <w:rPr>
            <w:rStyle w:val="apple-style-span"/>
            <w:rFonts w:cstheme="minorHAnsi"/>
          </w:rPr>
          <w:delText xml:space="preserve"> material semiconductor</w:delText>
        </w:r>
        <w:r w:rsidDel="006254F3">
          <w:rPr>
            <w:rStyle w:val="apple-style-span"/>
            <w:rFonts w:cstheme="minorHAnsi"/>
          </w:rPr>
          <w:delText xml:space="preserve"> (silicio)</w:delText>
        </w:r>
        <w:r w:rsidRPr="0022402B" w:rsidDel="006254F3">
          <w:rPr>
            <w:rStyle w:val="apple-style-span"/>
            <w:rFonts w:cstheme="minorHAnsi"/>
          </w:rPr>
          <w:delText xml:space="preserve"> que opera por regulaciones de flujo de corriente o de cantidad de carga eléctrica acumulada en un pozo de potencial (potential well). La radiación</w:delText>
        </w:r>
        <w:r w:rsidDel="006254F3">
          <w:rPr>
            <w:rStyle w:val="apple-style-span"/>
            <w:rFonts w:cstheme="minorHAnsi"/>
          </w:rPr>
          <w:delText xml:space="preserve"> electromagnética</w:delText>
        </w:r>
        <w:r w:rsidRPr="0022402B" w:rsidDel="006254F3">
          <w:rPr>
            <w:rStyle w:val="apple-style-span"/>
            <w:rFonts w:cstheme="minorHAnsi"/>
          </w:rPr>
          <w:delText>, incluyendo cualquier partícula energética (electrones, protones, neutrones) o fotones (rayos gamma, rayos X)</w:delText>
        </w:r>
        <w:r w:rsidDel="006254F3">
          <w:rPr>
            <w:rStyle w:val="apple-style-span"/>
            <w:rFonts w:cstheme="minorHAnsi"/>
          </w:rPr>
          <w:delText>,</w:delText>
        </w:r>
        <w:r w:rsidRPr="0022402B" w:rsidDel="006254F3">
          <w:rPr>
            <w:rStyle w:val="apple-style-span"/>
            <w:rFonts w:cstheme="minorHAnsi"/>
          </w:rPr>
          <w:delText xml:space="preserve"> altera estas precisas condiciones de regulación y </w:delText>
        </w:r>
        <w:r w:rsidDel="006254F3">
          <w:rPr>
            <w:rStyle w:val="apple-style-span"/>
            <w:rFonts w:cstheme="minorHAnsi"/>
          </w:rPr>
          <w:delText xml:space="preserve">carga eléctrica, </w:delText>
        </w:r>
        <w:r w:rsidRPr="0022402B" w:rsidDel="006254F3">
          <w:rPr>
            <w:rStyle w:val="apple-style-span"/>
            <w:rFonts w:cstheme="minorHAnsi"/>
          </w:rPr>
          <w:delText>produc</w:delText>
        </w:r>
        <w:r w:rsidDel="006254F3">
          <w:rPr>
            <w:rStyle w:val="apple-style-span"/>
            <w:rFonts w:cstheme="minorHAnsi"/>
          </w:rPr>
          <w:delText>iendo</w:delText>
        </w:r>
        <w:r w:rsidRPr="0022402B" w:rsidDel="006254F3">
          <w:rPr>
            <w:rStyle w:val="apple-style-span"/>
            <w:rFonts w:cstheme="minorHAnsi"/>
          </w:rPr>
          <w:delText xml:space="preserve"> </w:delText>
        </w:r>
        <w:r w:rsidDel="006254F3">
          <w:rPr>
            <w:rStyle w:val="apple-style-span"/>
            <w:rFonts w:cstheme="minorHAnsi"/>
          </w:rPr>
          <w:delText xml:space="preserve">fenómenos de evento único conocidos como </w:delText>
        </w:r>
        <w:r w:rsidRPr="0022402B" w:rsidDel="006254F3">
          <w:rPr>
            <w:rStyle w:val="apple-style-span"/>
            <w:rFonts w:cstheme="minorHAnsi"/>
          </w:rPr>
          <w:delText xml:space="preserve">SEP (Single Event Phenomena). </w:delText>
        </w:r>
        <w:r w:rsidDel="006254F3">
          <w:rPr>
            <w:rStyle w:val="apple-style-span"/>
            <w:rFonts w:cstheme="minorHAnsi"/>
          </w:rPr>
          <w:delText>En el presente trabajo se analizaran los efectos producidos por l</w:delText>
        </w:r>
        <w:r w:rsidRPr="0022402B" w:rsidDel="006254F3">
          <w:rPr>
            <w:rStyle w:val="apple-style-span"/>
            <w:rFonts w:cstheme="minorHAnsi"/>
          </w:rPr>
          <w:delText>os SEPs</w:delText>
        </w:r>
        <w:r w:rsidDel="006254F3">
          <w:rPr>
            <w:rStyle w:val="apple-style-span"/>
            <w:rFonts w:cstheme="minorHAnsi"/>
          </w:rPr>
          <w:delText>,</w:delText>
        </w:r>
        <w:r w:rsidRPr="0022402B" w:rsidDel="006254F3">
          <w:rPr>
            <w:rStyle w:val="apple-style-span"/>
            <w:rFonts w:cstheme="minorHAnsi"/>
          </w:rPr>
          <w:delText xml:space="preserve"> conocido</w:delText>
        </w:r>
        <w:r w:rsidDel="006254F3">
          <w:rPr>
            <w:rStyle w:val="apple-style-span"/>
            <w:rFonts w:cstheme="minorHAnsi"/>
          </w:rPr>
          <w:delText>s</w:delText>
        </w:r>
        <w:r w:rsidRPr="0022402B" w:rsidDel="006254F3">
          <w:rPr>
            <w:rStyle w:val="apple-style-span"/>
            <w:rFonts w:cstheme="minorHAnsi"/>
          </w:rPr>
          <w:delText xml:space="preserve"> como Single Event Effect</w:delText>
        </w:r>
        <w:r w:rsidDel="006254F3">
          <w:rPr>
            <w:rStyle w:val="apple-style-span"/>
            <w:rFonts w:cstheme="minorHAnsi"/>
          </w:rPr>
          <w:delText>s</w:delText>
        </w:r>
        <w:r w:rsidRPr="0022402B" w:rsidDel="006254F3">
          <w:rPr>
            <w:rStyle w:val="apple-style-span"/>
            <w:rFonts w:cstheme="minorHAnsi"/>
          </w:rPr>
          <w:delText xml:space="preserve"> (SEE</w:delText>
        </w:r>
        <w:r w:rsidDel="006254F3">
          <w:rPr>
            <w:rStyle w:val="apple-style-span"/>
            <w:rFonts w:cstheme="minorHAnsi"/>
          </w:rPr>
          <w:delText>s</w:delText>
        </w:r>
        <w:r w:rsidRPr="0022402B" w:rsidDel="006254F3">
          <w:rPr>
            <w:rStyle w:val="apple-style-span"/>
            <w:rFonts w:cstheme="minorHAnsi"/>
          </w:rPr>
          <w:delText>).</w:delText>
        </w:r>
      </w:del>
    </w:p>
    <w:p w:rsidR="00475160" w:rsidRPr="008C2E2C" w:rsidDel="006254F3" w:rsidRDefault="00475160" w:rsidP="00475160">
      <w:pPr>
        <w:pStyle w:val="NormalWeb"/>
        <w:rPr>
          <w:del w:id="406" w:author="Facundo-std" w:date="2010-07-06T21:40:00Z"/>
          <w:rFonts w:asciiTheme="minorHAnsi" w:eastAsiaTheme="minorHAnsi" w:hAnsiTheme="minorHAnsi" w:cstheme="minorBidi"/>
          <w:sz w:val="22"/>
          <w:szCs w:val="22"/>
          <w:lang w:eastAsia="en-US"/>
        </w:rPr>
      </w:pPr>
      <w:del w:id="407" w:author="Facundo-std" w:date="2010-07-06T21:40:00Z">
        <w:r w:rsidDel="006254F3">
          <w:rPr>
            <w:rFonts w:asciiTheme="minorHAnsi" w:eastAsiaTheme="minorHAnsi" w:hAnsiTheme="minorHAnsi" w:cstheme="minorBidi"/>
            <w:sz w:val="22"/>
            <w:szCs w:val="22"/>
            <w:lang w:eastAsia="en-US"/>
          </w:rPr>
          <w:delText xml:space="preserve">Los </w:delText>
        </w:r>
        <w:r w:rsidRPr="008C2E2C" w:rsidDel="006254F3">
          <w:rPr>
            <w:rFonts w:asciiTheme="minorHAnsi" w:eastAsiaTheme="minorHAnsi" w:hAnsiTheme="minorHAnsi" w:cstheme="minorBidi"/>
            <w:sz w:val="22"/>
            <w:szCs w:val="22"/>
            <w:lang w:eastAsia="en-US"/>
          </w:rPr>
          <w:delText>Single Event Effect</w:delText>
        </w:r>
        <w:r w:rsidDel="006254F3">
          <w:rPr>
            <w:rFonts w:asciiTheme="minorHAnsi" w:eastAsiaTheme="minorHAnsi" w:hAnsiTheme="minorHAnsi" w:cstheme="minorBidi"/>
            <w:sz w:val="22"/>
            <w:szCs w:val="22"/>
            <w:lang w:eastAsia="en-US"/>
          </w:rPr>
          <w:delText>s</w:delText>
        </w:r>
        <w:r w:rsidRPr="008C2E2C" w:rsidDel="006254F3">
          <w:rPr>
            <w:rFonts w:asciiTheme="minorHAnsi" w:eastAsiaTheme="minorHAnsi" w:hAnsiTheme="minorHAnsi" w:cstheme="minorBidi"/>
            <w:sz w:val="22"/>
            <w:szCs w:val="22"/>
            <w:lang w:eastAsia="en-US"/>
          </w:rPr>
          <w:delText xml:space="preserve"> (SEE</w:delText>
        </w:r>
        <w:r w:rsidDel="006254F3">
          <w:rPr>
            <w:rFonts w:asciiTheme="minorHAnsi" w:eastAsiaTheme="minorHAnsi" w:hAnsiTheme="minorHAnsi" w:cstheme="minorBidi"/>
            <w:sz w:val="22"/>
            <w:szCs w:val="22"/>
            <w:lang w:eastAsia="en-US"/>
          </w:rPr>
          <w:delText>s</w:delText>
        </w:r>
        <w:r w:rsidRPr="008C2E2C" w:rsidDel="006254F3">
          <w:rPr>
            <w:rFonts w:asciiTheme="minorHAnsi" w:eastAsiaTheme="minorHAnsi" w:hAnsiTheme="minorHAnsi" w:cstheme="minorBidi"/>
            <w:sz w:val="22"/>
            <w:szCs w:val="22"/>
            <w:lang w:eastAsia="en-US"/>
          </w:rPr>
          <w:delText>) son causados por una sola particula entrante</w:delText>
        </w:r>
        <w:r w:rsidDel="006254F3">
          <w:rPr>
            <w:rFonts w:asciiTheme="minorHAnsi" w:eastAsiaTheme="minorHAnsi" w:hAnsiTheme="minorHAnsi" w:cstheme="minorBidi"/>
            <w:sz w:val="22"/>
            <w:szCs w:val="22"/>
            <w:lang w:eastAsia="en-US"/>
          </w:rPr>
          <w:delText>,</w:delText>
        </w:r>
        <w:r w:rsidRPr="008C2E2C" w:rsidDel="006254F3">
          <w:rPr>
            <w:rFonts w:asciiTheme="minorHAnsi" w:eastAsiaTheme="minorHAnsi" w:hAnsiTheme="minorHAnsi" w:cstheme="minorBidi"/>
            <w:sz w:val="22"/>
            <w:szCs w:val="22"/>
            <w:lang w:eastAsia="en-US"/>
          </w:rPr>
          <w:delText xml:space="preserve"> </w:delText>
        </w:r>
        <w:r w:rsidDel="006254F3">
          <w:rPr>
            <w:rFonts w:asciiTheme="minorHAnsi" w:eastAsiaTheme="minorHAnsi" w:hAnsiTheme="minorHAnsi" w:cstheme="minorBidi"/>
            <w:sz w:val="22"/>
            <w:szCs w:val="22"/>
            <w:lang w:eastAsia="en-US"/>
          </w:rPr>
          <w:delText>c</w:delText>
        </w:r>
        <w:r w:rsidRPr="008C2E2C" w:rsidDel="006254F3">
          <w:rPr>
            <w:rFonts w:asciiTheme="minorHAnsi" w:eastAsiaTheme="minorHAnsi" w:hAnsiTheme="minorHAnsi" w:cstheme="minorBidi"/>
            <w:sz w:val="22"/>
            <w:szCs w:val="22"/>
            <w:lang w:eastAsia="en-US"/>
          </w:rPr>
          <w:delText xml:space="preserve">omo </w:delText>
        </w:r>
        <w:r w:rsidDel="006254F3">
          <w:rPr>
            <w:rFonts w:asciiTheme="minorHAnsi" w:eastAsiaTheme="minorHAnsi" w:hAnsiTheme="minorHAnsi" w:cstheme="minorBidi"/>
            <w:sz w:val="22"/>
            <w:szCs w:val="22"/>
            <w:lang w:eastAsia="en-US"/>
          </w:rPr>
          <w:delText xml:space="preserve">por </w:delText>
        </w:r>
        <w:r w:rsidRPr="008C2E2C" w:rsidDel="006254F3">
          <w:rPr>
            <w:rFonts w:asciiTheme="minorHAnsi" w:eastAsiaTheme="minorHAnsi" w:hAnsiTheme="minorHAnsi" w:cstheme="minorBidi"/>
            <w:sz w:val="22"/>
            <w:szCs w:val="22"/>
            <w:lang w:eastAsia="en-US"/>
          </w:rPr>
          <w:delText>ejemplo, flujo</w:delText>
        </w:r>
        <w:r w:rsidDel="006254F3">
          <w:rPr>
            <w:rFonts w:asciiTheme="minorHAnsi" w:eastAsiaTheme="minorHAnsi" w:hAnsiTheme="minorHAnsi" w:cstheme="minorBidi"/>
            <w:sz w:val="22"/>
            <w:szCs w:val="22"/>
            <w:lang w:eastAsia="en-US"/>
          </w:rPr>
          <w:delText>s</w:delText>
        </w:r>
        <w:r w:rsidRPr="008C2E2C" w:rsidDel="006254F3">
          <w:rPr>
            <w:rFonts w:asciiTheme="minorHAnsi" w:eastAsiaTheme="minorHAnsi" w:hAnsiTheme="minorHAnsi" w:cstheme="minorBidi"/>
            <w:sz w:val="22"/>
            <w:szCs w:val="22"/>
            <w:lang w:eastAsia="en-US"/>
          </w:rPr>
          <w:delText xml:space="preserve"> de rayos cósmicos y protones (partículas y núcleos de átomos de alta energía)</w:delText>
        </w:r>
        <w:r w:rsidDel="006254F3">
          <w:rPr>
            <w:rFonts w:asciiTheme="minorHAnsi" w:eastAsiaTheme="minorHAnsi" w:hAnsiTheme="minorHAnsi" w:cstheme="minorBidi"/>
            <w:sz w:val="22"/>
            <w:szCs w:val="22"/>
            <w:lang w:eastAsia="en-US"/>
          </w:rPr>
          <w:delText xml:space="preserve"> presentes en el universo, fuera de nuestra atmosfera</w:delText>
        </w:r>
        <w:r w:rsidRPr="008C2E2C" w:rsidDel="006254F3">
          <w:rPr>
            <w:rFonts w:asciiTheme="minorHAnsi" w:eastAsiaTheme="minorHAnsi" w:hAnsiTheme="minorHAnsi" w:cstheme="minorBidi"/>
            <w:sz w:val="22"/>
            <w:szCs w:val="22"/>
            <w:lang w:eastAsia="en-US"/>
          </w:rPr>
          <w:delText xml:space="preserve">. Si </w:delText>
        </w:r>
        <w:r w:rsidDel="006254F3">
          <w:rPr>
            <w:rFonts w:asciiTheme="minorHAnsi" w:eastAsiaTheme="minorHAnsi" w:hAnsiTheme="minorHAnsi" w:cstheme="minorBidi"/>
            <w:sz w:val="22"/>
            <w:szCs w:val="22"/>
            <w:lang w:eastAsia="en-US"/>
          </w:rPr>
          <w:delText xml:space="preserve">tan </w:delText>
        </w:r>
        <w:r w:rsidRPr="008C2E2C" w:rsidDel="006254F3">
          <w:rPr>
            <w:rFonts w:asciiTheme="minorHAnsi" w:eastAsiaTheme="minorHAnsi" w:hAnsiTheme="minorHAnsi" w:cstheme="minorBidi"/>
            <w:sz w:val="22"/>
            <w:szCs w:val="22"/>
            <w:lang w:eastAsia="en-US"/>
          </w:rPr>
          <w:delText>solo una partícula cargada llega</w:delText>
        </w:r>
        <w:r w:rsidDel="006254F3">
          <w:rPr>
            <w:rFonts w:asciiTheme="minorHAnsi" w:eastAsiaTheme="minorHAnsi" w:hAnsiTheme="minorHAnsi" w:cstheme="minorBidi"/>
            <w:sz w:val="22"/>
            <w:szCs w:val="22"/>
            <w:lang w:eastAsia="en-US"/>
          </w:rPr>
          <w:delText>ra</w:delText>
        </w:r>
        <w:r w:rsidRPr="008C2E2C" w:rsidDel="006254F3">
          <w:rPr>
            <w:rFonts w:asciiTheme="minorHAnsi" w:eastAsiaTheme="minorHAnsi" w:hAnsiTheme="minorHAnsi" w:cstheme="minorBidi"/>
            <w:sz w:val="22"/>
            <w:szCs w:val="22"/>
            <w:lang w:eastAsia="en-US"/>
          </w:rPr>
          <w:delText xml:space="preserve"> a </w:delText>
        </w:r>
        <w:r w:rsidDel="006254F3">
          <w:rPr>
            <w:rFonts w:asciiTheme="minorHAnsi" w:eastAsiaTheme="minorHAnsi" w:hAnsiTheme="minorHAnsi" w:cstheme="minorBidi"/>
            <w:sz w:val="22"/>
            <w:szCs w:val="22"/>
            <w:lang w:eastAsia="en-US"/>
          </w:rPr>
          <w:delText>impactar</w:delText>
        </w:r>
        <w:r w:rsidRPr="008C2E2C" w:rsidDel="006254F3">
          <w:rPr>
            <w:rFonts w:asciiTheme="minorHAnsi" w:eastAsiaTheme="minorHAnsi" w:hAnsiTheme="minorHAnsi" w:cstheme="minorBidi"/>
            <w:sz w:val="22"/>
            <w:szCs w:val="22"/>
            <w:lang w:eastAsia="en-US"/>
          </w:rPr>
          <w:delText xml:space="preserve"> </w:delText>
        </w:r>
        <w:r w:rsidDel="006254F3">
          <w:rPr>
            <w:rFonts w:asciiTheme="minorHAnsi" w:eastAsiaTheme="minorHAnsi" w:hAnsiTheme="minorHAnsi" w:cstheme="minorBidi"/>
            <w:sz w:val="22"/>
            <w:szCs w:val="22"/>
            <w:lang w:eastAsia="en-US"/>
          </w:rPr>
          <w:delText xml:space="preserve">en un transistor de una celda de memoria </w:delText>
        </w:r>
        <w:r w:rsidRPr="008C2E2C" w:rsidDel="006254F3">
          <w:rPr>
            <w:rFonts w:asciiTheme="minorHAnsi" w:eastAsiaTheme="minorHAnsi" w:hAnsiTheme="minorHAnsi" w:cstheme="minorBidi"/>
            <w:sz w:val="22"/>
            <w:szCs w:val="22"/>
            <w:lang w:eastAsia="en-US"/>
          </w:rPr>
          <w:delText>de una computadora, este depositaria una carga adicional en esta</w:delText>
        </w:r>
        <w:r w:rsidDel="006254F3">
          <w:rPr>
            <w:rFonts w:asciiTheme="minorHAnsi" w:eastAsiaTheme="minorHAnsi" w:hAnsiTheme="minorHAnsi" w:cstheme="minorBidi"/>
            <w:sz w:val="22"/>
            <w:szCs w:val="22"/>
            <w:lang w:eastAsia="en-US"/>
          </w:rPr>
          <w:delText xml:space="preserve"> dando</w:delText>
        </w:r>
        <w:r w:rsidRPr="008C2E2C" w:rsidDel="006254F3">
          <w:rPr>
            <w:rFonts w:asciiTheme="minorHAnsi" w:eastAsiaTheme="minorHAnsi" w:hAnsiTheme="minorHAnsi" w:cstheme="minorBidi"/>
            <w:sz w:val="22"/>
            <w:szCs w:val="22"/>
            <w:lang w:eastAsia="en-US"/>
          </w:rPr>
          <w:delText xml:space="preserve"> como resultado una reprogramación natural de la memoria</w:delText>
        </w:r>
        <w:r w:rsidDel="006254F3">
          <w:rPr>
            <w:rFonts w:asciiTheme="minorHAnsi" w:eastAsiaTheme="minorHAnsi" w:hAnsiTheme="minorHAnsi" w:cstheme="minorBidi"/>
            <w:sz w:val="22"/>
            <w:szCs w:val="22"/>
            <w:lang w:eastAsia="en-US"/>
          </w:rPr>
          <w:delText>.</w:delText>
        </w:r>
        <w:r w:rsidRPr="008C2E2C" w:rsidDel="006254F3">
          <w:rPr>
            <w:rFonts w:asciiTheme="minorHAnsi" w:eastAsiaTheme="minorHAnsi" w:hAnsiTheme="minorHAnsi" w:cstheme="minorBidi"/>
            <w:sz w:val="22"/>
            <w:szCs w:val="22"/>
            <w:lang w:eastAsia="en-US"/>
          </w:rPr>
          <w:delText xml:space="preserve"> </w:delText>
        </w:r>
      </w:del>
    </w:p>
    <w:p w:rsidR="00475160" w:rsidRPr="0022402B" w:rsidDel="006254F3" w:rsidRDefault="00475160" w:rsidP="00475160">
      <w:pPr>
        <w:pStyle w:val="NormalWeb"/>
        <w:rPr>
          <w:del w:id="408" w:author="Facundo-std" w:date="2010-07-06T21:40:00Z"/>
          <w:rFonts w:asciiTheme="minorHAnsi" w:hAnsiTheme="minorHAnsi" w:cstheme="minorHAnsi"/>
          <w:sz w:val="22"/>
          <w:szCs w:val="22"/>
        </w:rPr>
      </w:pPr>
      <w:del w:id="409" w:author="Facundo-std" w:date="2010-07-06T21:40:00Z">
        <w:r w:rsidDel="006254F3">
          <w:rPr>
            <w:rFonts w:asciiTheme="minorHAnsi" w:hAnsiTheme="minorHAnsi" w:cstheme="minorHAnsi"/>
            <w:noProof/>
            <w:sz w:val="22"/>
            <w:szCs w:val="22"/>
          </w:rPr>
          <w:drawing>
            <wp:inline distT="0" distB="0" distL="0" distR="0">
              <wp:extent cx="2319528" cy="1800000"/>
              <wp:effectExtent l="19050" t="0" r="4572" b="0"/>
              <wp:docPr id="2" name="Imagen 23" descr="D:\Downloads\Paginas sobre SEU\Waht are single event effects_archivos\tsl_see_data\space_computer_se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Downloads\Paginas sobre SEU\Waht are single event effects_archivos\tsl_see_data\space_computer_see.jpg"/>
                      <pic:cNvPicPr>
                        <a:picLocks noChangeAspect="1" noChangeArrowheads="1"/>
                      </pic:cNvPicPr>
                    </pic:nvPicPr>
                    <pic:blipFill>
                      <a:blip r:embed="rId1" cstate="print"/>
                      <a:srcRect/>
                      <a:stretch>
                        <a:fillRect/>
                      </a:stretch>
                    </pic:blipFill>
                    <pic:spPr bwMode="auto">
                      <a:xfrm>
                        <a:off x="0" y="0"/>
                        <a:ext cx="2319528" cy="1800000"/>
                      </a:xfrm>
                      <a:prstGeom prst="rect">
                        <a:avLst/>
                      </a:prstGeom>
                      <a:noFill/>
                      <a:ln w="9525">
                        <a:noFill/>
                        <a:miter lim="800000"/>
                        <a:headEnd/>
                        <a:tailEnd/>
                      </a:ln>
                    </pic:spPr>
                  </pic:pic>
                </a:graphicData>
              </a:graphic>
            </wp:inline>
          </w:drawing>
        </w:r>
        <w:r w:rsidRPr="0022402B" w:rsidDel="006254F3">
          <w:rPr>
            <w:rStyle w:val="apple-converted-space"/>
            <w:rFonts w:asciiTheme="minorHAnsi" w:hAnsiTheme="minorHAnsi" w:cstheme="minorHAnsi"/>
            <w:sz w:val="22"/>
            <w:szCs w:val="22"/>
          </w:rPr>
          <w:delText> </w:delText>
        </w:r>
        <w:r w:rsidDel="006254F3">
          <w:rPr>
            <w:rFonts w:asciiTheme="minorHAnsi" w:hAnsiTheme="minorHAnsi" w:cstheme="minorHAnsi"/>
            <w:noProof/>
            <w:sz w:val="22"/>
            <w:szCs w:val="22"/>
          </w:rPr>
          <w:drawing>
            <wp:inline distT="0" distB="0" distL="0" distR="0">
              <wp:extent cx="3014856" cy="1800000"/>
              <wp:effectExtent l="19050" t="0" r="0" b="0"/>
              <wp:docPr id="6" name="Imagen 24" descr="D:\Downloads\Paginas sobre SEU\Waht are single event effects_archivos\tsl_see_data\protons_from_sp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Downloads\Paginas sobre SEU\Waht are single event effects_archivos\tsl_see_data\protons_from_space.png"/>
                      <pic:cNvPicPr>
                        <a:picLocks noChangeAspect="1" noChangeArrowheads="1"/>
                      </pic:cNvPicPr>
                    </pic:nvPicPr>
                    <pic:blipFill>
                      <a:blip r:embed="rId2" cstate="print"/>
                      <a:srcRect/>
                      <a:stretch>
                        <a:fillRect/>
                      </a:stretch>
                    </pic:blipFill>
                    <pic:spPr bwMode="auto">
                      <a:xfrm>
                        <a:off x="0" y="0"/>
                        <a:ext cx="3014856" cy="1800000"/>
                      </a:xfrm>
                      <a:prstGeom prst="rect">
                        <a:avLst/>
                      </a:prstGeom>
                      <a:noFill/>
                      <a:ln w="9525">
                        <a:noFill/>
                        <a:miter lim="800000"/>
                        <a:headEnd/>
                        <a:tailEnd/>
                      </a:ln>
                    </pic:spPr>
                  </pic:pic>
                </a:graphicData>
              </a:graphic>
            </wp:inline>
          </w:drawing>
        </w:r>
      </w:del>
    </w:p>
    <w:p w:rsidR="00475160" w:rsidRPr="0022402B" w:rsidDel="006254F3" w:rsidRDefault="00475160" w:rsidP="00475160">
      <w:pPr>
        <w:pStyle w:val="NormalWeb"/>
        <w:rPr>
          <w:del w:id="410" w:author="Facundo-std" w:date="2010-07-06T21:40:00Z"/>
          <w:rFonts w:asciiTheme="minorHAnsi" w:hAnsiTheme="minorHAnsi" w:cstheme="minorHAnsi"/>
          <w:sz w:val="22"/>
          <w:szCs w:val="22"/>
        </w:rPr>
      </w:pPr>
      <w:del w:id="411" w:author="Facundo-std" w:date="2010-07-06T21:40:00Z">
        <w:r w:rsidDel="006254F3">
          <w:rPr>
            <w:rFonts w:asciiTheme="minorHAnsi" w:hAnsiTheme="minorHAnsi" w:cstheme="minorHAnsi"/>
            <w:sz w:val="22"/>
            <w:szCs w:val="22"/>
          </w:rPr>
          <w:delText>Si bien l</w:delText>
        </w:r>
        <w:r w:rsidRPr="0022402B" w:rsidDel="006254F3">
          <w:rPr>
            <w:rFonts w:asciiTheme="minorHAnsi" w:hAnsiTheme="minorHAnsi" w:cstheme="minorHAnsi"/>
            <w:sz w:val="22"/>
            <w:szCs w:val="22"/>
          </w:rPr>
          <w:delText>a atmosfera terrestre provee un muy eficiente escudo para los rayos cósmicos</w:delText>
        </w:r>
        <w:r w:rsidDel="006254F3">
          <w:rPr>
            <w:rFonts w:asciiTheme="minorHAnsi" w:hAnsiTheme="minorHAnsi" w:cstheme="minorHAnsi"/>
            <w:sz w:val="22"/>
            <w:szCs w:val="22"/>
          </w:rPr>
          <w:delText xml:space="preserve"> (generlamente protones)</w:delText>
        </w:r>
        <w:r w:rsidRPr="0022402B" w:rsidDel="006254F3">
          <w:rPr>
            <w:rFonts w:asciiTheme="minorHAnsi" w:hAnsiTheme="minorHAnsi" w:cstheme="minorHAnsi"/>
            <w:sz w:val="22"/>
            <w:szCs w:val="22"/>
          </w:rPr>
          <w:delText xml:space="preserve">, </w:delText>
        </w:r>
        <w:r w:rsidDel="006254F3">
          <w:rPr>
            <w:rFonts w:asciiTheme="minorHAnsi" w:hAnsiTheme="minorHAnsi" w:cstheme="minorHAnsi"/>
            <w:sz w:val="22"/>
            <w:szCs w:val="22"/>
          </w:rPr>
          <w:delText xml:space="preserve">algunas partículas logran ingresar e impactar en átomos de nitrógeno u oxigeno en la parte más externa de la atmosfera produciendo un extenso espectro de diversas partículas cargadas con grandes niveles de energía (proceso conocido como espalación).  </w:delText>
        </w:r>
        <w:r w:rsidRPr="0022402B" w:rsidDel="006254F3">
          <w:rPr>
            <w:rFonts w:asciiTheme="minorHAnsi" w:hAnsiTheme="minorHAnsi" w:cstheme="minorHAnsi"/>
            <w:sz w:val="22"/>
            <w:szCs w:val="22"/>
          </w:rPr>
          <w:delText>La mayoría de estas partículas son detenidas y absorbidas por la atmosfera terrestre, pero algunas logran penetrarla y alcanzan altitudes ocupadas por el humano.</w:delText>
        </w:r>
      </w:del>
    </w:p>
    <w:p w:rsidR="00475160" w:rsidRPr="0022402B" w:rsidDel="006254F3" w:rsidRDefault="00475160" w:rsidP="00475160">
      <w:pPr>
        <w:pStyle w:val="NormalWeb"/>
        <w:jc w:val="center"/>
        <w:rPr>
          <w:del w:id="412" w:author="Facundo-std" w:date="2010-07-06T21:40:00Z"/>
          <w:rFonts w:asciiTheme="minorHAnsi" w:hAnsiTheme="minorHAnsi" w:cstheme="minorHAnsi"/>
          <w:sz w:val="22"/>
          <w:szCs w:val="22"/>
        </w:rPr>
      </w:pPr>
    </w:p>
    <w:p w:rsidR="00475160" w:rsidRPr="0022402B" w:rsidDel="006254F3" w:rsidRDefault="00475160" w:rsidP="00475160">
      <w:pPr>
        <w:autoSpaceDE w:val="0"/>
        <w:autoSpaceDN w:val="0"/>
        <w:adjustRightInd w:val="0"/>
        <w:spacing w:after="0" w:line="240" w:lineRule="auto"/>
        <w:rPr>
          <w:del w:id="413" w:author="Facundo-std" w:date="2010-07-06T21:40:00Z"/>
          <w:rFonts w:eastAsiaTheme="minorEastAsia" w:cstheme="minorHAnsi"/>
          <w:i/>
          <w:color w:val="FF0000"/>
        </w:rPr>
      </w:pPr>
      <w:del w:id="414" w:author="Facundo-std" w:date="2010-07-06T21:40:00Z">
        <w:r w:rsidRPr="0022402B" w:rsidDel="006254F3">
          <w:rPr>
            <w:rFonts w:cstheme="minorHAnsi"/>
          </w:rPr>
          <w:delText xml:space="preserve">Otra fuente </w:delText>
        </w:r>
        <w:r w:rsidDel="006254F3">
          <w:rPr>
            <w:rFonts w:cstheme="minorHAnsi"/>
          </w:rPr>
          <w:delText xml:space="preserve">importante </w:delText>
        </w:r>
        <w:r w:rsidRPr="0022402B" w:rsidDel="006254F3">
          <w:rPr>
            <w:rFonts w:cstheme="minorHAnsi"/>
          </w:rPr>
          <w:delText xml:space="preserve">de SEEs son las impurezas en el material del dispositivo. </w:delText>
        </w:r>
        <w:r w:rsidRPr="0022402B" w:rsidDel="006254F3">
          <w:rPr>
            <w:rStyle w:val="apple-style-span"/>
            <w:rFonts w:cstheme="minorHAnsi"/>
          </w:rPr>
          <w:delText xml:space="preserve">Por ejemplo, el </w:delText>
        </w:r>
        <w:r w:rsidDel="006254F3">
          <w:rPr>
            <w:rStyle w:val="apple-style-span"/>
            <w:rFonts w:cstheme="minorHAnsi"/>
          </w:rPr>
          <w:delText>P</w:delText>
        </w:r>
        <w:r w:rsidRPr="0022402B" w:rsidDel="006254F3">
          <w:rPr>
            <w:rStyle w:val="apple-style-span"/>
            <w:rFonts w:cstheme="minorHAnsi"/>
          </w:rPr>
          <w:delText>lomo utilizado para la soldadura</w:delText>
        </w:r>
        <w:r w:rsidDel="006254F3">
          <w:rPr>
            <w:rStyle w:val="apple-style-span"/>
            <w:rFonts w:cstheme="minorHAnsi"/>
          </w:rPr>
          <w:delText>,</w:delText>
        </w:r>
        <w:r w:rsidRPr="0022402B" w:rsidDel="006254F3">
          <w:rPr>
            <w:rStyle w:val="apple-style-span"/>
            <w:rFonts w:cstheme="minorHAnsi"/>
          </w:rPr>
          <w:delText xml:space="preserve"> puede tener restos de Uranio</w:delText>
        </w:r>
        <w:r w:rsidDel="006254F3">
          <w:rPr>
            <w:rStyle w:val="apple-style-span"/>
            <w:rFonts w:cstheme="minorHAnsi"/>
          </w:rPr>
          <w:delText>(U)</w:delText>
        </w:r>
        <w:r w:rsidRPr="0022402B" w:rsidDel="006254F3">
          <w:rPr>
            <w:rStyle w:val="apple-style-span"/>
            <w:rFonts w:cstheme="minorHAnsi"/>
          </w:rPr>
          <w:delText xml:space="preserve"> o Torio</w:delText>
        </w:r>
        <w:r w:rsidDel="006254F3">
          <w:rPr>
            <w:rStyle w:val="apple-style-span"/>
            <w:rFonts w:cstheme="minorHAnsi"/>
          </w:rPr>
          <w:delText>(Th)</w:delText>
        </w:r>
        <w:r w:rsidRPr="0022402B" w:rsidDel="006254F3">
          <w:rPr>
            <w:rStyle w:val="apple-style-span"/>
            <w:rFonts w:cstheme="minorHAnsi"/>
          </w:rPr>
          <w:delText>, ambos son naturalmente elementos radi</w:delText>
        </w:r>
        <w:r w:rsidDel="006254F3">
          <w:rPr>
            <w:rStyle w:val="apple-style-span"/>
            <w:rFonts w:cstheme="minorHAnsi"/>
          </w:rPr>
          <w:delText>o</w:delText>
        </w:r>
        <w:r w:rsidRPr="0022402B" w:rsidDel="006254F3">
          <w:rPr>
            <w:rStyle w:val="apple-style-span"/>
            <w:rFonts w:cstheme="minorHAnsi"/>
          </w:rPr>
          <w:delText>activos</w:delText>
        </w:r>
        <w:r w:rsidDel="006254F3">
          <w:rPr>
            <w:rStyle w:val="apple-style-span"/>
            <w:rFonts w:cstheme="minorHAnsi"/>
          </w:rPr>
          <w:delText xml:space="preserve"> que generan</w:delText>
        </w:r>
        <w:r w:rsidRPr="0022402B" w:rsidDel="006254F3">
          <w:rPr>
            <w:rStyle w:val="apple-style-span"/>
            <w:rFonts w:cstheme="minorHAnsi"/>
          </w:rPr>
          <w:delText xml:space="preserve"> emisi</w:delText>
        </w:r>
        <w:r w:rsidDel="006254F3">
          <w:rPr>
            <w:rStyle w:val="apple-style-span"/>
            <w:rFonts w:cstheme="minorHAnsi"/>
          </w:rPr>
          <w:delText>o</w:delText>
        </w:r>
        <w:r w:rsidRPr="0022402B" w:rsidDel="006254F3">
          <w:rPr>
            <w:rStyle w:val="apple-style-span"/>
            <w:rFonts w:cstheme="minorHAnsi"/>
          </w:rPr>
          <w:delText>n</w:delText>
        </w:r>
        <w:r w:rsidDel="006254F3">
          <w:rPr>
            <w:rStyle w:val="apple-style-span"/>
            <w:rFonts w:cstheme="minorHAnsi"/>
          </w:rPr>
          <w:delText>es</w:delText>
        </w:r>
        <w:r w:rsidRPr="0022402B" w:rsidDel="006254F3">
          <w:rPr>
            <w:rStyle w:val="apple-style-span"/>
            <w:rFonts w:cstheme="minorHAnsi"/>
          </w:rPr>
          <w:delText xml:space="preserve"> α</w:delText>
        </w:r>
        <w:r w:rsidDel="006254F3">
          <w:rPr>
            <w:rStyle w:val="apple-style-span"/>
            <w:rFonts w:cstheme="minorHAnsi"/>
          </w:rPr>
          <w:delText>,</w:delText>
        </w:r>
        <w:r w:rsidRPr="0022402B" w:rsidDel="006254F3">
          <w:rPr>
            <w:rStyle w:val="apple-style-span"/>
            <w:rFonts w:cstheme="minorHAnsi"/>
          </w:rPr>
          <w:delText xml:space="preserve"> </w:delText>
        </w:r>
        <w:r w:rsidDel="006254F3">
          <w:rPr>
            <w:rStyle w:val="apple-style-span"/>
            <w:rFonts w:cstheme="minorHAnsi"/>
          </w:rPr>
          <w:delText>pudiendo</w:delText>
        </w:r>
        <w:r w:rsidRPr="0022402B" w:rsidDel="006254F3">
          <w:rPr>
            <w:rStyle w:val="apple-style-span"/>
            <w:rFonts w:cstheme="minorHAnsi"/>
          </w:rPr>
          <w:delText xml:space="preserve"> luego liberar cargas y causar SEE</w:delText>
        </w:r>
        <w:r w:rsidDel="006254F3">
          <w:rPr>
            <w:rStyle w:val="apple-style-span"/>
            <w:rFonts w:cstheme="minorHAnsi"/>
          </w:rPr>
          <w:delText>s.</w:delText>
        </w:r>
        <w:r w:rsidRPr="0022402B" w:rsidDel="006254F3">
          <w:rPr>
            <w:rStyle w:val="apple-style-span"/>
            <w:rFonts w:cstheme="minorHAnsi"/>
          </w:rPr>
          <w:delText xml:space="preserve"> </w:delText>
        </w:r>
        <w:r w:rsidRPr="0022402B" w:rsidDel="006254F3">
          <w:rPr>
            <w:rStyle w:val="Refdenotaalfinal"/>
            <w:rFonts w:cstheme="minorHAnsi"/>
          </w:rPr>
          <w:endnoteRef/>
        </w:r>
      </w:del>
    </w:p>
    <w:p w:rsidR="00475160" w:rsidRPr="00475160" w:rsidDel="006254F3" w:rsidRDefault="00475160" w:rsidP="00900DE7">
      <w:pPr>
        <w:autoSpaceDE w:val="0"/>
        <w:autoSpaceDN w:val="0"/>
        <w:adjustRightInd w:val="0"/>
        <w:spacing w:after="0" w:line="240" w:lineRule="auto"/>
        <w:jc w:val="both"/>
        <w:rPr>
          <w:del w:id="415" w:author="Facundo-std" w:date="2010-07-06T21:40:00Z"/>
          <w:rFonts w:ascii="Arial" w:hAnsi="Arial" w:cs="Arial"/>
          <w:sz w:val="20"/>
          <w:szCs w:val="20"/>
        </w:rPr>
      </w:pP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55EDC" w:rsidRDefault="00655EDC" w:rsidP="00900DE7">
      <w:pPr>
        <w:spacing w:after="0" w:line="240" w:lineRule="auto"/>
      </w:pPr>
      <w:r>
        <w:separator/>
      </w:r>
    </w:p>
  </w:footnote>
  <w:footnote w:type="continuationSeparator" w:id="0">
    <w:p w:rsidR="00655EDC" w:rsidRDefault="00655EDC" w:rsidP="00900DE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0420C9"/>
    <w:multiLevelType w:val="hybridMultilevel"/>
    <w:tmpl w:val="0C8E2466"/>
    <w:lvl w:ilvl="0" w:tplc="E9EC8342">
      <w:start w:val="1"/>
      <w:numFmt w:val="decimal"/>
      <w:lvlText w:val="%1-"/>
      <w:lvlJc w:val="left"/>
      <w:pPr>
        <w:ind w:left="1065" w:hanging="360"/>
      </w:pPr>
      <w:rPr>
        <w:rFonts w:hint="default"/>
      </w:rPr>
    </w:lvl>
    <w:lvl w:ilvl="1" w:tplc="2C0A0019">
      <w:start w:val="1"/>
      <w:numFmt w:val="lowerLetter"/>
      <w:lvlText w:val="%2."/>
      <w:lvlJc w:val="left"/>
      <w:pPr>
        <w:ind w:left="1785" w:hanging="360"/>
      </w:pPr>
    </w:lvl>
    <w:lvl w:ilvl="2" w:tplc="2C0A001B" w:tentative="1">
      <w:start w:val="1"/>
      <w:numFmt w:val="lowerRoman"/>
      <w:lvlText w:val="%3."/>
      <w:lvlJc w:val="right"/>
      <w:pPr>
        <w:ind w:left="2505" w:hanging="180"/>
      </w:pPr>
    </w:lvl>
    <w:lvl w:ilvl="3" w:tplc="2C0A000F" w:tentative="1">
      <w:start w:val="1"/>
      <w:numFmt w:val="decimal"/>
      <w:lvlText w:val="%4."/>
      <w:lvlJc w:val="left"/>
      <w:pPr>
        <w:ind w:left="3225" w:hanging="360"/>
      </w:pPr>
    </w:lvl>
    <w:lvl w:ilvl="4" w:tplc="2C0A0019" w:tentative="1">
      <w:start w:val="1"/>
      <w:numFmt w:val="lowerLetter"/>
      <w:lvlText w:val="%5."/>
      <w:lvlJc w:val="left"/>
      <w:pPr>
        <w:ind w:left="3945" w:hanging="360"/>
      </w:pPr>
    </w:lvl>
    <w:lvl w:ilvl="5" w:tplc="2C0A001B" w:tentative="1">
      <w:start w:val="1"/>
      <w:numFmt w:val="lowerRoman"/>
      <w:lvlText w:val="%6."/>
      <w:lvlJc w:val="right"/>
      <w:pPr>
        <w:ind w:left="4665" w:hanging="180"/>
      </w:pPr>
    </w:lvl>
    <w:lvl w:ilvl="6" w:tplc="2C0A000F" w:tentative="1">
      <w:start w:val="1"/>
      <w:numFmt w:val="decimal"/>
      <w:lvlText w:val="%7."/>
      <w:lvlJc w:val="left"/>
      <w:pPr>
        <w:ind w:left="5385" w:hanging="360"/>
      </w:pPr>
    </w:lvl>
    <w:lvl w:ilvl="7" w:tplc="2C0A0019" w:tentative="1">
      <w:start w:val="1"/>
      <w:numFmt w:val="lowerLetter"/>
      <w:lvlText w:val="%8."/>
      <w:lvlJc w:val="left"/>
      <w:pPr>
        <w:ind w:left="6105" w:hanging="360"/>
      </w:pPr>
    </w:lvl>
    <w:lvl w:ilvl="8" w:tplc="2C0A001B" w:tentative="1">
      <w:start w:val="1"/>
      <w:numFmt w:val="lowerRoman"/>
      <w:lvlText w:val="%9."/>
      <w:lvlJc w:val="right"/>
      <w:pPr>
        <w:ind w:left="6825" w:hanging="180"/>
      </w:pPr>
    </w:lvl>
  </w:abstractNum>
  <w:abstractNum w:abstractNumId="1">
    <w:nsid w:val="157A25A9"/>
    <w:multiLevelType w:val="multilevel"/>
    <w:tmpl w:val="089C9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8C133D9"/>
    <w:multiLevelType w:val="hybridMultilevel"/>
    <w:tmpl w:val="A3F6C15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73071A61"/>
    <w:multiLevelType w:val="multilevel"/>
    <w:tmpl w:val="56FA3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trackRevisions/>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900DE7"/>
    <w:rsid w:val="00003EA5"/>
    <w:rsid w:val="000721CE"/>
    <w:rsid w:val="0009325B"/>
    <w:rsid w:val="000A12FA"/>
    <w:rsid w:val="000C6728"/>
    <w:rsid w:val="001177EF"/>
    <w:rsid w:val="001311E0"/>
    <w:rsid w:val="00167158"/>
    <w:rsid w:val="00192882"/>
    <w:rsid w:val="001C51BC"/>
    <w:rsid w:val="001D4FEE"/>
    <w:rsid w:val="002204AD"/>
    <w:rsid w:val="00243005"/>
    <w:rsid w:val="002B5CF3"/>
    <w:rsid w:val="00327EA0"/>
    <w:rsid w:val="003A17DF"/>
    <w:rsid w:val="003E1219"/>
    <w:rsid w:val="003F2BE1"/>
    <w:rsid w:val="00457898"/>
    <w:rsid w:val="00475160"/>
    <w:rsid w:val="00502696"/>
    <w:rsid w:val="00524F08"/>
    <w:rsid w:val="00540BFF"/>
    <w:rsid w:val="00545E26"/>
    <w:rsid w:val="0062410C"/>
    <w:rsid w:val="006254F3"/>
    <w:rsid w:val="00655EDC"/>
    <w:rsid w:val="00660499"/>
    <w:rsid w:val="006D598B"/>
    <w:rsid w:val="006D7291"/>
    <w:rsid w:val="00841C9F"/>
    <w:rsid w:val="0087242F"/>
    <w:rsid w:val="00900DE7"/>
    <w:rsid w:val="00920DEE"/>
    <w:rsid w:val="00A674B5"/>
    <w:rsid w:val="00AB4585"/>
    <w:rsid w:val="00B14650"/>
    <w:rsid w:val="00B55C21"/>
    <w:rsid w:val="00B71AEB"/>
    <w:rsid w:val="00B77BBF"/>
    <w:rsid w:val="00BB2381"/>
    <w:rsid w:val="00C144F8"/>
    <w:rsid w:val="00C558F6"/>
    <w:rsid w:val="00C92B84"/>
    <w:rsid w:val="00DE7173"/>
    <w:rsid w:val="00E31AE2"/>
    <w:rsid w:val="00EB1415"/>
    <w:rsid w:val="00ED3ED7"/>
    <w:rsid w:val="00F17DFC"/>
    <w:rsid w:val="00F772FD"/>
    <w:rsid w:val="00FE774D"/>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0DE7"/>
  </w:style>
  <w:style w:type="paragraph" w:styleId="Ttulo3">
    <w:name w:val="heading 3"/>
    <w:basedOn w:val="Normal"/>
    <w:link w:val="Ttulo3Car"/>
    <w:uiPriority w:val="9"/>
    <w:qFormat/>
    <w:rsid w:val="00900DE7"/>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900DE7"/>
    <w:rPr>
      <w:rFonts w:ascii="Times New Roman" w:eastAsia="Times New Roman" w:hAnsi="Times New Roman" w:cs="Times New Roman"/>
      <w:b/>
      <w:bCs/>
      <w:sz w:val="27"/>
      <w:szCs w:val="27"/>
      <w:lang w:eastAsia="es-AR"/>
    </w:rPr>
  </w:style>
  <w:style w:type="character" w:customStyle="1" w:styleId="apple-style-span">
    <w:name w:val="apple-style-span"/>
    <w:basedOn w:val="Fuentedeprrafopredeter"/>
    <w:rsid w:val="00900DE7"/>
  </w:style>
  <w:style w:type="character" w:customStyle="1" w:styleId="apple-converted-space">
    <w:name w:val="apple-converted-space"/>
    <w:basedOn w:val="Fuentedeprrafopredeter"/>
    <w:rsid w:val="00900DE7"/>
  </w:style>
  <w:style w:type="character" w:styleId="Hipervnculo">
    <w:name w:val="Hyperlink"/>
    <w:basedOn w:val="Fuentedeprrafopredeter"/>
    <w:uiPriority w:val="99"/>
    <w:semiHidden/>
    <w:unhideWhenUsed/>
    <w:rsid w:val="00900DE7"/>
    <w:rPr>
      <w:color w:val="0000FF"/>
      <w:u w:val="single"/>
    </w:rPr>
  </w:style>
  <w:style w:type="paragraph" w:styleId="NormalWeb">
    <w:name w:val="Normal (Web)"/>
    <w:basedOn w:val="Normal"/>
    <w:uiPriority w:val="99"/>
    <w:unhideWhenUsed/>
    <w:rsid w:val="00900DE7"/>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Prrafodelista">
    <w:name w:val="List Paragraph"/>
    <w:basedOn w:val="Normal"/>
    <w:uiPriority w:val="34"/>
    <w:qFormat/>
    <w:rsid w:val="00900DE7"/>
    <w:pPr>
      <w:ind w:left="720"/>
      <w:contextualSpacing/>
    </w:pPr>
  </w:style>
  <w:style w:type="paragraph" w:styleId="Textonotaalfinal">
    <w:name w:val="endnote text"/>
    <w:basedOn w:val="Normal"/>
    <w:link w:val="TextonotaalfinalCar"/>
    <w:uiPriority w:val="99"/>
    <w:semiHidden/>
    <w:unhideWhenUsed/>
    <w:rsid w:val="00900DE7"/>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900DE7"/>
    <w:rPr>
      <w:sz w:val="20"/>
      <w:szCs w:val="20"/>
    </w:rPr>
  </w:style>
  <w:style w:type="character" w:styleId="Refdenotaalfinal">
    <w:name w:val="endnote reference"/>
    <w:basedOn w:val="Fuentedeprrafopredeter"/>
    <w:uiPriority w:val="99"/>
    <w:semiHidden/>
    <w:unhideWhenUsed/>
    <w:rsid w:val="00900DE7"/>
    <w:rPr>
      <w:vertAlign w:val="superscript"/>
    </w:rPr>
  </w:style>
  <w:style w:type="character" w:styleId="CitaHTML">
    <w:name w:val="HTML Cite"/>
    <w:basedOn w:val="Fuentedeprrafopredeter"/>
    <w:uiPriority w:val="99"/>
    <w:semiHidden/>
    <w:unhideWhenUsed/>
    <w:rsid w:val="00900DE7"/>
    <w:rPr>
      <w:i/>
      <w:iCs/>
    </w:rPr>
  </w:style>
  <w:style w:type="paragraph" w:styleId="Textodeglobo">
    <w:name w:val="Balloon Text"/>
    <w:basedOn w:val="Normal"/>
    <w:link w:val="TextodegloboCar"/>
    <w:uiPriority w:val="99"/>
    <w:semiHidden/>
    <w:unhideWhenUsed/>
    <w:rsid w:val="00900DE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00DE7"/>
    <w:rPr>
      <w:rFonts w:ascii="Tahoma" w:hAnsi="Tahoma" w:cs="Tahoma"/>
      <w:sz w:val="16"/>
      <w:szCs w:val="16"/>
    </w:rPr>
  </w:style>
  <w:style w:type="paragraph" w:styleId="Epgrafe">
    <w:name w:val="caption"/>
    <w:basedOn w:val="Normal"/>
    <w:next w:val="Normal"/>
    <w:uiPriority w:val="35"/>
    <w:unhideWhenUsed/>
    <w:qFormat/>
    <w:rsid w:val="00EB1415"/>
    <w:pPr>
      <w:spacing w:line="240" w:lineRule="auto"/>
    </w:pPr>
    <w:rPr>
      <w:b/>
      <w:bCs/>
      <w:color w:val="4F81BD" w:themeColor="accent1"/>
      <w:sz w:val="18"/>
      <w:szCs w:val="18"/>
    </w:rPr>
  </w:style>
  <w:style w:type="table" w:customStyle="1" w:styleId="Listaclara-nfasis11">
    <w:name w:val="Lista clara - Énfasis 11"/>
    <w:basedOn w:val="Tablanormal"/>
    <w:uiPriority w:val="61"/>
    <w:rsid w:val="00003EA5"/>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Sombreadomedio2-nfasis1">
    <w:name w:val="Medium Shading 2 Accent 1"/>
    <w:basedOn w:val="Tablanormal"/>
    <w:uiPriority w:val="64"/>
    <w:rsid w:val="0087242F"/>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Sinespaciado">
    <w:name w:val="No Spacing"/>
    <w:link w:val="SinespaciadoCar"/>
    <w:uiPriority w:val="1"/>
    <w:qFormat/>
    <w:rsid w:val="00F772FD"/>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F772FD"/>
    <w:rPr>
      <w:rFonts w:eastAsiaTheme="minorEastAsia"/>
      <w:lang w:val="es-ES"/>
    </w:rPr>
  </w:style>
  <w:style w:type="character" w:styleId="Textodelmarcadordeposicin">
    <w:name w:val="Placeholder Text"/>
    <w:basedOn w:val="Fuentedeprrafopredeter"/>
    <w:uiPriority w:val="99"/>
    <w:semiHidden/>
    <w:rsid w:val="00F772FD"/>
    <w:rPr>
      <w:color w:val="808080"/>
    </w:rPr>
  </w:style>
  <w:style w:type="paragraph" w:styleId="Revisin">
    <w:name w:val="Revision"/>
    <w:hidden/>
    <w:uiPriority w:val="99"/>
    <w:semiHidden/>
    <w:rsid w:val="00F772FD"/>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gif"/><Relationship Id="rId2" Type="http://schemas.openxmlformats.org/officeDocument/2006/relationships/customXml" Target="../customXml/item2.xml"/><Relationship Id="rId16" Type="http://schemas.openxmlformats.org/officeDocument/2006/relationships/image" Target="media/image8.gi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emf"/><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emf"/></Relationships>
</file>

<file path=word/_rels/endnotes.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2010-07-06T00:00:00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B5BF064-0CE0-45E7-9CB5-B5CEC6EE0B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661</TotalTime>
  <Pages>20</Pages>
  <Words>5759</Words>
  <Characters>31676</Characters>
  <Application>Microsoft Office Word</Application>
  <DocSecurity>0</DocSecurity>
  <Lines>263</Lines>
  <Paragraphs>74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37361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FABRICIO</dc:creator>
  <cp:keywords/>
  <dc:description/>
  <cp:lastModifiedBy>Facundo-std</cp:lastModifiedBy>
  <cp:revision>19</cp:revision>
  <dcterms:created xsi:type="dcterms:W3CDTF">2010-06-14T21:31:00Z</dcterms:created>
  <dcterms:modified xsi:type="dcterms:W3CDTF">2010-07-07T00:41:00Z</dcterms:modified>
</cp:coreProperties>
</file>