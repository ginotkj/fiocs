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AFE" w:rsidRPr="00B078B2" w:rsidRDefault="0030280A" w:rsidP="00B078B2">
      <w:pPr>
        <w:pStyle w:val="Ttulo1"/>
        <w:rPr>
          <w:rStyle w:val="apple-style-span"/>
        </w:rPr>
      </w:pPr>
      <w:r>
        <w:rPr>
          <w:rStyle w:val="apple-style-span"/>
        </w:rPr>
        <w:t>CONCLUSIÓN</w:t>
      </w:r>
    </w:p>
    <w:p w:rsidR="0022402B" w:rsidRDefault="00C20B85" w:rsidP="00B078B2">
      <w:pPr>
        <w:pStyle w:val="ParrafoTESIS"/>
        <w:rPr>
          <w:rStyle w:val="apple-style-span"/>
        </w:rPr>
      </w:pPr>
      <w:r>
        <w:rPr>
          <w:rStyle w:val="apple-style-span"/>
        </w:rPr>
        <w:t>Como fue menc</w:t>
      </w:r>
      <w:r w:rsidR="00D376A5">
        <w:rPr>
          <w:rStyle w:val="apple-style-span"/>
        </w:rPr>
        <w:t>ionado</w:t>
      </w:r>
      <w:r>
        <w:rPr>
          <w:rStyle w:val="apple-style-span"/>
        </w:rPr>
        <w:t xml:space="preserve"> </w:t>
      </w:r>
      <w:r w:rsidR="009251ED">
        <w:rPr>
          <w:rStyle w:val="apple-style-span"/>
        </w:rPr>
        <w:t xml:space="preserve">anteriormente, </w:t>
      </w:r>
      <w:r>
        <w:rPr>
          <w:rStyle w:val="apple-style-span"/>
        </w:rPr>
        <w:t xml:space="preserve">la </w:t>
      </w:r>
      <w:r w:rsidR="00D376A5">
        <w:rPr>
          <w:rStyle w:val="apple-style-span"/>
        </w:rPr>
        <w:t xml:space="preserve">constante </w:t>
      </w:r>
      <w:r>
        <w:rPr>
          <w:rStyle w:val="apple-style-span"/>
        </w:rPr>
        <w:t xml:space="preserve">evolución </w:t>
      </w:r>
      <w:r w:rsidR="00D376A5">
        <w:rPr>
          <w:rStyle w:val="apple-style-span"/>
        </w:rPr>
        <w:t xml:space="preserve">de los circuitos integrados y </w:t>
      </w:r>
      <w:r w:rsidR="009251ED">
        <w:rPr>
          <w:rStyle w:val="apple-style-span"/>
        </w:rPr>
        <w:t xml:space="preserve">de </w:t>
      </w:r>
      <w:r w:rsidR="00D376A5">
        <w:rPr>
          <w:rStyle w:val="apple-style-span"/>
        </w:rPr>
        <w:t>los procesos litográficos</w:t>
      </w:r>
      <w:r w:rsidR="009251ED">
        <w:rPr>
          <w:rStyle w:val="apple-style-span"/>
        </w:rPr>
        <w:t>,</w:t>
      </w:r>
      <w:r w:rsidR="00D376A5">
        <w:rPr>
          <w:rStyle w:val="apple-style-span"/>
        </w:rPr>
        <w:t xml:space="preserve"> han permitido </w:t>
      </w:r>
      <w:r w:rsidR="005506DC">
        <w:rPr>
          <w:rStyle w:val="apple-style-span"/>
        </w:rPr>
        <w:t xml:space="preserve">desarrollar </w:t>
      </w:r>
      <w:r w:rsidR="00D376A5">
        <w:rPr>
          <w:rStyle w:val="apple-style-span"/>
        </w:rPr>
        <w:t xml:space="preserve">dispositivos más potentes y eficientes, pero al mismo tiempo, los </w:t>
      </w:r>
      <w:r w:rsidR="009251ED">
        <w:rPr>
          <w:rStyle w:val="apple-style-span"/>
        </w:rPr>
        <w:t xml:space="preserve">efectos producidos por los </w:t>
      </w:r>
      <w:r w:rsidR="00D376A5">
        <w:rPr>
          <w:rStyle w:val="apple-style-span"/>
        </w:rPr>
        <w:t xml:space="preserve">ASETs </w:t>
      </w:r>
      <w:r w:rsidR="009251ED">
        <w:rPr>
          <w:rStyle w:val="apple-style-span"/>
        </w:rPr>
        <w:t>son más frecuentes, reduciendo así, la confiabilidad de los mismos</w:t>
      </w:r>
      <w:r w:rsidR="00941AFE">
        <w:rPr>
          <w:rStyle w:val="apple-style-span"/>
        </w:rPr>
        <w:t>.</w:t>
      </w:r>
    </w:p>
    <w:p w:rsidR="00523BFB" w:rsidRDefault="000879EE" w:rsidP="00B078B2">
      <w:pPr>
        <w:pStyle w:val="ParrafoTESIS"/>
        <w:rPr>
          <w:rStyle w:val="apple-style-span"/>
        </w:rPr>
      </w:pPr>
      <w:r>
        <w:rPr>
          <w:rStyle w:val="apple-style-span"/>
        </w:rPr>
        <w:t xml:space="preserve">Durante décadas se analizaron </w:t>
      </w:r>
      <w:r w:rsidR="004518AF">
        <w:rPr>
          <w:rStyle w:val="apple-style-span"/>
        </w:rPr>
        <w:t xml:space="preserve">los SEEs </w:t>
      </w:r>
      <w:r>
        <w:rPr>
          <w:rStyle w:val="apple-style-span"/>
        </w:rPr>
        <w:t>sobre estructuras digitales dejando un vacio en el campo analógico. El presente análisis pretende contribuir al estudio</w:t>
      </w:r>
      <w:r w:rsidR="004518AF">
        <w:rPr>
          <w:rStyle w:val="apple-style-span"/>
        </w:rPr>
        <w:t xml:space="preserve"> de los ASETs aportando información sobre los efectos en conversores flash.</w:t>
      </w:r>
    </w:p>
    <w:sectPr w:rsidR="00523BFB" w:rsidSect="00B078B2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7BC9" w:rsidRDefault="00BB7BC9" w:rsidP="0022402B">
      <w:pPr>
        <w:spacing w:after="0" w:line="240" w:lineRule="auto"/>
      </w:pPr>
      <w:r>
        <w:separator/>
      </w:r>
    </w:p>
  </w:endnote>
  <w:endnote w:type="continuationSeparator" w:id="0">
    <w:p w:rsidR="00BB7BC9" w:rsidRDefault="00BB7BC9" w:rsidP="00224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7BC9" w:rsidRDefault="00BB7BC9" w:rsidP="0022402B">
      <w:pPr>
        <w:spacing w:after="0" w:line="240" w:lineRule="auto"/>
      </w:pPr>
      <w:r>
        <w:separator/>
      </w:r>
    </w:p>
  </w:footnote>
  <w:footnote w:type="continuationSeparator" w:id="0">
    <w:p w:rsidR="00BB7BC9" w:rsidRDefault="00BB7BC9" w:rsidP="00224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0F0C"/>
    <w:rsid w:val="0000688C"/>
    <w:rsid w:val="0005680D"/>
    <w:rsid w:val="000879EE"/>
    <w:rsid w:val="000D5431"/>
    <w:rsid w:val="001B77A0"/>
    <w:rsid w:val="001C5EF1"/>
    <w:rsid w:val="001E6DBE"/>
    <w:rsid w:val="0022402B"/>
    <w:rsid w:val="0023144B"/>
    <w:rsid w:val="0024584F"/>
    <w:rsid w:val="002A32C6"/>
    <w:rsid w:val="002D3DBF"/>
    <w:rsid w:val="002D6C6C"/>
    <w:rsid w:val="002F017E"/>
    <w:rsid w:val="00300732"/>
    <w:rsid w:val="0030280A"/>
    <w:rsid w:val="00336B74"/>
    <w:rsid w:val="003847F3"/>
    <w:rsid w:val="003962DC"/>
    <w:rsid w:val="003A71DF"/>
    <w:rsid w:val="003E4CC9"/>
    <w:rsid w:val="0044215A"/>
    <w:rsid w:val="0044600F"/>
    <w:rsid w:val="00450C59"/>
    <w:rsid w:val="004518AF"/>
    <w:rsid w:val="004768E6"/>
    <w:rsid w:val="00491D13"/>
    <w:rsid w:val="00523BFB"/>
    <w:rsid w:val="00535FBD"/>
    <w:rsid w:val="0054709E"/>
    <w:rsid w:val="005506DC"/>
    <w:rsid w:val="00550F05"/>
    <w:rsid w:val="005A3E7B"/>
    <w:rsid w:val="005C31C6"/>
    <w:rsid w:val="005D2F8B"/>
    <w:rsid w:val="00620DDC"/>
    <w:rsid w:val="00675599"/>
    <w:rsid w:val="00681ABE"/>
    <w:rsid w:val="0069259F"/>
    <w:rsid w:val="00693970"/>
    <w:rsid w:val="006C04CB"/>
    <w:rsid w:val="006C1921"/>
    <w:rsid w:val="006D265C"/>
    <w:rsid w:val="006D3A72"/>
    <w:rsid w:val="006E20FB"/>
    <w:rsid w:val="006F4F32"/>
    <w:rsid w:val="00731155"/>
    <w:rsid w:val="0075484E"/>
    <w:rsid w:val="00784BE5"/>
    <w:rsid w:val="00794C6D"/>
    <w:rsid w:val="007A1013"/>
    <w:rsid w:val="007B4426"/>
    <w:rsid w:val="007C581A"/>
    <w:rsid w:val="007C7A16"/>
    <w:rsid w:val="007D1099"/>
    <w:rsid w:val="007E538D"/>
    <w:rsid w:val="007F276A"/>
    <w:rsid w:val="00831F21"/>
    <w:rsid w:val="00841645"/>
    <w:rsid w:val="00842802"/>
    <w:rsid w:val="008A3887"/>
    <w:rsid w:val="008C1194"/>
    <w:rsid w:val="008C2E2C"/>
    <w:rsid w:val="009251ED"/>
    <w:rsid w:val="00941AFE"/>
    <w:rsid w:val="00952AEA"/>
    <w:rsid w:val="0095312C"/>
    <w:rsid w:val="00972170"/>
    <w:rsid w:val="00973712"/>
    <w:rsid w:val="00980BE6"/>
    <w:rsid w:val="009A7021"/>
    <w:rsid w:val="009B5531"/>
    <w:rsid w:val="009D64CA"/>
    <w:rsid w:val="009D7A27"/>
    <w:rsid w:val="009E12DB"/>
    <w:rsid w:val="009E272C"/>
    <w:rsid w:val="009F7339"/>
    <w:rsid w:val="00A24F9F"/>
    <w:rsid w:val="00AA1F78"/>
    <w:rsid w:val="00AC769C"/>
    <w:rsid w:val="00AF7107"/>
    <w:rsid w:val="00B0241E"/>
    <w:rsid w:val="00B078B2"/>
    <w:rsid w:val="00B519E0"/>
    <w:rsid w:val="00B571B3"/>
    <w:rsid w:val="00B64114"/>
    <w:rsid w:val="00BA61A4"/>
    <w:rsid w:val="00BB7BC9"/>
    <w:rsid w:val="00BC2FC7"/>
    <w:rsid w:val="00BC4E9C"/>
    <w:rsid w:val="00BE6947"/>
    <w:rsid w:val="00C20B85"/>
    <w:rsid w:val="00C35A62"/>
    <w:rsid w:val="00C60DA7"/>
    <w:rsid w:val="00C65D76"/>
    <w:rsid w:val="00C7621A"/>
    <w:rsid w:val="00C82707"/>
    <w:rsid w:val="00CA1417"/>
    <w:rsid w:val="00CB1B5E"/>
    <w:rsid w:val="00D07B27"/>
    <w:rsid w:val="00D129E3"/>
    <w:rsid w:val="00D22DA9"/>
    <w:rsid w:val="00D30CB3"/>
    <w:rsid w:val="00D376A5"/>
    <w:rsid w:val="00D40F0C"/>
    <w:rsid w:val="00D5622F"/>
    <w:rsid w:val="00D72BC2"/>
    <w:rsid w:val="00D93288"/>
    <w:rsid w:val="00DC3A60"/>
    <w:rsid w:val="00DD675B"/>
    <w:rsid w:val="00E04C89"/>
    <w:rsid w:val="00E073F8"/>
    <w:rsid w:val="00E12E0E"/>
    <w:rsid w:val="00E136FC"/>
    <w:rsid w:val="00E737BA"/>
    <w:rsid w:val="00E80498"/>
    <w:rsid w:val="00E92403"/>
    <w:rsid w:val="00EC2F3C"/>
    <w:rsid w:val="00EC5CAB"/>
    <w:rsid w:val="00EF49C9"/>
    <w:rsid w:val="00F01A3D"/>
    <w:rsid w:val="00F14296"/>
    <w:rsid w:val="00F2361B"/>
    <w:rsid w:val="00F27112"/>
    <w:rsid w:val="00F433E6"/>
    <w:rsid w:val="00F56B84"/>
    <w:rsid w:val="00F65A75"/>
    <w:rsid w:val="00F84AAD"/>
    <w:rsid w:val="00FA6C26"/>
    <w:rsid w:val="00FD247B"/>
    <w:rsid w:val="00FD6CC4"/>
    <w:rsid w:val="00FE7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AFE"/>
  </w:style>
  <w:style w:type="paragraph" w:styleId="Ttulo1">
    <w:name w:val="heading 1"/>
    <w:basedOn w:val="Normal"/>
    <w:next w:val="Normal"/>
    <w:link w:val="Ttulo1Car"/>
    <w:uiPriority w:val="9"/>
    <w:qFormat/>
    <w:rsid w:val="00941A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411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41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6411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style-span">
    <w:name w:val="apple-style-span"/>
    <w:basedOn w:val="Fuentedeprrafopredeter"/>
    <w:rsid w:val="0022402B"/>
  </w:style>
  <w:style w:type="character" w:customStyle="1" w:styleId="apple-converted-space">
    <w:name w:val="apple-converted-space"/>
    <w:basedOn w:val="Fuentedeprrafopredeter"/>
    <w:rsid w:val="0022402B"/>
  </w:style>
  <w:style w:type="character" w:styleId="Hipervnculo">
    <w:name w:val="Hyperlink"/>
    <w:basedOn w:val="Fuentedeprrafopredeter"/>
    <w:uiPriority w:val="99"/>
    <w:semiHidden/>
    <w:unhideWhenUsed/>
    <w:rsid w:val="002240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24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2402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2402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22402B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24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402B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22402B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Revisin">
    <w:name w:val="Revision"/>
    <w:hidden/>
    <w:uiPriority w:val="99"/>
    <w:semiHidden/>
    <w:rsid w:val="005C31C6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941A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ParrafoTESIS">
    <w:name w:val="Parrafo_TESIS"/>
    <w:basedOn w:val="Normal"/>
    <w:autoRedefine/>
    <w:qFormat/>
    <w:rsid w:val="00941AFE"/>
    <w:pPr>
      <w:spacing w:before="120" w:after="120" w:line="360" w:lineRule="auto"/>
      <w:ind w:firstLine="709"/>
      <w:jc w:val="both"/>
    </w:pPr>
    <w:rPr>
      <w:rFonts w:cstheme="minorHAnsi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411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411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64114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FBEDD-13A9-45F7-B115-E085D9E1C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Facundo-std</cp:lastModifiedBy>
  <cp:revision>7</cp:revision>
  <dcterms:created xsi:type="dcterms:W3CDTF">2010-09-05T21:55:00Z</dcterms:created>
  <dcterms:modified xsi:type="dcterms:W3CDTF">2010-09-06T00:19:00Z</dcterms:modified>
</cp:coreProperties>
</file>