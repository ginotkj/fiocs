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AFE" w:rsidRPr="00D22DA9" w:rsidRDefault="00941AFE" w:rsidP="00941AFE">
      <w:pPr>
        <w:pStyle w:val="Ttulo1"/>
        <w:rPr>
          <w:rStyle w:val="apple-style-span"/>
          <w:rFonts w:cstheme="minorHAnsi"/>
          <w:b w:val="0"/>
          <w:sz w:val="32"/>
        </w:rPr>
      </w:pPr>
      <w:bookmarkStart w:id="0" w:name="_Toc266984377"/>
      <w:r>
        <w:rPr>
          <w:rStyle w:val="apple-style-span"/>
          <w:rFonts w:cstheme="minorHAnsi"/>
          <w:b w:val="0"/>
          <w:sz w:val="32"/>
        </w:rPr>
        <w:t>INTRODUCCIÓN</w:t>
      </w:r>
      <w:bookmarkEnd w:id="0"/>
    </w:p>
    <w:p w:rsidR="00941AFE" w:rsidRDefault="00941AFE" w:rsidP="00941AFE">
      <w:pPr>
        <w:pStyle w:val="ParrafoTESIS"/>
        <w:rPr>
          <w:rStyle w:val="apple-style-span"/>
        </w:rPr>
      </w:pPr>
      <w:r w:rsidRPr="0022402B">
        <w:rPr>
          <w:rStyle w:val="apple-style-span"/>
        </w:rPr>
        <w:t xml:space="preserve">La ininterrumpida y progresiva </w:t>
      </w:r>
      <w:r>
        <w:rPr>
          <w:rStyle w:val="apple-style-span"/>
        </w:rPr>
        <w:t xml:space="preserve">evolución de circuitos integrados ha llevado a la dramática reducción </w:t>
      </w:r>
      <w:r w:rsidRPr="0022402B">
        <w:rPr>
          <w:rStyle w:val="apple-style-span"/>
        </w:rPr>
        <w:t>en los tamaños de los dispositivos micro</w:t>
      </w:r>
      <w:r>
        <w:rPr>
          <w:rStyle w:val="apple-style-span"/>
        </w:rPr>
        <w:t>-</w:t>
      </w:r>
      <w:r w:rsidRPr="0022402B">
        <w:rPr>
          <w:rStyle w:val="apple-style-span"/>
        </w:rPr>
        <w:t>electrónicos,  genera</w:t>
      </w:r>
      <w:r>
        <w:rPr>
          <w:rStyle w:val="apple-style-span"/>
        </w:rPr>
        <w:t>ndo dispositivos</w:t>
      </w:r>
      <w:r w:rsidRPr="0022402B">
        <w:rPr>
          <w:rStyle w:val="apple-style-span"/>
        </w:rPr>
        <w:t xml:space="preserve"> cada vez más potentes, </w:t>
      </w:r>
      <w:r>
        <w:rPr>
          <w:rStyle w:val="apple-style-span"/>
        </w:rPr>
        <w:t xml:space="preserve">y más eficientes. Sin embargo, esta evolución </w:t>
      </w:r>
      <w:r w:rsidRPr="0022402B">
        <w:rPr>
          <w:rStyle w:val="apple-style-span"/>
        </w:rPr>
        <w:t>también ocasiona que estos sean cada vez más susceptibles a efectos de ionización por radiación. Dich</w:t>
      </w:r>
      <w:r>
        <w:rPr>
          <w:rStyle w:val="apple-style-span"/>
        </w:rPr>
        <w:t>a</w:t>
      </w:r>
      <w:r w:rsidRPr="0022402B">
        <w:rPr>
          <w:rStyle w:val="apple-style-span"/>
        </w:rPr>
        <w:t xml:space="preserve"> </w:t>
      </w:r>
      <w:r>
        <w:rPr>
          <w:rStyle w:val="apple-style-span"/>
        </w:rPr>
        <w:t>evolución</w:t>
      </w:r>
      <w:r w:rsidRPr="0022402B">
        <w:rPr>
          <w:rStyle w:val="apple-style-span"/>
        </w:rPr>
        <w:t xml:space="preserve"> </w:t>
      </w:r>
      <w:r>
        <w:rPr>
          <w:rStyle w:val="apple-style-span"/>
        </w:rPr>
        <w:t xml:space="preserve">tiende a </w:t>
      </w:r>
      <w:r w:rsidRPr="0022402B">
        <w:rPr>
          <w:rStyle w:val="apple-style-span"/>
        </w:rPr>
        <w:t xml:space="preserve">un límite en el cual la vulnerabilidad a errores causados por agentes externos es muy </w:t>
      </w:r>
      <w:r>
        <w:rPr>
          <w:rStyle w:val="apple-style-span"/>
        </w:rPr>
        <w:t>probable</w:t>
      </w:r>
      <w:r w:rsidRPr="0022402B">
        <w:rPr>
          <w:rStyle w:val="apple-style-span"/>
        </w:rPr>
        <w:t xml:space="preserve">, reduciendo la </w:t>
      </w:r>
      <w:r>
        <w:rPr>
          <w:rStyle w:val="apple-style-span"/>
        </w:rPr>
        <w:t>con</w:t>
      </w:r>
      <w:r w:rsidRPr="0022402B">
        <w:rPr>
          <w:rStyle w:val="apple-style-span"/>
        </w:rPr>
        <w:t>fiabilidad de los circuitos considera</w:t>
      </w:r>
      <w:r>
        <w:rPr>
          <w:rStyle w:val="apple-style-span"/>
        </w:rPr>
        <w:t>blemente</w:t>
      </w:r>
      <w:r w:rsidRPr="0022402B">
        <w:rPr>
          <w:rStyle w:val="apple-style-span"/>
        </w:rPr>
        <w:t>.</w:t>
      </w:r>
    </w:p>
    <w:p w:rsidR="00941AFE" w:rsidRDefault="003A71DF" w:rsidP="00941AFE">
      <w:pPr>
        <w:spacing w:before="120" w:after="120" w:line="360" w:lineRule="auto"/>
        <w:ind w:firstLine="709"/>
        <w:jc w:val="both"/>
        <w:rPr>
          <w:rStyle w:val="apple-style-span"/>
          <w:rFonts w:cstheme="minorHAnsi"/>
        </w:rPr>
      </w:pPr>
      <w:r>
        <w:rPr>
          <w:rStyle w:val="apple-style-span"/>
          <w:rFonts w:cstheme="minorHAnsi"/>
        </w:rPr>
        <w:t>La</w:t>
      </w:r>
      <w:r w:rsidR="00941AFE">
        <w:rPr>
          <w:rStyle w:val="apple-style-span"/>
          <w:rFonts w:cstheme="minorHAnsi"/>
        </w:rPr>
        <w:t xml:space="preserve"> radiación</w:t>
      </w:r>
      <w:r>
        <w:rPr>
          <w:rStyle w:val="apple-style-span"/>
          <w:rFonts w:cstheme="minorHAnsi"/>
        </w:rPr>
        <w:t xml:space="preserve"> ionizante</w:t>
      </w:r>
      <w:r w:rsidR="00941AFE">
        <w:rPr>
          <w:rStyle w:val="apple-style-span"/>
          <w:rFonts w:cstheme="minorHAnsi"/>
        </w:rPr>
        <w:t xml:space="preserve"> produce diferentes efectos sobre los dispositivos electrónicos. En circuitos digitales, como una memoria por ejemplo, esta falla puede observarse como una variación de un nivel lógico almacenado. En circuitos analógicos, se manifiesta en una variación transitoria de un determinado nivel</w:t>
      </w:r>
      <w:del w:id="1" w:author="FABRICIO" w:date="2010-08-18T18:55:00Z">
        <w:r w:rsidR="00941AFE" w:rsidDel="004768E6">
          <w:rPr>
            <w:rStyle w:val="apple-style-span"/>
            <w:rFonts w:cstheme="minorHAnsi"/>
          </w:rPr>
          <w:delText>. P</w:delText>
        </w:r>
      </w:del>
      <w:ins w:id="2" w:author="FABRICIO" w:date="2010-08-18T18:55:00Z">
        <w:r w:rsidR="004768E6">
          <w:rPr>
            <w:rStyle w:val="apple-style-span"/>
            <w:rFonts w:cstheme="minorHAnsi"/>
          </w:rPr>
          <w:t>, p</w:t>
        </w:r>
      </w:ins>
      <w:r w:rsidR="00941AFE">
        <w:rPr>
          <w:rStyle w:val="apple-style-span"/>
          <w:rFonts w:cstheme="minorHAnsi"/>
        </w:rPr>
        <w:t xml:space="preserve">ero según su energía, estos efectos pueden producir hasta la destrucción del elemento semiconductor en el que impactan. En el primer capítulo se describirá el fenómeno </w:t>
      </w:r>
      <w:del w:id="3" w:author="FABRICIO" w:date="2010-08-18T18:56:00Z">
        <w:r w:rsidR="00941AFE" w:rsidDel="004768E6">
          <w:rPr>
            <w:rStyle w:val="apple-style-span"/>
            <w:rFonts w:cstheme="minorHAnsi"/>
          </w:rPr>
          <w:delText>más detalladamente</w:delText>
        </w:r>
      </w:del>
      <w:ins w:id="4" w:author="FABRICIO" w:date="2010-08-18T18:56:00Z">
        <w:r w:rsidR="004768E6">
          <w:rPr>
            <w:rStyle w:val="apple-style-span"/>
            <w:rFonts w:cstheme="minorHAnsi"/>
          </w:rPr>
          <w:t>de manera más detallada</w:t>
        </w:r>
      </w:ins>
      <w:r w:rsidR="00941AFE">
        <w:rPr>
          <w:rStyle w:val="apple-style-span"/>
          <w:rFonts w:cstheme="minorHAnsi"/>
        </w:rPr>
        <w:t>.</w:t>
      </w:r>
    </w:p>
    <w:p w:rsidR="00941AFE" w:rsidRDefault="00941AFE" w:rsidP="00941AFE">
      <w:pPr>
        <w:spacing w:before="120" w:after="120" w:line="360" w:lineRule="auto"/>
        <w:ind w:firstLine="709"/>
        <w:jc w:val="both"/>
        <w:rPr>
          <w:rStyle w:val="apple-style-span"/>
          <w:rFonts w:cstheme="minorHAnsi"/>
        </w:rPr>
      </w:pPr>
      <w:r>
        <w:rPr>
          <w:rStyle w:val="apple-style-span"/>
          <w:rFonts w:cstheme="minorHAnsi"/>
        </w:rPr>
        <w:t xml:space="preserve">Cuando estos dispositivos son elementos críticos de los sistemas, como equipamiento médico o espacial, el problema es aun más grande y la confiabilidad se vuelve un factor sumamente importante. Muchos de los dispositivos utilizados en estas </w:t>
      </w:r>
      <w:del w:id="5" w:author="FABRICIO" w:date="2010-08-18T18:57:00Z">
        <w:r w:rsidDel="004768E6">
          <w:rPr>
            <w:rStyle w:val="apple-style-span"/>
            <w:rFonts w:cstheme="minorHAnsi"/>
          </w:rPr>
          <w:delText>a</w:delText>
        </w:r>
      </w:del>
      <w:del w:id="6" w:author="FABRICIO" w:date="2010-08-18T18:56:00Z">
        <w:r w:rsidDel="004768E6">
          <w:rPr>
            <w:rStyle w:val="apple-style-span"/>
            <w:rFonts w:cstheme="minorHAnsi"/>
          </w:rPr>
          <w:delText>é</w:delText>
        </w:r>
      </w:del>
      <w:del w:id="7" w:author="FABRICIO" w:date="2010-08-18T18:57:00Z">
        <w:r w:rsidDel="004768E6">
          <w:rPr>
            <w:rStyle w:val="apple-style-span"/>
            <w:rFonts w:cstheme="minorHAnsi"/>
          </w:rPr>
          <w:delText>reas</w:delText>
        </w:r>
      </w:del>
      <w:ins w:id="8" w:author="FABRICIO" w:date="2010-08-18T18:57:00Z">
        <w:r w:rsidR="004768E6">
          <w:rPr>
            <w:rStyle w:val="apple-style-span"/>
            <w:rFonts w:cstheme="minorHAnsi"/>
          </w:rPr>
          <w:t>áreas</w:t>
        </w:r>
      </w:ins>
      <w:r>
        <w:rPr>
          <w:rStyle w:val="apple-style-span"/>
          <w:rFonts w:cstheme="minorHAnsi"/>
        </w:rPr>
        <w:t xml:space="preserve"> combinan dispositivos analógicos, digitales o mixtos. Debido a la gran cantidad de bibliografía enfocada en el estudio de las estructuras digitales, en este trabajo se optó por el estudio de los efectos transitorios en estructuras analógicas (Analog Single-Event Transient - ASET).</w:t>
      </w:r>
    </w:p>
    <w:p w:rsidR="00941AFE" w:rsidRDefault="00941AFE" w:rsidP="00941AFE">
      <w:pPr>
        <w:spacing w:before="120" w:after="120" w:line="360" w:lineRule="auto"/>
        <w:ind w:firstLine="709"/>
        <w:jc w:val="both"/>
        <w:rPr>
          <w:rStyle w:val="apple-style-span"/>
          <w:rFonts w:cstheme="minorHAnsi"/>
        </w:rPr>
      </w:pPr>
      <w:r>
        <w:rPr>
          <w:rStyle w:val="apple-style-span"/>
          <w:rFonts w:cstheme="minorHAnsi"/>
        </w:rPr>
        <w:t>Particularmente, se optó por el análisis de un conversor analógico-digital (AD) del tipo flash, ya que suelen ser los elementos críticos de los sistemas mencionados</w:t>
      </w:r>
      <w:r w:rsidR="00BE6947">
        <w:rPr>
          <w:rStyle w:val="apple-style-span"/>
          <w:rFonts w:cstheme="minorHAnsi"/>
        </w:rPr>
        <w:t>.</w:t>
      </w:r>
      <w:r>
        <w:rPr>
          <w:rStyle w:val="apple-style-span"/>
          <w:rFonts w:cstheme="minorHAnsi"/>
        </w:rPr>
        <w:t xml:space="preserve"> </w:t>
      </w:r>
      <w:r w:rsidR="00F2361B">
        <w:rPr>
          <w:rStyle w:val="apple-style-span"/>
          <w:rFonts w:cstheme="minorHAnsi"/>
        </w:rPr>
        <w:t>Otro factor determinante</w:t>
      </w:r>
      <w:r w:rsidR="00EF49C9">
        <w:rPr>
          <w:rStyle w:val="apple-style-span"/>
          <w:rFonts w:cstheme="minorHAnsi"/>
        </w:rPr>
        <w:t>,</w:t>
      </w:r>
      <w:r w:rsidR="00F2361B">
        <w:rPr>
          <w:rStyle w:val="apple-style-span"/>
          <w:rFonts w:cstheme="minorHAnsi"/>
        </w:rPr>
        <w:t xml:space="preserve"> fue la estructura del conversor </w:t>
      </w:r>
      <w:r w:rsidR="007B4426">
        <w:rPr>
          <w:rStyle w:val="apple-style-span"/>
          <w:rFonts w:cstheme="minorHAnsi"/>
        </w:rPr>
        <w:t xml:space="preserve">dividido </w:t>
      </w:r>
      <w:r w:rsidR="00F2361B">
        <w:rPr>
          <w:rStyle w:val="apple-style-span"/>
          <w:rFonts w:cstheme="minorHAnsi"/>
        </w:rPr>
        <w:t>en una etapa analógica y una et</w:t>
      </w:r>
      <w:r w:rsidR="00EF49C9">
        <w:rPr>
          <w:rStyle w:val="apple-style-span"/>
          <w:rFonts w:cstheme="minorHAnsi"/>
        </w:rPr>
        <w:t>apa digital bien diferenciada. Ést</w:t>
      </w:r>
      <w:ins w:id="9" w:author="FABRICIO" w:date="2010-08-18T19:02:00Z">
        <w:r w:rsidR="00C82707">
          <w:rPr>
            <w:rStyle w:val="apple-style-span"/>
            <w:rFonts w:cstheme="minorHAnsi"/>
          </w:rPr>
          <w:t>o</w:t>
        </w:r>
      </w:ins>
      <w:del w:id="10" w:author="FABRICIO" w:date="2010-08-18T19:02:00Z">
        <w:r w:rsidR="00EF49C9" w:rsidDel="00C82707">
          <w:rPr>
            <w:rStyle w:val="apple-style-span"/>
            <w:rFonts w:cstheme="minorHAnsi"/>
          </w:rPr>
          <w:delText>e</w:delText>
        </w:r>
      </w:del>
      <w:r w:rsidR="00F2361B">
        <w:rPr>
          <w:rStyle w:val="apple-style-span"/>
          <w:rFonts w:cstheme="minorHAnsi"/>
        </w:rPr>
        <w:t xml:space="preserve"> </w:t>
      </w:r>
      <w:r w:rsidR="007B4426">
        <w:rPr>
          <w:rStyle w:val="apple-style-span"/>
          <w:rFonts w:cstheme="minorHAnsi"/>
        </w:rPr>
        <w:t>fue</w:t>
      </w:r>
      <w:r w:rsidR="00F2361B">
        <w:rPr>
          <w:rStyle w:val="apple-style-span"/>
          <w:rFonts w:cstheme="minorHAnsi"/>
        </w:rPr>
        <w:t xml:space="preserve"> de suma importancia ya que la inyección de las fallas se realizar</w:t>
      </w:r>
      <w:r w:rsidR="007B4426">
        <w:rPr>
          <w:rStyle w:val="apple-style-span"/>
          <w:rFonts w:cstheme="minorHAnsi"/>
        </w:rPr>
        <w:t>á</w:t>
      </w:r>
      <w:r w:rsidR="00F2361B">
        <w:rPr>
          <w:rStyle w:val="apple-style-span"/>
          <w:rFonts w:cstheme="minorHAnsi"/>
        </w:rPr>
        <w:t xml:space="preserve"> en la etapa analógica únicamente.</w:t>
      </w:r>
      <w:r>
        <w:rPr>
          <w:rStyle w:val="apple-style-span"/>
          <w:rFonts w:cstheme="minorHAnsi"/>
        </w:rPr>
        <w:t xml:space="preserve"> A lo largo del segundo capítulo se explicará el sistema diseñado y sus especificaciones. </w:t>
      </w:r>
    </w:p>
    <w:p w:rsidR="0022402B" w:rsidRPr="00941AFE" w:rsidRDefault="00941AFE" w:rsidP="00941AFE">
      <w:pPr>
        <w:spacing w:before="120" w:after="120" w:line="360" w:lineRule="auto"/>
        <w:ind w:firstLine="709"/>
        <w:jc w:val="both"/>
        <w:rPr>
          <w:rStyle w:val="apple-style-span"/>
        </w:rPr>
      </w:pPr>
      <w:r>
        <w:rPr>
          <w:rStyle w:val="apple-style-span"/>
          <w:rFonts w:cstheme="minorHAnsi"/>
        </w:rPr>
        <w:t>El conversor flash utilizado se diseñó con una palabra digital de salida de 6 bits ya que</w:t>
      </w:r>
      <w:r w:rsidR="00491D13">
        <w:rPr>
          <w:rStyle w:val="apple-style-span"/>
          <w:rFonts w:cstheme="minorHAnsi"/>
        </w:rPr>
        <w:t xml:space="preserve"> con</w:t>
      </w:r>
      <w:r>
        <w:rPr>
          <w:rStyle w:val="apple-style-span"/>
          <w:rFonts w:cstheme="minorHAnsi"/>
        </w:rPr>
        <w:t xml:space="preserve"> este nivel de complejidad</w:t>
      </w:r>
      <w:r w:rsidR="00491D13">
        <w:rPr>
          <w:rStyle w:val="apple-style-span"/>
          <w:rFonts w:cstheme="minorHAnsi"/>
        </w:rPr>
        <w:t xml:space="preserve"> se</w:t>
      </w:r>
      <w:r>
        <w:rPr>
          <w:rStyle w:val="apple-style-span"/>
          <w:rFonts w:cstheme="minorHAnsi"/>
        </w:rPr>
        <w:t xml:space="preserve"> genera</w:t>
      </w:r>
      <w:r w:rsidR="00491D13">
        <w:rPr>
          <w:rStyle w:val="apple-style-span"/>
          <w:rFonts w:cstheme="minorHAnsi"/>
        </w:rPr>
        <w:t>n</w:t>
      </w:r>
      <w:r>
        <w:rPr>
          <w:rStyle w:val="apple-style-span"/>
          <w:rFonts w:cstheme="minorHAnsi"/>
        </w:rPr>
        <w:t xml:space="preserve"> más de diez mil puntos de inyección posible</w:t>
      </w:r>
      <w:r w:rsidR="00491D13">
        <w:rPr>
          <w:rStyle w:val="apple-style-span"/>
          <w:rFonts w:cstheme="minorHAnsi"/>
        </w:rPr>
        <w:t>s</w:t>
      </w:r>
      <w:r>
        <w:rPr>
          <w:rStyle w:val="apple-style-span"/>
          <w:rFonts w:cstheme="minorHAnsi"/>
        </w:rPr>
        <w:t xml:space="preserve">. Con este nivel </w:t>
      </w:r>
      <w:ins w:id="11" w:author="FABRICIO" w:date="2010-08-18T19:03:00Z">
        <w:r w:rsidR="00C82707">
          <w:rPr>
            <w:rStyle w:val="apple-style-span"/>
            <w:rFonts w:cstheme="minorHAnsi"/>
          </w:rPr>
          <w:t xml:space="preserve">de cantidad </w:t>
        </w:r>
      </w:ins>
      <w:r>
        <w:rPr>
          <w:rStyle w:val="apple-style-span"/>
          <w:rFonts w:cstheme="minorHAnsi"/>
        </w:rPr>
        <w:t>de puntos</w:t>
      </w:r>
      <w:ins w:id="12" w:author="FABRICIO" w:date="2010-08-18T19:03:00Z">
        <w:r w:rsidR="00C82707">
          <w:rPr>
            <w:rStyle w:val="apple-style-span"/>
            <w:rFonts w:cstheme="minorHAnsi"/>
          </w:rPr>
          <w:t xml:space="preserve"> inyección</w:t>
        </w:r>
      </w:ins>
      <w:r>
        <w:rPr>
          <w:rStyle w:val="apple-style-span"/>
          <w:rFonts w:cstheme="minorHAnsi"/>
        </w:rPr>
        <w:t xml:space="preserve">, y simulando para cada una de los posibles rangos de tensión de entrada, </w:t>
      </w:r>
      <w:r w:rsidR="00491D13">
        <w:rPr>
          <w:rStyle w:val="apple-style-span"/>
          <w:rFonts w:cstheme="minorHAnsi"/>
        </w:rPr>
        <w:t>fue necesario</w:t>
      </w:r>
      <w:r>
        <w:rPr>
          <w:rStyle w:val="apple-style-span"/>
          <w:rFonts w:cstheme="minorHAnsi"/>
        </w:rPr>
        <w:t xml:space="preserve"> diseñar un sistema automatizado de inyección y simulación paralela para </w:t>
      </w:r>
      <w:r>
        <w:rPr>
          <w:rStyle w:val="apple-style-span"/>
          <w:rFonts w:cstheme="minorHAnsi"/>
        </w:rPr>
        <w:lastRenderedPageBreak/>
        <w:t xml:space="preserve">acortar los tiempos </w:t>
      </w:r>
      <w:ins w:id="13" w:author="FABRICIO" w:date="2010-08-18T19:06:00Z">
        <w:r w:rsidR="00C82707">
          <w:rPr>
            <w:rStyle w:val="apple-style-span"/>
            <w:rFonts w:cstheme="minorHAnsi"/>
          </w:rPr>
          <w:t>requeridos en todo el proceso</w:t>
        </w:r>
      </w:ins>
      <w:del w:id="14" w:author="FABRICIO" w:date="2010-08-18T19:06:00Z">
        <w:r w:rsidDel="00C82707">
          <w:rPr>
            <w:rStyle w:val="apple-style-span"/>
            <w:rFonts w:cstheme="minorHAnsi"/>
          </w:rPr>
          <w:delText>de simulación</w:delText>
        </w:r>
      </w:del>
      <w:r>
        <w:rPr>
          <w:rStyle w:val="apple-style-span"/>
          <w:rFonts w:cstheme="minorHAnsi"/>
        </w:rPr>
        <w:t>. En el capítulo número tres se hace referencia al sistema de inyección y análisis utilizado.</w:t>
      </w:r>
      <w:r w:rsidDel="005B206D">
        <w:rPr>
          <w:rStyle w:val="apple-style-span"/>
          <w:rFonts w:cstheme="minorHAnsi"/>
        </w:rPr>
        <w:t xml:space="preserve"> </w:t>
      </w:r>
      <w:r>
        <w:rPr>
          <w:rStyle w:val="apple-style-span"/>
          <w:rFonts w:cstheme="minorHAnsi"/>
        </w:rPr>
        <w:t xml:space="preserve">Se enfocará en el análisis de los datos obtenidos, donde se presentarán los resultados de la campaña de inyección, y se </w:t>
      </w:r>
      <w:r w:rsidR="00491D13">
        <w:rPr>
          <w:rStyle w:val="apple-style-span"/>
          <w:rFonts w:cstheme="minorHAnsi"/>
        </w:rPr>
        <w:t>determinarán</w:t>
      </w:r>
      <w:r>
        <w:rPr>
          <w:rStyle w:val="apple-style-span"/>
          <w:rFonts w:cstheme="minorHAnsi"/>
        </w:rPr>
        <w:t xml:space="preserve"> los nodos sensibles del diseño.</w:t>
      </w:r>
    </w:p>
    <w:sectPr w:rsidR="0022402B" w:rsidRPr="00941AFE"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CB3" w:rsidRDefault="00D30CB3" w:rsidP="0022402B">
      <w:pPr>
        <w:spacing w:after="0" w:line="240" w:lineRule="auto"/>
      </w:pPr>
      <w:r>
        <w:separator/>
      </w:r>
    </w:p>
  </w:endnote>
  <w:endnote w:type="continuationSeparator" w:id="0">
    <w:p w:rsidR="00D30CB3" w:rsidRDefault="00D30CB3" w:rsidP="002240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CB3" w:rsidRDefault="00D30CB3" w:rsidP="0022402B">
      <w:pPr>
        <w:spacing w:after="0" w:line="240" w:lineRule="auto"/>
      </w:pPr>
      <w:r>
        <w:separator/>
      </w:r>
    </w:p>
  </w:footnote>
  <w:footnote w:type="continuationSeparator" w:id="0">
    <w:p w:rsidR="00D30CB3" w:rsidRDefault="00D30CB3" w:rsidP="002240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08"/>
  <w:hyphenationZone w:val="425"/>
  <w:characterSpacingControl w:val="doNotCompress"/>
  <w:footnotePr>
    <w:footnote w:id="-1"/>
    <w:footnote w:id="0"/>
  </w:footnotePr>
  <w:endnotePr>
    <w:endnote w:id="-1"/>
    <w:endnote w:id="0"/>
  </w:endnotePr>
  <w:compat/>
  <w:rsids>
    <w:rsidRoot w:val="00D40F0C"/>
    <w:rsid w:val="001C5EF1"/>
    <w:rsid w:val="001E6DBE"/>
    <w:rsid w:val="0022402B"/>
    <w:rsid w:val="0024584F"/>
    <w:rsid w:val="002A32C6"/>
    <w:rsid w:val="002F017E"/>
    <w:rsid w:val="003A71DF"/>
    <w:rsid w:val="003E4CC9"/>
    <w:rsid w:val="0044600F"/>
    <w:rsid w:val="00450C59"/>
    <w:rsid w:val="004768E6"/>
    <w:rsid w:val="00491D13"/>
    <w:rsid w:val="00535FBD"/>
    <w:rsid w:val="0054709E"/>
    <w:rsid w:val="005A3E7B"/>
    <w:rsid w:val="005C31C6"/>
    <w:rsid w:val="00620DDC"/>
    <w:rsid w:val="00675599"/>
    <w:rsid w:val="00681ABE"/>
    <w:rsid w:val="0069259F"/>
    <w:rsid w:val="006C04CB"/>
    <w:rsid w:val="006C1921"/>
    <w:rsid w:val="006D3A72"/>
    <w:rsid w:val="006E20FB"/>
    <w:rsid w:val="006F4F32"/>
    <w:rsid w:val="00731155"/>
    <w:rsid w:val="00784BE5"/>
    <w:rsid w:val="00794C6D"/>
    <w:rsid w:val="007A1013"/>
    <w:rsid w:val="007B4426"/>
    <w:rsid w:val="007C581A"/>
    <w:rsid w:val="007C7A16"/>
    <w:rsid w:val="007D1099"/>
    <w:rsid w:val="007E538D"/>
    <w:rsid w:val="007F276A"/>
    <w:rsid w:val="00831F21"/>
    <w:rsid w:val="00841645"/>
    <w:rsid w:val="00842802"/>
    <w:rsid w:val="008A3887"/>
    <w:rsid w:val="008C1194"/>
    <w:rsid w:val="008C2E2C"/>
    <w:rsid w:val="00941AFE"/>
    <w:rsid w:val="0095312C"/>
    <w:rsid w:val="00972170"/>
    <w:rsid w:val="00973712"/>
    <w:rsid w:val="009A7021"/>
    <w:rsid w:val="009B5531"/>
    <w:rsid w:val="009D7A27"/>
    <w:rsid w:val="00A24F9F"/>
    <w:rsid w:val="00AA1F78"/>
    <w:rsid w:val="00AC769C"/>
    <w:rsid w:val="00AF7107"/>
    <w:rsid w:val="00B0241E"/>
    <w:rsid w:val="00B519E0"/>
    <w:rsid w:val="00BA61A4"/>
    <w:rsid w:val="00BC2FC7"/>
    <w:rsid w:val="00BC4E9C"/>
    <w:rsid w:val="00BE6947"/>
    <w:rsid w:val="00C35A62"/>
    <w:rsid w:val="00C65D76"/>
    <w:rsid w:val="00C7621A"/>
    <w:rsid w:val="00C82707"/>
    <w:rsid w:val="00CB1B5E"/>
    <w:rsid w:val="00D07B27"/>
    <w:rsid w:val="00D129E3"/>
    <w:rsid w:val="00D22DA9"/>
    <w:rsid w:val="00D30CB3"/>
    <w:rsid w:val="00D40F0C"/>
    <w:rsid w:val="00D5622F"/>
    <w:rsid w:val="00D72BC2"/>
    <w:rsid w:val="00DC3A60"/>
    <w:rsid w:val="00DD675B"/>
    <w:rsid w:val="00E04C89"/>
    <w:rsid w:val="00E073F8"/>
    <w:rsid w:val="00E12E0E"/>
    <w:rsid w:val="00E136FC"/>
    <w:rsid w:val="00E737BA"/>
    <w:rsid w:val="00E80498"/>
    <w:rsid w:val="00E92403"/>
    <w:rsid w:val="00EC5CAB"/>
    <w:rsid w:val="00EF49C9"/>
    <w:rsid w:val="00F01A3D"/>
    <w:rsid w:val="00F14296"/>
    <w:rsid w:val="00F2361B"/>
    <w:rsid w:val="00F27112"/>
    <w:rsid w:val="00F433E6"/>
    <w:rsid w:val="00F56B84"/>
    <w:rsid w:val="00F65A75"/>
    <w:rsid w:val="00FA6C26"/>
    <w:rsid w:val="00FD247B"/>
    <w:rsid w:val="00FD6CC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AFE"/>
  </w:style>
  <w:style w:type="paragraph" w:styleId="Ttulo1">
    <w:name w:val="heading 1"/>
    <w:basedOn w:val="Normal"/>
    <w:next w:val="Normal"/>
    <w:link w:val="Ttulo1Car"/>
    <w:uiPriority w:val="9"/>
    <w:qFormat/>
    <w:rsid w:val="00941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22402B"/>
  </w:style>
  <w:style w:type="character" w:customStyle="1" w:styleId="apple-converted-space">
    <w:name w:val="apple-converted-space"/>
    <w:basedOn w:val="Fuentedeprrafopredeter"/>
    <w:rsid w:val="0022402B"/>
  </w:style>
  <w:style w:type="character" w:styleId="Hipervnculo">
    <w:name w:val="Hyperlink"/>
    <w:basedOn w:val="Fuentedeprrafopredeter"/>
    <w:uiPriority w:val="99"/>
    <w:semiHidden/>
    <w:unhideWhenUsed/>
    <w:rsid w:val="0022402B"/>
    <w:rPr>
      <w:color w:val="0000FF"/>
      <w:u w:val="single"/>
    </w:rPr>
  </w:style>
  <w:style w:type="paragraph" w:styleId="NormalWeb">
    <w:name w:val="Normal (Web)"/>
    <w:basedOn w:val="Normal"/>
    <w:uiPriority w:val="99"/>
    <w:unhideWhenUsed/>
    <w:rsid w:val="0022402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22402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2402B"/>
    <w:rPr>
      <w:sz w:val="20"/>
      <w:szCs w:val="20"/>
    </w:rPr>
  </w:style>
  <w:style w:type="character" w:styleId="Refdenotaalfinal">
    <w:name w:val="endnote reference"/>
    <w:basedOn w:val="Fuentedeprrafopredeter"/>
    <w:uiPriority w:val="99"/>
    <w:semiHidden/>
    <w:unhideWhenUsed/>
    <w:rsid w:val="0022402B"/>
    <w:rPr>
      <w:vertAlign w:val="superscript"/>
    </w:rPr>
  </w:style>
  <w:style w:type="paragraph" w:styleId="Textodeglobo">
    <w:name w:val="Balloon Text"/>
    <w:basedOn w:val="Normal"/>
    <w:link w:val="TextodegloboCar"/>
    <w:uiPriority w:val="99"/>
    <w:semiHidden/>
    <w:unhideWhenUsed/>
    <w:rsid w:val="002240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02B"/>
    <w:rPr>
      <w:rFonts w:ascii="Tahoma" w:hAnsi="Tahoma" w:cs="Tahoma"/>
      <w:sz w:val="16"/>
      <w:szCs w:val="16"/>
    </w:rPr>
  </w:style>
  <w:style w:type="paragraph" w:styleId="Epgrafe">
    <w:name w:val="caption"/>
    <w:basedOn w:val="Normal"/>
    <w:next w:val="Normal"/>
    <w:uiPriority w:val="35"/>
    <w:semiHidden/>
    <w:unhideWhenUsed/>
    <w:qFormat/>
    <w:rsid w:val="0022402B"/>
    <w:pPr>
      <w:spacing w:line="240" w:lineRule="auto"/>
    </w:pPr>
    <w:rPr>
      <w:b/>
      <w:bCs/>
      <w:color w:val="4F81BD" w:themeColor="accent1"/>
      <w:sz w:val="18"/>
      <w:szCs w:val="18"/>
    </w:rPr>
  </w:style>
  <w:style w:type="paragraph" w:styleId="Revisin">
    <w:name w:val="Revision"/>
    <w:hidden/>
    <w:uiPriority w:val="99"/>
    <w:semiHidden/>
    <w:rsid w:val="005C31C6"/>
    <w:pPr>
      <w:spacing w:after="0" w:line="240" w:lineRule="auto"/>
    </w:pPr>
  </w:style>
  <w:style w:type="character" w:customStyle="1" w:styleId="Ttulo1Car">
    <w:name w:val="Título 1 Car"/>
    <w:basedOn w:val="Fuentedeprrafopredeter"/>
    <w:link w:val="Ttulo1"/>
    <w:uiPriority w:val="9"/>
    <w:rsid w:val="00941AFE"/>
    <w:rPr>
      <w:rFonts w:asciiTheme="majorHAnsi" w:eastAsiaTheme="majorEastAsia" w:hAnsiTheme="majorHAnsi" w:cstheme="majorBidi"/>
      <w:b/>
      <w:bCs/>
      <w:color w:val="365F91" w:themeColor="accent1" w:themeShade="BF"/>
      <w:sz w:val="28"/>
      <w:szCs w:val="28"/>
    </w:rPr>
  </w:style>
  <w:style w:type="paragraph" w:customStyle="1" w:styleId="ParrafoTESIS">
    <w:name w:val="Parrafo_TESIS"/>
    <w:basedOn w:val="Normal"/>
    <w:autoRedefine/>
    <w:qFormat/>
    <w:rsid w:val="00941AFE"/>
    <w:pPr>
      <w:spacing w:before="120" w:after="120" w:line="360" w:lineRule="auto"/>
      <w:ind w:firstLine="709"/>
      <w:jc w:val="both"/>
    </w:pPr>
    <w:rPr>
      <w:rFonts w:cstheme="minorHAns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A33C7-ABAC-4019-A8F1-30E0829E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2</Pages>
  <Words>431</Words>
  <Characters>2375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11</cp:revision>
  <dcterms:created xsi:type="dcterms:W3CDTF">2010-06-11T14:04:00Z</dcterms:created>
  <dcterms:modified xsi:type="dcterms:W3CDTF">2010-08-18T22:08:00Z</dcterms:modified>
</cp:coreProperties>
</file>