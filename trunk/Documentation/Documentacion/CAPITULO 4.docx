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Default Extension="png" ContentType="image/png"/>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word/diagrams/drawing4.xml" ContentType="application/vnd.ms-office.drawingml.diagramDrawing+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5B0" w:rsidRPr="00414942" w:rsidRDefault="00F775B0" w:rsidP="00F775B0">
      <w:pPr>
        <w:pStyle w:val="Ttulo1"/>
      </w:pPr>
      <w:r w:rsidRPr="00414942">
        <w:t xml:space="preserve">CAPÍTULO </w:t>
      </w:r>
      <w:r w:rsidR="0009702E">
        <w:t>4</w:t>
      </w:r>
      <w:r w:rsidRPr="00414942">
        <w:t xml:space="preserve">) CAMPAÑA DE INYECCIÓN </w:t>
      </w:r>
      <w:r w:rsidR="0009702E">
        <w:t>AUTOMATICA</w:t>
      </w:r>
    </w:p>
    <w:p w:rsidR="00F775B0" w:rsidRPr="00414942" w:rsidRDefault="00F775B0" w:rsidP="00F775B0">
      <w:pPr>
        <w:pStyle w:val="IntroCAPTESIS"/>
      </w:pPr>
      <w:r w:rsidRPr="008F0E30">
        <w:t>En este capítulo se detallará el proceso de inyección de fallas y su posterior análisis. El propósito de esta investigación es el de determinar la susceptibilidad a fallas del conversor flash causad</w:t>
      </w:r>
      <w:r>
        <w:t>a</w:t>
      </w:r>
      <w:r w:rsidRPr="008F0E30">
        <w:t xml:space="preserve">s por </w:t>
      </w:r>
      <w:proofErr w:type="spellStart"/>
      <w:r w:rsidRPr="008F0E30">
        <w:t>SETs</w:t>
      </w:r>
      <w:proofErr w:type="spellEnd"/>
      <w:r w:rsidRPr="008F0E30">
        <w:t xml:space="preserve">. El trabajo se enfocó en las estructuras analógicas del circuito, debido que el estudio en estructuras digitales es más conocido y existe abundante información.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8"/>
        <w:gridCol w:w="1404"/>
        <w:gridCol w:w="3632"/>
      </w:tblGrid>
      <w:tr w:rsidR="00F775B0" w:rsidRPr="00127AC7" w:rsidTr="00E06BA7">
        <w:tc>
          <w:tcPr>
            <w:tcW w:w="5056" w:type="dxa"/>
            <w:vAlign w:val="center"/>
          </w:tcPr>
          <w:p w:rsidR="00F775B0" w:rsidRPr="00127AC7" w:rsidRDefault="00F775B0" w:rsidP="00E06BA7">
            <w:pPr>
              <w:jc w:val="center"/>
            </w:pPr>
            <w:r w:rsidRPr="00127AC7">
              <w:rPr>
                <w:noProof/>
                <w:lang w:eastAsia="es-AR"/>
              </w:rPr>
              <w:drawing>
                <wp:inline distT="0" distB="0" distL="0" distR="0">
                  <wp:extent cx="2438400" cy="2451100"/>
                  <wp:effectExtent l="0" t="0" r="0" b="0"/>
                  <wp:docPr id="1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tc>
        <w:tc>
          <w:tcPr>
            <w:tcW w:w="1999" w:type="dxa"/>
            <w:vAlign w:val="center"/>
          </w:tcPr>
          <w:p w:rsidR="00F775B0" w:rsidRPr="00127AC7" w:rsidRDefault="00F775B0" w:rsidP="00E06BA7">
            <w:pPr>
              <w:jc w:val="center"/>
            </w:pPr>
            <w: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6" type="#_x0000_t69" style="width:57pt;height:39.7pt;mso-position-horizontal-relative:char;mso-position-vertical-relative:line" fillcolor="#4f81bd [3204]" strokecolor="#f2f2f2 [3041]" strokeweight="1pt">
                  <v:shadow on="t" type="perspective" color="#243f60 [1604]" opacity=".5" offset="1pt" offset2="-1pt"/>
                  <w10:wrap type="none"/>
                  <w10:anchorlock/>
                </v:shape>
              </w:pict>
            </w:r>
          </w:p>
        </w:tc>
        <w:tc>
          <w:tcPr>
            <w:tcW w:w="1999" w:type="dxa"/>
            <w:vAlign w:val="center"/>
          </w:tcPr>
          <w:p w:rsidR="00F775B0" w:rsidRPr="00127AC7" w:rsidRDefault="00F775B0" w:rsidP="00E06BA7">
            <w:pPr>
              <w:keepNext/>
              <w:jc w:val="center"/>
            </w:pPr>
            <w:r w:rsidRPr="00127AC7">
              <w:rPr>
                <w:noProof/>
                <w:lang w:eastAsia="es-AR"/>
              </w:rPr>
              <w:drawing>
                <wp:inline distT="0" distB="0" distL="0" distR="0">
                  <wp:extent cx="2191109" cy="2061713"/>
                  <wp:effectExtent l="0" t="0" r="0" b="0"/>
                  <wp:docPr id="16"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tc>
      </w:tr>
    </w:tbl>
    <w:p w:rsidR="00F775B0" w:rsidRDefault="00F775B0" w:rsidP="00F775B0">
      <w:pPr>
        <w:pStyle w:val="Epgrafe"/>
      </w:pPr>
      <w:r>
        <w:t xml:space="preserve">Figura </w:t>
      </w:r>
      <w:fldSimple w:instr=" SEQ Figura \* ARABIC ">
        <w:r>
          <w:rPr>
            <w:noProof/>
          </w:rPr>
          <w:t>1</w:t>
        </w:r>
      </w:fldSimple>
      <w:r>
        <w:t>) Interacción usuario-programa.</w:t>
      </w:r>
    </w:p>
    <w:p w:rsidR="00F775B0" w:rsidRPr="00F75827" w:rsidRDefault="00F775B0" w:rsidP="00F775B0"/>
    <w:p w:rsidR="00F775B0" w:rsidRDefault="00F775B0" w:rsidP="00F775B0">
      <w:pPr>
        <w:pStyle w:val="Ttulo2"/>
      </w:pPr>
      <w:r w:rsidRPr="00757ADC">
        <w:t>3.1)</w:t>
      </w:r>
      <w:r>
        <w:t xml:space="preserve"> Inyección</w:t>
      </w:r>
    </w:p>
    <w:p w:rsidR="00F775B0" w:rsidRDefault="00F775B0" w:rsidP="00F775B0">
      <w:pPr>
        <w:pStyle w:val="ParrafoTESIS"/>
      </w:pPr>
      <w:r>
        <w:t xml:space="preserve">La campaña de inyección se realizó sobre los comparadores (estructuras analógicas del conversor). Las fallas son inyectada en cada drenador de cada transistor que lo conforma (PMOS y NMOS, variando la dirección de la corriente según corresponda) simulando un SET en distintas condiciones de señal de entrada. </w:t>
      </w:r>
    </w:p>
    <w:p w:rsidR="00F775B0" w:rsidRDefault="00F775B0" w:rsidP="00F775B0">
      <w:pPr>
        <w:pStyle w:val="ParrafoTESIS"/>
      </w:pPr>
      <w:r>
        <w:t xml:space="preserve">Por cada comparador hay 7 </w:t>
      </w:r>
      <w:proofErr w:type="spellStart"/>
      <w:r>
        <w:t>drenadores</w:t>
      </w:r>
      <w:proofErr w:type="spellEnd"/>
      <w:r>
        <w:t xml:space="preserve"> donde se deben inyectar ambas fallas, los que nos da un total de 14 simulaciones por comparador. Durante la campaña de inyección se varía la señal de entrada en 64 niveles de tensión para los 63 comparadores existentes en el conversor, esto nos da un total de 56448 simulaciones durante el proceso, lo cual requirió de un enorme recurso computacional. Las inyecciones se realizaron de modo manual, en el cual se considero 3 comparadores en situaciones específicas de tensión de entrada y referencia, y de modo automático para realizar el total de las simulaciones mediante el programa desarrollado.</w:t>
      </w:r>
    </w:p>
    <w:p w:rsidR="00F775B0" w:rsidRPr="00A8165C" w:rsidRDefault="00F775B0" w:rsidP="00F775B0">
      <w:pPr>
        <w:pStyle w:val="Ttulo3"/>
      </w:pPr>
      <w:r w:rsidRPr="00A8165C">
        <w:lastRenderedPageBreak/>
        <w:t>3.1.2) Automática</w:t>
      </w:r>
    </w:p>
    <w:p w:rsidR="00F775B0" w:rsidRDefault="00F775B0" w:rsidP="00F775B0">
      <w:pPr>
        <w:pStyle w:val="ParrafoTESIS"/>
      </w:pPr>
      <w:r>
        <w:t xml:space="preserve">Para la campaña de inyección completa, se desarrolló un programa que realizó un </w:t>
      </w:r>
      <w:r w:rsidRPr="00C77424">
        <w:t>“barrido en tensión continua”</w:t>
      </w:r>
      <w:r>
        <w:t xml:space="preserve"> de la entrada desde 1V a 1.64V en cada uno de los </w:t>
      </w:r>
      <w:proofErr w:type="spellStart"/>
      <w:r>
        <w:t>drenadores</w:t>
      </w:r>
      <w:proofErr w:type="spellEnd"/>
      <w:r>
        <w:t xml:space="preserve"> para los 63 comparadores.</w:t>
      </w:r>
      <w:r w:rsidRPr="00245576">
        <w:t xml:space="preserve"> </w:t>
      </w:r>
      <w:r>
        <w:t xml:space="preserve">Éste fue realizado en la plataforma de programación </w:t>
      </w:r>
      <w:proofErr w:type="spellStart"/>
      <w:r>
        <w:t>Python</w:t>
      </w:r>
      <w:proofErr w:type="spellEnd"/>
      <w:r>
        <w:t xml:space="preserve"> bajo el sistema operativo de Windows </w:t>
      </w:r>
      <w:proofErr w:type="spellStart"/>
      <w:r>
        <w:t>Seven</w:t>
      </w:r>
      <w:proofErr w:type="spellEnd"/>
      <w:r>
        <w:t xml:space="preserve">. El código del programa se encuentra detallado en el </w:t>
      </w:r>
      <w:r w:rsidRPr="001B7C08">
        <w:t>APENDICE C.</w:t>
      </w:r>
    </w:p>
    <w:p w:rsidR="00F775B0" w:rsidRDefault="00F775B0" w:rsidP="00F775B0">
      <w:pPr>
        <w:keepNext/>
        <w:jc w:val="center"/>
      </w:pPr>
      <w:r>
        <w:rPr>
          <w:noProof/>
          <w:lang w:eastAsia="es-AR"/>
        </w:rPr>
        <w:drawing>
          <wp:inline distT="0" distB="0" distL="0" distR="0">
            <wp:extent cx="5203408" cy="4093534"/>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18882" cy="4105707"/>
                    </a:xfrm>
                    <a:prstGeom prst="rect">
                      <a:avLst/>
                    </a:prstGeom>
                    <a:noFill/>
                    <a:ln w="9525">
                      <a:noFill/>
                      <a:miter lim="800000"/>
                      <a:headEnd/>
                      <a:tailEnd/>
                    </a:ln>
                  </pic:spPr>
                </pic:pic>
              </a:graphicData>
            </a:graphic>
          </wp:inline>
        </w:drawing>
      </w:r>
    </w:p>
    <w:p w:rsidR="00F775B0" w:rsidRDefault="00F775B0" w:rsidP="00F775B0">
      <w:pPr>
        <w:pStyle w:val="Epgrafe"/>
        <w:jc w:val="center"/>
        <w:rPr>
          <w:b w:val="0"/>
          <w:bCs w:val="0"/>
        </w:rPr>
      </w:pPr>
      <w:r>
        <w:t xml:space="preserve">Figura </w:t>
      </w:r>
      <w:fldSimple w:instr=" SEQ Figura \* ARABIC ">
        <w:r>
          <w:rPr>
            <w:noProof/>
          </w:rPr>
          <w:t>3</w:t>
        </w:r>
      </w:fldSimple>
      <w:r>
        <w:t>) Imagen del programa (pestaña de inyección).</w:t>
      </w:r>
    </w:p>
    <w:p w:rsidR="00F775B0" w:rsidRDefault="00F775B0" w:rsidP="00F775B0">
      <w:pPr>
        <w:pStyle w:val="ParrafoTESIS"/>
      </w:pPr>
      <w:r>
        <w:t>El proceso de inyección consta de 4 pasos, detallados a continuación:</w:t>
      </w:r>
    </w:p>
    <w:p w:rsidR="00F775B0" w:rsidRDefault="00F775B0" w:rsidP="00F775B0">
      <w:pPr>
        <w:keepNext/>
      </w:pPr>
      <w:r>
        <w:rPr>
          <w:noProof/>
          <w:lang w:eastAsia="es-AR"/>
        </w:rPr>
        <w:lastRenderedPageBreak/>
        <w:drawing>
          <wp:inline distT="0" distB="0" distL="0" distR="0">
            <wp:extent cx="5543993" cy="3381153"/>
            <wp:effectExtent l="38100" t="0" r="18607" b="0"/>
            <wp:docPr id="20"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F775B0" w:rsidRDefault="00F775B0" w:rsidP="00F775B0">
      <w:pPr>
        <w:pStyle w:val="Epgrafe"/>
        <w:jc w:val="center"/>
      </w:pPr>
      <w:r>
        <w:t xml:space="preserve">Figura </w:t>
      </w:r>
      <w:fldSimple w:instr=" SEQ Figura \* ARABIC ">
        <w:r>
          <w:rPr>
            <w:noProof/>
          </w:rPr>
          <w:t>4</w:t>
        </w:r>
      </w:fldSimple>
      <w:r>
        <w:t>) Diagrama de proceso de inyección de fallas.</w:t>
      </w:r>
    </w:p>
    <w:p w:rsidR="00F775B0" w:rsidRDefault="00F775B0" w:rsidP="00F775B0">
      <w:pPr>
        <w:pStyle w:val="Ttulo2"/>
      </w:pPr>
      <w:r>
        <w:t>3.2) Análisis</w:t>
      </w:r>
    </w:p>
    <w:p w:rsidR="00F775B0" w:rsidRPr="00A8165C" w:rsidRDefault="00F775B0" w:rsidP="00F775B0">
      <w:pPr>
        <w:pStyle w:val="ParrafoTESIS"/>
      </w:pPr>
      <w:r w:rsidRPr="00A8165C">
        <w:t>El análisis de los resultados de la campaña se realizó en dos etapas, al igual que la inyección. Una primera en la cual se analizaron los resultados de las inyecciones hechas de manera manual, verificando el comportamiento general del circuito ante cada alteración del mismo, identificando los nodos sensibles y propensos al error. Luego de corroborar el método manual, se pasó al procesamiento de la información de modo automático mediante un programa realizado para este fin y recopilando la información mediante tablas.</w:t>
      </w:r>
    </w:p>
    <w:p w:rsidR="00F775B0" w:rsidRDefault="00F775B0" w:rsidP="00F775B0">
      <w:pPr>
        <w:pStyle w:val="Ttulo3"/>
      </w:pPr>
      <w:r>
        <w:t>3.2.2) Automática</w:t>
      </w:r>
    </w:p>
    <w:p w:rsidR="00F775B0" w:rsidRDefault="00F775B0" w:rsidP="00F775B0">
      <w:pPr>
        <w:pStyle w:val="ParrafoTESIS"/>
      </w:pPr>
      <w:r>
        <w:t>Luego de corroborar el correcto funcionamiento del programa y el comportamiento del comparador ante las perturbaciones, se pasó a la utilización del programa para automatizar el proceso de recopilación de información obtenida de las simulaciones.</w:t>
      </w:r>
    </w:p>
    <w:p w:rsidR="00F775B0" w:rsidRDefault="00F775B0" w:rsidP="00F775B0">
      <w:pPr>
        <w:jc w:val="center"/>
      </w:pPr>
      <w:r>
        <w:rPr>
          <w:noProof/>
          <w:lang w:eastAsia="es-AR"/>
        </w:rPr>
        <w:lastRenderedPageBreak/>
        <w:drawing>
          <wp:inline distT="0" distB="0" distL="0" distR="0">
            <wp:extent cx="4486275" cy="3534268"/>
            <wp:effectExtent l="19050" t="0" r="9525" b="0"/>
            <wp:docPr id="1"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cstate="print"/>
                    <a:srcRect/>
                    <a:stretch>
                      <a:fillRect/>
                    </a:stretch>
                  </pic:blipFill>
                  <pic:spPr bwMode="auto">
                    <a:xfrm>
                      <a:off x="0" y="0"/>
                      <a:ext cx="4494744" cy="354094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0" w:name="_Ref267303465"/>
      <w:r>
        <w:t xml:space="preserve">Figura </w:t>
      </w:r>
      <w:fldSimple w:instr=" SEQ Figura \* ARABIC ">
        <w:r>
          <w:rPr>
            <w:noProof/>
          </w:rPr>
          <w:t>12</w:t>
        </w:r>
      </w:fldSimple>
      <w:bookmarkEnd w:id="0"/>
      <w:r>
        <w:t>) Imagen del programa (pestaña de simulación).</w:t>
      </w:r>
    </w:p>
    <w:p w:rsidR="00F775B0" w:rsidRPr="008C34A7" w:rsidRDefault="00F775B0" w:rsidP="00F775B0">
      <w:pPr>
        <w:pStyle w:val="ParrafoTESIS"/>
      </w:pPr>
      <w:r>
        <w:t>El proceso de simulación consta de 4 pasos, detallados a continuación:</w:t>
      </w:r>
      <w:r w:rsidRPr="007527AC">
        <w:rPr>
          <w:noProof/>
          <w:lang w:eastAsia="es-AR"/>
        </w:rPr>
        <w:drawing>
          <wp:inline distT="0" distB="0" distL="0" distR="0">
            <wp:extent cx="5619750" cy="3190875"/>
            <wp:effectExtent l="38100" t="0" r="19050" b="0"/>
            <wp:docPr id="24" name="Diagrama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F775B0" w:rsidRDefault="00F775B0" w:rsidP="00F775B0">
      <w:pPr>
        <w:pStyle w:val="Epgrafe"/>
        <w:jc w:val="center"/>
      </w:pPr>
      <w:r>
        <w:t xml:space="preserve">Figura </w:t>
      </w:r>
      <w:fldSimple w:instr=" SEQ Figura \* ARABIC ">
        <w:r>
          <w:rPr>
            <w:noProof/>
          </w:rPr>
          <w:t>13</w:t>
        </w:r>
      </w:fldSimple>
      <w:r>
        <w:t>) Diagrama de proceso de simulación y análisis de falla.</w:t>
      </w:r>
    </w:p>
    <w:p w:rsidR="00F775B0" w:rsidRDefault="00F775B0" w:rsidP="00F775B0">
      <w:pPr>
        <w:pStyle w:val="ParrafoTESIS"/>
      </w:pPr>
      <w:r>
        <w:t xml:space="preserve">La funcionalidad que provee el programa es la de comparar las tensiones guardadas en los archivos de salida de la campaña de simulación con las tensiones ingresadas por el usuario en </w:t>
      </w:r>
      <w:r>
        <w:lastRenderedPageBreak/>
        <w:t xml:space="preserve">la ventana que se aprecia en </w:t>
      </w:r>
      <w:fldSimple w:instr=" REF _Ref267303465 \h  \* MERGEFORMAT ">
        <w:r>
          <w:t xml:space="preserve">Figura </w:t>
        </w:r>
        <w:r>
          <w:rPr>
            <w:noProof/>
          </w:rPr>
          <w:t>11</w:t>
        </w:r>
      </w:fldSimple>
      <w:r>
        <w:t xml:space="preserve"> (podemos ingresarlos en modo analógico o modo digital, en este último, el programa considera como un 1 lógico a un nivel de tensión comprendido entre 2.3 y 3.3 voltios; y un 0 lógico a un nivel de tensión comprendido entre 0 y 1 voltio) y crear una tabla que cuenta con la información del nodo inyectado, el tipo de falla, duración del evento, variación de voltaje, etc.</w:t>
      </w:r>
    </w:p>
    <w:p w:rsidR="00F775B0" w:rsidRDefault="00F775B0" w:rsidP="00F775B0">
      <w:pPr>
        <w:pStyle w:val="ParrafoTESIS"/>
      </w:pPr>
      <w:r>
        <w:t xml:space="preserve">Un ejemplo de una sección de la tabla que devuelve el programa se puede apreciar en la </w:t>
      </w:r>
      <w:fldSimple w:instr=" REF _Ref268163484 \h  \* MERGEFORMAT ">
        <w:r>
          <w:t xml:space="preserve">Figura </w:t>
        </w:r>
        <w:r>
          <w:rPr>
            <w:noProof/>
          </w:rPr>
          <w:t>14</w:t>
        </w:r>
      </w:fldSimple>
      <w:r>
        <w:t>, a continuación.</w:t>
      </w:r>
    </w:p>
    <w:p w:rsidR="00F775B0" w:rsidRDefault="00F775B0" w:rsidP="00F775B0">
      <w:pPr>
        <w:pStyle w:val="NormalWeb"/>
        <w:keepNext/>
        <w:spacing w:before="0" w:beforeAutospacing="0" w:after="0" w:afterAutospacing="0"/>
        <w:jc w:val="center"/>
      </w:pPr>
      <w:r>
        <w:rPr>
          <w:noProof/>
        </w:rPr>
        <w:drawing>
          <wp:inline distT="0" distB="0" distL="0" distR="0">
            <wp:extent cx="5907149" cy="1115960"/>
            <wp:effectExtent l="19050" t="0" r="0" b="0"/>
            <wp:docPr id="11" name="Picture 11" descr="C:\Users\fjferre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jferre1\AppData\Local\Temp\msohtmlclip1\01\clip_image001.png"/>
                    <pic:cNvPicPr>
                      <a:picLocks noChangeAspect="1" noChangeArrowheads="1"/>
                    </pic:cNvPicPr>
                  </pic:nvPicPr>
                  <pic:blipFill>
                    <a:blip r:embed="rId27" cstate="print"/>
                    <a:srcRect/>
                    <a:stretch>
                      <a:fillRect/>
                    </a:stretch>
                  </pic:blipFill>
                  <pic:spPr bwMode="auto">
                    <a:xfrm>
                      <a:off x="0" y="0"/>
                      <a:ext cx="5916160" cy="1117662"/>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1" w:name="_Ref268163484"/>
      <w:r>
        <w:t xml:space="preserve">Figura </w:t>
      </w:r>
      <w:fldSimple w:instr=" SEQ Figura \* ARABIC ">
        <w:r>
          <w:rPr>
            <w:noProof/>
          </w:rPr>
          <w:t>14</w:t>
        </w:r>
      </w:fldSimple>
      <w:bookmarkEnd w:id="1"/>
      <w:r>
        <w:t xml:space="preserve">) </w:t>
      </w:r>
      <w:r w:rsidRPr="007D0C5A">
        <w:t>Tabla obtenida como resultado del análisis del programa</w:t>
      </w:r>
      <w:r>
        <w:t>.</w:t>
      </w:r>
    </w:p>
    <w:p w:rsidR="00F775B0" w:rsidRDefault="00F775B0" w:rsidP="00F775B0">
      <w:pPr>
        <w:pStyle w:val="ParrafoTESIS"/>
      </w:pPr>
      <w:r>
        <w:t>Con una tabla de más de 56.000 filas de datos y la ayuda de un procesador de hojas de cálculo, se realizaron los análisis pertinentes a la campaña de inyección realizada, generando tablas y gráficos estadísticos de los datos recopilados. A continuación se presentan alguno de éstos análisis.</w:t>
      </w:r>
    </w:p>
    <w:p w:rsidR="00F775B0" w:rsidRPr="009B3420" w:rsidRDefault="00F775B0" w:rsidP="00F775B0">
      <w:pPr>
        <w:pStyle w:val="Subttulo"/>
      </w:pPr>
      <w:r w:rsidRPr="009B3420">
        <w:t>Cantidad de errores totales discrimina</w:t>
      </w:r>
      <w:r>
        <w:t>n</w:t>
      </w:r>
      <w:r w:rsidRPr="009B3420">
        <w:t>do tipo</w:t>
      </w:r>
      <w:r>
        <w:t>s</w:t>
      </w:r>
      <w:r w:rsidRPr="009B3420">
        <w:t xml:space="preserve"> de falla:</w:t>
      </w:r>
    </w:p>
    <w:tbl>
      <w:tblPr>
        <w:tblW w:w="5576" w:type="dxa"/>
        <w:jc w:val="center"/>
        <w:tblInd w:w="108" w:type="dxa"/>
        <w:tblLook w:val="04A0"/>
      </w:tblPr>
      <w:tblGrid>
        <w:gridCol w:w="2289"/>
        <w:gridCol w:w="951"/>
        <w:gridCol w:w="1168"/>
        <w:gridCol w:w="1168"/>
      </w:tblGrid>
      <w:tr w:rsidR="00F775B0" w:rsidRPr="00513A0C" w:rsidTr="00E06BA7">
        <w:trPr>
          <w:trHeight w:val="315"/>
          <w:jc w:val="center"/>
        </w:trPr>
        <w:tc>
          <w:tcPr>
            <w:tcW w:w="5576" w:type="dxa"/>
            <w:gridSpan w:val="4"/>
            <w:tcBorders>
              <w:top w:val="nil"/>
              <w:left w:val="nil"/>
              <w:right w:val="nil"/>
            </w:tcBorders>
            <w:shd w:val="clear" w:color="auto" w:fill="auto"/>
            <w:noWrap/>
            <w:vAlign w:val="bottom"/>
            <w:hideMark/>
          </w:tcPr>
          <w:p w:rsidR="00F775B0" w:rsidRPr="00513A0C" w:rsidRDefault="00F775B0" w:rsidP="00E06BA7">
            <w:pPr>
              <w:spacing w:after="0" w:line="240" w:lineRule="auto"/>
              <w:jc w:val="center"/>
              <w:rPr>
                <w:rFonts w:ascii="Calibri" w:eastAsia="Times New Roman" w:hAnsi="Calibri" w:cs="Calibri"/>
                <w:b/>
                <w:bCs/>
                <w:color w:val="1F497D"/>
              </w:rPr>
            </w:pPr>
          </w:p>
        </w:tc>
      </w:tr>
      <w:tr w:rsidR="00F775B0" w:rsidRPr="00BA2BC4" w:rsidTr="00E06BA7">
        <w:trPr>
          <w:trHeight w:val="300"/>
          <w:jc w:val="center"/>
        </w:trPr>
        <w:tc>
          <w:tcPr>
            <w:tcW w:w="2289" w:type="dxa"/>
            <w:tcBorders>
              <w:top w:val="nil"/>
              <w:left w:val="nil"/>
              <w:bottom w:val="single" w:sz="4" w:space="0" w:color="auto"/>
              <w:right w:val="single" w:sz="4" w:space="0" w:color="auto"/>
            </w:tcBorders>
            <w:shd w:val="clear" w:color="000000" w:fill="DBEEF3"/>
            <w:noWrap/>
            <w:vAlign w:val="bottom"/>
            <w:hideMark/>
          </w:tcPr>
          <w:p w:rsidR="00F775B0" w:rsidRPr="00BA2BC4" w:rsidRDefault="00F775B0" w:rsidP="00E06BA7">
            <w:pPr>
              <w:spacing w:after="0" w:line="240" w:lineRule="auto"/>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Tipo</w:t>
            </w:r>
            <w:proofErr w:type="spellEnd"/>
            <w:r w:rsidRPr="00BA2BC4">
              <w:rPr>
                <w:rFonts w:ascii="Calibri" w:eastAsia="Times New Roman" w:hAnsi="Calibri" w:cs="Calibri"/>
                <w:b/>
                <w:color w:val="000000"/>
                <w:lang w:val="en-US"/>
              </w:rPr>
              <w:t xml:space="preserve"> de </w:t>
            </w:r>
            <w:proofErr w:type="spellStart"/>
            <w:r w:rsidRPr="00BA2BC4">
              <w:rPr>
                <w:rFonts w:ascii="Calibri" w:eastAsia="Times New Roman" w:hAnsi="Calibri" w:cs="Calibri"/>
                <w:b/>
                <w:color w:val="000000"/>
                <w:lang w:val="en-US"/>
              </w:rPr>
              <w:t>falla</w:t>
            </w:r>
            <w:proofErr w:type="spellEnd"/>
          </w:p>
        </w:tc>
        <w:tc>
          <w:tcPr>
            <w:tcW w:w="951" w:type="dxa"/>
            <w:tcBorders>
              <w:top w:val="nil"/>
              <w:left w:val="single" w:sz="4" w:space="0" w:color="auto"/>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Error</w:t>
            </w:r>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proofErr w:type="spellStart"/>
            <w:r w:rsidRPr="00BA2BC4">
              <w:rPr>
                <w:rFonts w:ascii="Calibri" w:eastAsia="Times New Roman" w:hAnsi="Calibri" w:cs="Calibri"/>
                <w:b/>
                <w:color w:val="000000"/>
                <w:lang w:val="en-US"/>
              </w:rPr>
              <w:t>Éxito</w:t>
            </w:r>
            <w:proofErr w:type="spellEnd"/>
          </w:p>
        </w:tc>
        <w:tc>
          <w:tcPr>
            <w:tcW w:w="1168" w:type="dxa"/>
            <w:tcBorders>
              <w:top w:val="nil"/>
              <w:left w:val="nil"/>
              <w:bottom w:val="single" w:sz="4" w:space="0" w:color="auto"/>
              <w:right w:val="nil"/>
            </w:tcBorders>
            <w:shd w:val="clear" w:color="000000" w:fill="DBEEF3"/>
            <w:noWrap/>
            <w:vAlign w:val="bottom"/>
            <w:hideMark/>
          </w:tcPr>
          <w:p w:rsidR="00F775B0" w:rsidRPr="00BA2BC4" w:rsidRDefault="00F775B0" w:rsidP="00E06BA7">
            <w:pPr>
              <w:spacing w:after="0" w:line="240" w:lineRule="auto"/>
              <w:jc w:val="center"/>
              <w:rPr>
                <w:rFonts w:ascii="Calibri" w:eastAsia="Times New Roman" w:hAnsi="Calibri" w:cs="Calibri"/>
                <w:b/>
                <w:color w:val="000000"/>
                <w:lang w:val="en-US"/>
              </w:rPr>
            </w:pPr>
            <w:r w:rsidRPr="00BA2BC4">
              <w:rPr>
                <w:rFonts w:ascii="Calibri" w:eastAsia="Times New Roman" w:hAnsi="Calibri" w:cs="Calibri"/>
                <w:b/>
                <w:color w:val="000000"/>
                <w:lang w:val="en-US"/>
              </w:rPr>
              <w:t>Total</w:t>
            </w:r>
          </w:p>
        </w:tc>
      </w:tr>
      <w:tr w:rsidR="00F775B0" w:rsidRPr="00513A0C" w:rsidTr="00E06BA7">
        <w:trPr>
          <w:trHeight w:val="300"/>
          <w:jc w:val="center"/>
        </w:trPr>
        <w:tc>
          <w:tcPr>
            <w:tcW w:w="2289" w:type="dxa"/>
            <w:tcBorders>
              <w:top w:val="single" w:sz="4" w:space="0" w:color="auto"/>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Rampa</w:t>
            </w:r>
            <w:proofErr w:type="spellEnd"/>
          </w:p>
        </w:tc>
        <w:tc>
          <w:tcPr>
            <w:tcW w:w="951" w:type="dxa"/>
            <w:tcBorders>
              <w:top w:val="single" w:sz="4" w:space="0" w:color="auto"/>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1991</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26233</w:t>
            </w:r>
          </w:p>
        </w:tc>
        <w:tc>
          <w:tcPr>
            <w:tcW w:w="1168" w:type="dxa"/>
            <w:tcBorders>
              <w:top w:val="single" w:sz="4" w:space="0" w:color="auto"/>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r w:rsidR="00F775B0" w:rsidRPr="00513A0C" w:rsidTr="00E06BA7">
        <w:trPr>
          <w:trHeight w:val="300"/>
          <w:jc w:val="center"/>
        </w:trPr>
        <w:tc>
          <w:tcPr>
            <w:tcW w:w="2289" w:type="dxa"/>
            <w:tcBorders>
              <w:top w:val="nil"/>
              <w:left w:val="nil"/>
              <w:bottom w:val="nil"/>
              <w:right w:val="single" w:sz="4" w:space="0" w:color="auto"/>
            </w:tcBorders>
            <w:shd w:val="clear" w:color="000000" w:fill="B6DDE8"/>
            <w:noWrap/>
            <w:vAlign w:val="bottom"/>
            <w:hideMark/>
          </w:tcPr>
          <w:p w:rsidR="00F775B0" w:rsidRPr="00BA2BC4" w:rsidRDefault="00F775B0" w:rsidP="00E06BA7">
            <w:pPr>
              <w:spacing w:after="0" w:line="240" w:lineRule="auto"/>
              <w:rPr>
                <w:rFonts w:ascii="Calibri" w:eastAsia="Times New Roman" w:hAnsi="Calibri" w:cs="Calibri"/>
                <w:i/>
                <w:color w:val="000000"/>
                <w:lang w:val="en-US"/>
              </w:rPr>
            </w:pPr>
            <w:proofErr w:type="spellStart"/>
            <w:r w:rsidRPr="00BA2BC4">
              <w:rPr>
                <w:rFonts w:ascii="Calibri" w:eastAsia="Times New Roman" w:hAnsi="Calibri" w:cs="Calibri"/>
                <w:i/>
                <w:color w:val="000000"/>
                <w:lang w:val="en-US"/>
              </w:rPr>
              <w:t>Exponencial</w:t>
            </w:r>
            <w:proofErr w:type="spellEnd"/>
          </w:p>
        </w:tc>
        <w:tc>
          <w:tcPr>
            <w:tcW w:w="951" w:type="dxa"/>
            <w:tcBorders>
              <w:top w:val="nil"/>
              <w:left w:val="single" w:sz="4" w:space="0" w:color="auto"/>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206</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26231</w:t>
            </w:r>
          </w:p>
        </w:tc>
        <w:tc>
          <w:tcPr>
            <w:tcW w:w="1168" w:type="dxa"/>
            <w:tcBorders>
              <w:top w:val="nil"/>
              <w:left w:val="nil"/>
              <w:bottom w:val="nil"/>
              <w:right w:val="nil"/>
            </w:tcBorders>
            <w:shd w:val="clear" w:color="000000" w:fill="B6DDE8"/>
            <w:noWrap/>
            <w:vAlign w:val="bottom"/>
            <w:hideMark/>
          </w:tcPr>
          <w:p w:rsidR="00F775B0" w:rsidRPr="00513A0C" w:rsidRDefault="00F775B0" w:rsidP="00E06BA7">
            <w:pPr>
              <w:spacing w:after="0" w:line="240" w:lineRule="auto"/>
              <w:jc w:val="center"/>
              <w:rPr>
                <w:rFonts w:ascii="Calibri" w:eastAsia="Times New Roman" w:hAnsi="Calibri" w:cs="Calibri"/>
                <w:color w:val="000000"/>
                <w:lang w:val="en-US"/>
              </w:rPr>
            </w:pPr>
            <w:r w:rsidRPr="00513A0C">
              <w:rPr>
                <w:rFonts w:ascii="Calibri" w:eastAsia="Times New Roman" w:hAnsi="Calibri" w:cs="Calibri"/>
                <w:color w:val="000000"/>
                <w:lang w:val="en-US"/>
              </w:rPr>
              <w:t>28224</w:t>
            </w:r>
          </w:p>
        </w:tc>
      </w:tr>
    </w:tbl>
    <w:p w:rsidR="00F775B0" w:rsidRDefault="00F775B0" w:rsidP="00F775B0">
      <w:pPr>
        <w:pStyle w:val="Epgrafe"/>
        <w:keepNext/>
        <w:jc w:val="center"/>
      </w:pPr>
      <w:r>
        <w:t xml:space="preserve">Tabla </w:t>
      </w:r>
      <w:fldSimple w:instr=" SEQ Tabla \* ARABIC ">
        <w:r>
          <w:rPr>
            <w:noProof/>
          </w:rPr>
          <w:t>1</w:t>
        </w:r>
      </w:fldSimple>
      <w:r>
        <w:t>) Tabla de p</w:t>
      </w:r>
      <w:r w:rsidRPr="003F1A40">
        <w:t>orcentaje</w:t>
      </w:r>
      <w:r>
        <w:t>s</w:t>
      </w:r>
      <w:r w:rsidRPr="003F1A40">
        <w:t xml:space="preserve"> de errores según tipo de falla</w:t>
      </w:r>
      <w:r>
        <w:t>.</w:t>
      </w:r>
    </w:p>
    <w:p w:rsidR="00F775B0" w:rsidRDefault="00F775B0" w:rsidP="00F775B0">
      <w:pPr>
        <w:pStyle w:val="Epgrafe"/>
        <w:jc w:val="center"/>
      </w:pPr>
      <w:r w:rsidRPr="00BF5DF3">
        <w:rPr>
          <w:noProof/>
          <w:lang w:eastAsia="es-AR"/>
        </w:rPr>
        <w:drawing>
          <wp:inline distT="0" distB="0" distL="0" distR="0">
            <wp:extent cx="2593522" cy="1615044"/>
            <wp:effectExtent l="19050" t="0" r="0" b="0"/>
            <wp:docPr id="33"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Pr="00BF5DF3">
        <w:rPr>
          <w:noProof/>
          <w:lang w:eastAsia="es-AR"/>
        </w:rPr>
        <w:t xml:space="preserve"> </w:t>
      </w:r>
      <w:r w:rsidRPr="00BF5DF3">
        <w:rPr>
          <w:noProof/>
          <w:lang w:eastAsia="es-AR"/>
        </w:rPr>
        <w:drawing>
          <wp:inline distT="0" distB="0" distL="0" distR="0">
            <wp:extent cx="2676649" cy="1638795"/>
            <wp:effectExtent l="19050" t="0" r="9401" b="0"/>
            <wp:docPr id="3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F775B0" w:rsidRDefault="00F775B0" w:rsidP="00F775B0">
      <w:pPr>
        <w:pStyle w:val="Epgrafe"/>
        <w:jc w:val="center"/>
      </w:pPr>
      <w:r>
        <w:t xml:space="preserve">Figura </w:t>
      </w:r>
      <w:fldSimple w:instr=" SEQ Figura \* ARABIC ">
        <w:r>
          <w:rPr>
            <w:noProof/>
          </w:rPr>
          <w:t>15</w:t>
        </w:r>
      </w:fldSimple>
      <w:r>
        <w:t xml:space="preserve">) </w:t>
      </w:r>
      <w:r w:rsidRPr="00221AB5">
        <w:t>Porcentaje de errores según tipo de falla</w:t>
      </w:r>
      <w:r>
        <w:t>.</w:t>
      </w:r>
    </w:p>
    <w:p w:rsidR="00F775B0" w:rsidRDefault="00F775B0" w:rsidP="00F775B0">
      <w:pPr>
        <w:pStyle w:val="ParrafoTESIS"/>
      </w:pPr>
      <w:r>
        <w:t xml:space="preserve">A partir de estos gráficos de torta, apreciamos que la inyección de la falla tipo rampa genera mayor cantidad de errores de salida en el conversor. Como se mencionó anteriormente, este </w:t>
      </w:r>
      <w:r>
        <w:lastRenderedPageBreak/>
        <w:t>modelo de falla posee un inicio y fin de perturbación bien definido, a diferencia del modelo exponencial, cuya duración no posee un fin exacto. Sin embargo, en este tiempo, la falla tipo rampa genera una mayor perturbación en el equilibrio de corrientes del nodo afectado, permitiendo así que la falla se prolongue por la lógica decodificadora llegando a los bits de salida.</w:t>
      </w:r>
    </w:p>
    <w:p w:rsidR="00F775B0" w:rsidRPr="009B3420" w:rsidRDefault="00F775B0" w:rsidP="00F775B0">
      <w:pPr>
        <w:pStyle w:val="Subttulo"/>
      </w:pPr>
      <w:r w:rsidRPr="009B3420">
        <w:t>Cantidad de errores encontrados en función de la tensión de entrada y tipo de falla:</w:t>
      </w:r>
    </w:p>
    <w:p w:rsidR="00F775B0" w:rsidRDefault="00F775B0" w:rsidP="00F775B0">
      <w:pPr>
        <w:spacing w:after="0" w:line="240" w:lineRule="auto"/>
        <w:rPr>
          <w:rFonts w:ascii="Calibri" w:eastAsia="Times New Roman" w:hAnsi="Calibri" w:cs="Calibri"/>
          <w:bCs/>
          <w:i/>
          <w:color w:val="1F497D"/>
          <w:sz w:val="12"/>
          <w:szCs w:val="12"/>
          <w:u w:val="single"/>
        </w:rPr>
      </w:pPr>
    </w:p>
    <w:p w:rsidR="00F775B0" w:rsidRPr="00940539" w:rsidRDefault="00F775B0" w:rsidP="00F775B0">
      <w:pPr>
        <w:spacing w:after="0" w:line="240" w:lineRule="auto"/>
        <w:jc w:val="center"/>
        <w:rPr>
          <w:rFonts w:ascii="Calibri" w:eastAsia="Times New Roman" w:hAnsi="Calibri" w:cs="Calibri"/>
          <w:bCs/>
          <w:color w:val="1F497D"/>
          <w:sz w:val="12"/>
          <w:szCs w:val="12"/>
        </w:rPr>
      </w:pPr>
      <w:r w:rsidRPr="00940539">
        <w:rPr>
          <w:rFonts w:ascii="Calibri" w:eastAsia="Times New Roman" w:hAnsi="Calibri" w:cs="Calibri"/>
          <w:bCs/>
          <w:noProof/>
          <w:color w:val="1F497D"/>
          <w:sz w:val="12"/>
          <w:szCs w:val="12"/>
          <w:lang w:eastAsia="es-AR"/>
        </w:rPr>
        <w:drawing>
          <wp:inline distT="0" distB="0" distL="0" distR="0">
            <wp:extent cx="1758136" cy="5040000"/>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l="1721" b="17494"/>
                    <a:stretch>
                      <a:fillRect/>
                    </a:stretch>
                  </pic:blipFill>
                  <pic:spPr bwMode="auto">
                    <a:xfrm>
                      <a:off x="0" y="0"/>
                      <a:ext cx="1758136" cy="5040000"/>
                    </a:xfrm>
                    <a:prstGeom prst="rect">
                      <a:avLst/>
                    </a:prstGeom>
                    <a:noFill/>
                    <a:ln w="9525">
                      <a:noFill/>
                      <a:miter lim="800000"/>
                      <a:headEnd/>
                      <a:tailEnd/>
                    </a:ln>
                  </pic:spPr>
                </pic:pic>
              </a:graphicData>
            </a:graphic>
          </wp:inline>
        </w:drawing>
      </w:r>
      <w:r w:rsidRPr="00940539">
        <w:rPr>
          <w:rFonts w:ascii="Calibri" w:eastAsia="Times New Roman" w:hAnsi="Calibri" w:cs="Calibri"/>
          <w:bCs/>
          <w:noProof/>
          <w:color w:val="1F497D"/>
          <w:sz w:val="12"/>
          <w:szCs w:val="12"/>
          <w:lang w:eastAsia="es-AR"/>
        </w:rPr>
        <w:drawing>
          <wp:inline distT="0" distB="0" distL="0" distR="0">
            <wp:extent cx="1698968" cy="5040000"/>
            <wp:effectExtent l="1905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t="2844"/>
                    <a:stretch>
                      <a:fillRect/>
                    </a:stretch>
                  </pic:blipFill>
                  <pic:spPr bwMode="auto">
                    <a:xfrm>
                      <a:off x="0" y="0"/>
                      <a:ext cx="1698968" cy="5040000"/>
                    </a:xfrm>
                    <a:prstGeom prst="rect">
                      <a:avLst/>
                    </a:prstGeom>
                    <a:noFill/>
                    <a:ln w="9525">
                      <a:noFill/>
                      <a:miter lim="800000"/>
                      <a:headEnd/>
                      <a:tailEnd/>
                    </a:ln>
                  </pic:spPr>
                </pic:pic>
              </a:graphicData>
            </a:graphic>
          </wp:inline>
        </w:drawing>
      </w:r>
    </w:p>
    <w:p w:rsidR="00F775B0" w:rsidRDefault="00F775B0" w:rsidP="00F775B0">
      <w:pPr>
        <w:spacing w:after="0" w:line="240" w:lineRule="auto"/>
        <w:jc w:val="center"/>
        <w:rPr>
          <w:rFonts w:ascii="Calibri" w:eastAsia="Times New Roman" w:hAnsi="Calibri" w:cs="Calibri"/>
          <w:bCs/>
          <w:i/>
          <w:color w:val="1F497D"/>
          <w:sz w:val="12"/>
          <w:szCs w:val="12"/>
          <w:u w:val="single"/>
        </w:rPr>
      </w:pPr>
    </w:p>
    <w:p w:rsidR="00F775B0" w:rsidRDefault="00F775B0" w:rsidP="00F775B0">
      <w:pPr>
        <w:pStyle w:val="Epgrafe"/>
        <w:jc w:val="center"/>
      </w:pPr>
      <w:bookmarkStart w:id="2" w:name="_Ref268175774"/>
      <w:r>
        <w:t xml:space="preserve">Tabla </w:t>
      </w:r>
      <w:fldSimple w:instr=" SEQ Tabla \* ARABIC ">
        <w:r>
          <w:rPr>
            <w:noProof/>
          </w:rPr>
          <w:t>2</w:t>
        </w:r>
      </w:fldSimple>
      <w:bookmarkEnd w:id="2"/>
      <w:r>
        <w:t>) Tabla de fallas según nivel de tensión de entrada.</w:t>
      </w:r>
    </w:p>
    <w:p w:rsidR="00F775B0" w:rsidRDefault="00F775B0" w:rsidP="00F775B0">
      <w:pPr>
        <w:pStyle w:val="ParrafoTESIS"/>
      </w:pPr>
      <w:r>
        <w:t xml:space="preserve">En la </w:t>
      </w:r>
      <w:fldSimple w:instr=" REF _Ref268175774 \h  \* MERGEFORMAT ">
        <w:r>
          <w:t xml:space="preserve">Tabla </w:t>
        </w:r>
        <w:r>
          <w:rPr>
            <w:noProof/>
          </w:rPr>
          <w:t>3</w:t>
        </w:r>
      </w:fldSimple>
      <w:r>
        <w:t xml:space="preserve"> se puede observar una clara diferencia entre los errores producidos entre ambos tipos de fallas. Para los dos casos, con el aumento progresivo de la tensión de entrada se genera un amento de la cantidad de errores observados en la salida del conversor. En el caso tipo exponencial, el aumento generado es lento y de pocas variaciones, a comparación de los </w:t>
      </w:r>
      <w:r>
        <w:lastRenderedPageBreak/>
        <w:t>errores producidos en el caso tipo rampa que aumentan progresivamente y con variaciones entre cada nivel de tensión.</w:t>
      </w:r>
    </w:p>
    <w:p w:rsidR="00F775B0" w:rsidRDefault="00F775B0" w:rsidP="00F775B0">
      <w:pPr>
        <w:pStyle w:val="Epgrafe"/>
        <w:jc w:val="center"/>
      </w:pPr>
      <w:r w:rsidRPr="00F259B1">
        <w:rPr>
          <w:noProof/>
          <w:lang w:eastAsia="es-AR"/>
        </w:rPr>
        <w:drawing>
          <wp:inline distT="0" distB="0" distL="0" distR="0">
            <wp:extent cx="4952010" cy="3230088"/>
            <wp:effectExtent l="0" t="0" r="0" b="0"/>
            <wp:docPr id="2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F775B0" w:rsidRDefault="00F775B0" w:rsidP="00F775B0">
      <w:pPr>
        <w:pStyle w:val="Epgrafe"/>
        <w:spacing w:after="360"/>
        <w:jc w:val="center"/>
      </w:pPr>
      <w:r>
        <w:t xml:space="preserve">Figura </w:t>
      </w:r>
      <w:fldSimple w:instr=" SEQ Figura \* ARABIC ">
        <w:r>
          <w:rPr>
            <w:noProof/>
          </w:rPr>
          <w:t>16</w:t>
        </w:r>
      </w:fldSimple>
      <w:r>
        <w:t>) Gráfica de dispersión, cantidad de errores según tensión de entrada (falla rampa).</w:t>
      </w:r>
    </w:p>
    <w:p w:rsidR="00F775B0" w:rsidRDefault="00F775B0" w:rsidP="00F775B0">
      <w:pPr>
        <w:spacing w:before="600"/>
        <w:jc w:val="center"/>
      </w:pPr>
      <w:r w:rsidRPr="00F259B1">
        <w:rPr>
          <w:noProof/>
          <w:lang w:eastAsia="es-AR"/>
        </w:rPr>
        <w:drawing>
          <wp:inline distT="0" distB="0" distL="0" distR="0">
            <wp:extent cx="4975761" cy="3099459"/>
            <wp:effectExtent l="0" t="0" r="0" b="0"/>
            <wp:docPr id="2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F775B0" w:rsidRDefault="00F775B0" w:rsidP="00F775B0">
      <w:pPr>
        <w:pStyle w:val="Epgrafe"/>
        <w:jc w:val="center"/>
      </w:pPr>
      <w:r>
        <w:t xml:space="preserve">Figura </w:t>
      </w:r>
      <w:fldSimple w:instr=" SEQ Figura \* ARABIC ">
        <w:r>
          <w:rPr>
            <w:noProof/>
          </w:rPr>
          <w:t>17</w:t>
        </w:r>
      </w:fldSimple>
      <w:r>
        <w:t>) Gráfica de dispersión, cantidad de errores según tensión de entrada (falla exponencial).</w:t>
      </w:r>
    </w:p>
    <w:p w:rsidR="00F775B0" w:rsidRDefault="00F775B0" w:rsidP="00F775B0">
      <w:pPr>
        <w:pStyle w:val="ParrafoTESIS"/>
      </w:pPr>
      <w:r>
        <w:lastRenderedPageBreak/>
        <w:t>Este tipo de resultados se apreció en los análisis realizados de manera manual (</w:t>
      </w:r>
      <w:fldSimple w:instr=" REF _Ref268187943 \h  \* MERGEFORMAT ">
        <w:r>
          <w:t xml:space="preserve">Figura </w:t>
        </w:r>
        <w:r>
          <w:rPr>
            <w:noProof/>
          </w:rPr>
          <w:t>8</w:t>
        </w:r>
      </w:fldSimple>
      <w:r>
        <w:t xml:space="preserve"> y </w:t>
      </w:r>
      <w:fldSimple w:instr=" REF _Ref268187946 \h  \* MERGEFORMAT ">
        <w:r>
          <w:t xml:space="preserve">Figura </w:t>
        </w:r>
        <w:r>
          <w:rPr>
            <w:noProof/>
          </w:rPr>
          <w:t>11</w:t>
        </w:r>
      </w:fldSimple>
      <w:r>
        <w:t>), en donde los únicos momentos en que se producían los fallos en el transistor M12 (correspondiente al nodo NDOUT_P) era cuando la tensión de entrada era superior a la tensión de referencia, lo que nos daba una salida del comparador igual a CERO, o sea, cuando el transistor M12 se encontraba cortado.</w:t>
      </w:r>
    </w:p>
    <w:p w:rsidR="00F775B0" w:rsidRDefault="00F775B0" w:rsidP="00F775B0">
      <w:pPr>
        <w:pStyle w:val="Subttulo"/>
      </w:pPr>
      <w:r w:rsidRPr="004B47B5">
        <w:t>Cantidad de errores según nodo de inyección:</w:t>
      </w:r>
    </w:p>
    <w:p w:rsidR="00F775B0" w:rsidRDefault="00F775B0" w:rsidP="00F775B0">
      <w:pPr>
        <w:jc w:val="center"/>
      </w:pPr>
      <w:r w:rsidRPr="004B47B5">
        <w:rPr>
          <w:noProof/>
          <w:lang w:eastAsia="es-AR"/>
        </w:rPr>
        <w:drawing>
          <wp:inline distT="0" distB="0" distL="0" distR="0">
            <wp:extent cx="2681437" cy="1935678"/>
            <wp:effectExtent l="19050" t="0" r="4613" b="0"/>
            <wp:docPr id="2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cstate="print"/>
                    <a:srcRect/>
                    <a:stretch>
                      <a:fillRect/>
                    </a:stretch>
                  </pic:blipFill>
                  <pic:spPr bwMode="auto">
                    <a:xfrm>
                      <a:off x="0" y="0"/>
                      <a:ext cx="2687036" cy="193972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3" w:name="_Ref268188299"/>
      <w:r>
        <w:t xml:space="preserve">Tabla </w:t>
      </w:r>
      <w:fldSimple w:instr=" SEQ Tabla \* ARABIC ">
        <w:r>
          <w:rPr>
            <w:noProof/>
          </w:rPr>
          <w:t>3</w:t>
        </w:r>
      </w:fldSimple>
      <w:bookmarkEnd w:id="3"/>
      <w:r>
        <w:t>) Tabla de fallas según nodo de inyección.</w:t>
      </w:r>
    </w:p>
    <w:p w:rsidR="00F775B0" w:rsidRDefault="00F775B0" w:rsidP="00F775B0">
      <w:pPr>
        <w:pStyle w:val="ParrafoTESIS"/>
      </w:pPr>
      <w:r>
        <w:t xml:space="preserve">De la </w:t>
      </w:r>
      <w:fldSimple w:instr=" REF _Ref268188299 \h  \* MERGEFORMAT ">
        <w:r>
          <w:t xml:space="preserve">Tabla </w:t>
        </w:r>
        <w:r>
          <w:rPr>
            <w:noProof/>
          </w:rPr>
          <w:t>4</w:t>
        </w:r>
      </w:fldSimple>
      <w:r>
        <w:t>, se percibe que el nodo NDOUT_P (transistor M12 de cada comparador) es el nodo sensible del circuito. Este nodo fue el único que generó fallos en la etapa de simulación manual realizada anteriormente.</w:t>
      </w:r>
    </w:p>
    <w:p w:rsidR="00F775B0" w:rsidRDefault="00F775B0" w:rsidP="00F775B0">
      <w:pPr>
        <w:spacing w:before="360" w:after="360"/>
        <w:jc w:val="center"/>
      </w:pPr>
      <w:r w:rsidRPr="000C4023">
        <w:rPr>
          <w:noProof/>
          <w:lang w:eastAsia="es-AR"/>
        </w:rPr>
        <w:lastRenderedPageBreak/>
        <w:drawing>
          <wp:inline distT="0" distB="0" distL="0" distR="0">
            <wp:extent cx="4809507" cy="3918857"/>
            <wp:effectExtent l="19050" t="0" r="0" b="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775B0" w:rsidRDefault="00F775B0" w:rsidP="00F775B0">
      <w:pPr>
        <w:pStyle w:val="Epgrafe"/>
        <w:jc w:val="center"/>
      </w:pPr>
      <w:r>
        <w:t xml:space="preserve">Figura </w:t>
      </w:r>
      <w:fldSimple w:instr=" SEQ Figura \* ARABIC ">
        <w:r>
          <w:rPr>
            <w:noProof/>
          </w:rPr>
          <w:t>18</w:t>
        </w:r>
      </w:fldSimple>
      <w:r>
        <w:t>) Grafica de barras de errores por nodos de inyección.</w:t>
      </w:r>
    </w:p>
    <w:p w:rsidR="00F775B0" w:rsidRDefault="00F775B0" w:rsidP="00F775B0">
      <w:pPr>
        <w:pStyle w:val="ParrafoTESIS"/>
      </w:pPr>
      <w:r>
        <w:t>El nodo NDNEG_P (transistor M3) es el menos sensible del circuito, como se puede apreciar, género la menor cantidad de fallas al ser inyectada la perturbación.</w:t>
      </w:r>
      <w:r>
        <w:br w:type="page"/>
      </w:r>
    </w:p>
    <w:p w:rsidR="00F775B0" w:rsidRDefault="00F775B0" w:rsidP="00F775B0">
      <w:pPr>
        <w:pStyle w:val="Subttulo"/>
      </w:pPr>
      <w:r w:rsidRPr="004B47B5">
        <w:lastRenderedPageBreak/>
        <w:t xml:space="preserve">Distribución de errores según </w:t>
      </w:r>
      <w:r>
        <w:t>bit de salida:</w:t>
      </w:r>
    </w:p>
    <w:p w:rsidR="00F775B0" w:rsidRPr="00E36EBD" w:rsidRDefault="00F775B0" w:rsidP="00F775B0">
      <w:pPr>
        <w:jc w:val="center"/>
      </w:pPr>
      <w:r w:rsidRPr="00E36EBD">
        <w:rPr>
          <w:noProof/>
          <w:lang w:eastAsia="es-AR"/>
        </w:rPr>
        <w:drawing>
          <wp:inline distT="0" distB="0" distL="0" distR="0">
            <wp:extent cx="2814566" cy="1828800"/>
            <wp:effectExtent l="19050" t="0" r="4834" b="0"/>
            <wp:docPr id="2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srcRect/>
                    <a:stretch>
                      <a:fillRect/>
                    </a:stretch>
                  </pic:blipFill>
                  <pic:spPr bwMode="auto">
                    <a:xfrm>
                      <a:off x="0" y="0"/>
                      <a:ext cx="2825207" cy="1835714"/>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4" w:name="_Ref268190310"/>
      <w:r>
        <w:t xml:space="preserve">Tabla </w:t>
      </w:r>
      <w:fldSimple w:instr=" SEQ Tabla \* ARABIC ">
        <w:r>
          <w:rPr>
            <w:noProof/>
          </w:rPr>
          <w:t>4</w:t>
        </w:r>
      </w:fldSimple>
      <w:bookmarkEnd w:id="4"/>
      <w:r>
        <w:t>) Tabla de falla generadas según bit de salida.</w:t>
      </w:r>
    </w:p>
    <w:p w:rsidR="00F775B0" w:rsidRDefault="00F775B0" w:rsidP="00F775B0">
      <w:pPr>
        <w:pStyle w:val="ParrafoTESIS"/>
      </w:pPr>
      <w:r>
        <w:t xml:space="preserve">A partir de la </w:t>
      </w:r>
      <w:fldSimple w:instr=" REF _Ref268190310 \h  \* MERGEFORMAT ">
        <w:r>
          <w:t xml:space="preserve">Tabla </w:t>
        </w:r>
        <w:r>
          <w:rPr>
            <w:noProof/>
          </w:rPr>
          <w:t>5</w:t>
        </w:r>
      </w:fldSimple>
      <w:r>
        <w:t xml:space="preserve"> podemos destacar que todos los errores generados por la inyección tipo exponencial repercutieron tan solo en el bit MSB (ocasionando el total de las fallas). Realizando un pequeño análisis de la estructura interna del conversor se deduce que el efecto causado por la falla exponencial  afecta únicamente a este bit debido a que el mismo es una conexión directa de la salida de un comparador, evitando toda la lógica del decodificador que se ve involucrada en la determinación de los restantes bits. Esto nos permite concluir que el decodificador posee un notable efecto de filtrado de los errores producidos por las falla del tipo exponencial. Una posible solución sería intercalar una estructura lógica que no modifique el valor de la salida binaria, como por ejemplo dos negadores en serie, etc. (APENDICE B).</w:t>
      </w:r>
    </w:p>
    <w:p w:rsidR="00F775B0" w:rsidRDefault="00F775B0" w:rsidP="00F775B0">
      <w:pPr>
        <w:spacing w:before="360" w:after="240"/>
        <w:jc w:val="center"/>
      </w:pPr>
      <w:r w:rsidRPr="001D0E4C">
        <w:rPr>
          <w:noProof/>
          <w:lang w:eastAsia="es-AR"/>
        </w:rPr>
        <w:drawing>
          <wp:inline distT="0" distB="0" distL="0" distR="0">
            <wp:extent cx="4572000" cy="3124200"/>
            <wp:effectExtent l="0" t="0" r="0" b="0"/>
            <wp:docPr id="15"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F775B0" w:rsidRDefault="00F775B0" w:rsidP="00F775B0">
      <w:pPr>
        <w:pStyle w:val="Epgrafe"/>
        <w:jc w:val="center"/>
      </w:pPr>
      <w:r>
        <w:lastRenderedPageBreak/>
        <w:t xml:space="preserve">Figura </w:t>
      </w:r>
      <w:fldSimple w:instr=" SEQ Figura \* ARABIC ">
        <w:r>
          <w:rPr>
            <w:noProof/>
          </w:rPr>
          <w:t>19</w:t>
        </w:r>
      </w:fldSimple>
      <w:r>
        <w:t>) Gráfica de distribución de errores según bits de salida.</w:t>
      </w:r>
    </w:p>
    <w:p w:rsidR="00F775B0" w:rsidRDefault="00F775B0" w:rsidP="00F775B0">
      <w:pPr>
        <w:pStyle w:val="Subttulo"/>
      </w:pPr>
      <w:r w:rsidRPr="004B47B5">
        <w:t xml:space="preserve">Distribución de errores según </w:t>
      </w:r>
      <w:r>
        <w:t>variación de amplitud y duración del evento:</w:t>
      </w:r>
    </w:p>
    <w:p w:rsidR="00F775B0" w:rsidRDefault="00F775B0" w:rsidP="00F775B0">
      <w:pPr>
        <w:pStyle w:val="ParrafoTESIS"/>
      </w:pPr>
      <w:r>
        <w:t>A continuación se presentan dos gráficos de dispersión en los cuales se analiza la duración del evento transitorio y las variaciones de amplitud de éste. Los criterios utilizados para la condición de éxito/error son:</w:t>
      </w:r>
    </w:p>
    <w:p w:rsidR="00F775B0" w:rsidRPr="009C4E9E" w:rsidRDefault="00F775B0" w:rsidP="00F775B0">
      <w:r w:rsidRPr="009C4E9E">
        <w:t xml:space="preserve">Según </w:t>
      </w:r>
      <w:r>
        <w:t xml:space="preserve">su </w:t>
      </w:r>
      <w:r w:rsidRPr="009C4E9E">
        <w:t>amplitud:</w:t>
      </w:r>
    </w:p>
    <w:p w:rsidR="00F775B0" w:rsidRPr="00897D8B" w:rsidRDefault="00F775B0" w:rsidP="00F775B0">
      <w:pPr>
        <w:pStyle w:val="Prrafodelista"/>
        <w:numPr>
          <w:ilvl w:val="0"/>
          <w:numId w:val="1"/>
        </w:numPr>
        <w:rPr>
          <w:rFonts w:cstheme="minorHAnsi"/>
        </w:rPr>
      </w:pPr>
      <w:r w:rsidRPr="00897D8B">
        <w:rPr>
          <w:rFonts w:cstheme="minorHAnsi"/>
        </w:rPr>
        <w:t>un CERO lógico, es todo valor de ‘x’ perteneciente al rango: - 0.001V &lt;x&lt; 1.001V. *</w:t>
      </w:r>
    </w:p>
    <w:p w:rsidR="00F775B0" w:rsidRPr="00897D8B" w:rsidRDefault="00F775B0" w:rsidP="00F775B0">
      <w:pPr>
        <w:pStyle w:val="Prrafodelista"/>
        <w:numPr>
          <w:ilvl w:val="0"/>
          <w:numId w:val="1"/>
        </w:numPr>
        <w:rPr>
          <w:rFonts w:cstheme="minorHAnsi"/>
        </w:rPr>
      </w:pPr>
      <w:r w:rsidRPr="00897D8B">
        <w:rPr>
          <w:rFonts w:cstheme="minorHAnsi"/>
        </w:rPr>
        <w:t>un UNO lógico, es todo valor de ‘x’ perteneciente al rango: 2.299V &lt;x&lt; 3.301V. *</w:t>
      </w:r>
    </w:p>
    <w:p w:rsidR="00F775B0" w:rsidRPr="00CB43CF" w:rsidRDefault="00F775B0" w:rsidP="00F775B0">
      <w:pPr>
        <w:pStyle w:val="ParrafoTESIS"/>
      </w:pPr>
      <w:r w:rsidRPr="00CB43CF">
        <w:t>*los rangos posee</w:t>
      </w:r>
      <w:r>
        <w:t xml:space="preserve">n una diferencia </w:t>
      </w:r>
      <w:r w:rsidRPr="00CB43CF">
        <w:t>respecto a los limites definidos de UNO y CERO lógicos, para discriminar variaciones menores a 1mV.</w:t>
      </w:r>
    </w:p>
    <w:p w:rsidR="00F775B0" w:rsidRDefault="00F775B0" w:rsidP="00F775B0">
      <w:r>
        <w:t>Según su duración:</w:t>
      </w:r>
    </w:p>
    <w:p w:rsidR="00F775B0" w:rsidRDefault="00F775B0" w:rsidP="00F775B0">
      <w:pPr>
        <w:pStyle w:val="Prrafodelista"/>
        <w:numPr>
          <w:ilvl w:val="0"/>
          <w:numId w:val="2"/>
        </w:numPr>
      </w:pPr>
      <w:r>
        <w:t>un error está considerado como una variación de tensión mantenida por un tiempo mayor a 1ps (para valores menores el simulador demostró tener problemas para converger).</w:t>
      </w:r>
    </w:p>
    <w:p w:rsidR="00F775B0" w:rsidRDefault="00F775B0" w:rsidP="00F775B0">
      <w:pPr>
        <w:pStyle w:val="ParrafoTESIS"/>
      </w:pPr>
      <w:r>
        <w:t>Para el modelo exponencial se analizó el único bit erróneo, y para el modelo rampa el bit LSB que fue el de mayor cantidad de errores(los gráficos de los restantes bits se encuentran en [APENDICE D]). En ambos gráficos se diferenció las inyecciones entre nodos NMOS y PMOS.</w:t>
      </w:r>
    </w:p>
    <w:p w:rsidR="00F775B0" w:rsidRDefault="00F775B0" w:rsidP="00F775B0">
      <w:pPr>
        <w:pStyle w:val="ParrafoTESIS"/>
      </w:pPr>
      <w:r>
        <w:t>A continuación tenemos el análisis de la gráfica para el modelo exponencial:</w:t>
      </w:r>
    </w:p>
    <w:p w:rsidR="00F775B0" w:rsidRDefault="00F775B0" w:rsidP="00F775B0">
      <w:pPr>
        <w:pStyle w:val="NormalWeb"/>
        <w:spacing w:before="0" w:beforeAutospacing="0" w:after="0" w:afterAutospacing="0"/>
        <w:jc w:val="center"/>
      </w:pPr>
      <w:r>
        <w:rPr>
          <w:noProof/>
        </w:rPr>
        <w:pict>
          <v:shapetype id="_x0000_t32" coordsize="21600,21600" o:spt="32" o:oned="t" path="m,l21600,21600e" filled="f">
            <v:path arrowok="t" fillok="f" o:connecttype="none"/>
            <o:lock v:ext="edit" shapetype="t"/>
          </v:shapetype>
          <v:shape id="_x0000_s1029" type="#_x0000_t32" style="position:absolute;left:0;text-align:left;margin-left:51.45pt;margin-top:178.8pt;width:336pt;height:0;z-index:251662336" o:connectortype="straight" strokecolor="#f79646 [3209]" strokeweight="1pt">
            <v:shadow type="perspective" color="#974706 [1609]" offset="1pt" offset2="-3pt"/>
          </v:shape>
        </w:pict>
      </w:r>
      <w:r>
        <w:rPr>
          <w:noProof/>
        </w:rPr>
        <w:pict>
          <v:shape id="_x0000_s1030" type="#_x0000_t32" style="position:absolute;left:0;text-align:left;margin-left:103.65pt;margin-top:24pt;width:0;height:181.6pt;z-index:251663360" o:connectortype="straight" strokecolor="#f79646 [3209]" strokeweight="1pt">
            <v:shadow type="perspective" color="#974706 [1609]" offset="1pt" offset2="-3pt"/>
          </v:shape>
        </w:pict>
      </w:r>
      <w:r>
        <w:rPr>
          <w:noProof/>
        </w:rPr>
        <w:drawing>
          <wp:inline distT="0" distB="0" distL="0" distR="0">
            <wp:extent cx="5073180" cy="3048000"/>
            <wp:effectExtent l="19050" t="0" r="0" b="0"/>
            <wp:docPr id="17"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38" cstate="print"/>
                    <a:srcRect/>
                    <a:stretch>
                      <a:fillRect/>
                    </a:stretch>
                  </pic:blipFill>
                  <pic:spPr bwMode="auto">
                    <a:xfrm>
                      <a:off x="0" y="0"/>
                      <a:ext cx="5140573" cy="3088490"/>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5" w:name="_Ref268278231"/>
      <w:r>
        <w:t xml:space="preserve">Figura </w:t>
      </w:r>
      <w:fldSimple w:instr=" SEQ Figura \* ARABIC ">
        <w:r>
          <w:rPr>
            <w:noProof/>
          </w:rPr>
          <w:t>20</w:t>
        </w:r>
      </w:fldSimple>
      <w:bookmarkEnd w:id="5"/>
      <w:r>
        <w:t>) Gráfica de dispersión, fallas MSB por inyección exponencial.</w:t>
      </w:r>
    </w:p>
    <w:p w:rsidR="00F775B0" w:rsidRDefault="00F775B0" w:rsidP="00F775B0">
      <w:pPr>
        <w:pStyle w:val="ParrafoTESIS"/>
      </w:pPr>
      <w:r>
        <w:lastRenderedPageBreak/>
        <w:t xml:space="preserve">La </w:t>
      </w:r>
      <w:fldSimple w:instr=" REF _Ref268278231 \h  \* MERGEFORMAT ">
        <w:r>
          <w:t xml:space="preserve">Figura </w:t>
        </w:r>
        <w:r>
          <w:rPr>
            <w:noProof/>
          </w:rPr>
          <w:t>20</w:t>
        </w:r>
      </w:fldSimple>
      <w:r>
        <w:t xml:space="preserve"> se encuentra dividida en 4 cuadrantes. Se aprecia que la gran mayoría de los errores se encuentran ubicados en el cuadrante inferior izquierdo, lo que indica variaciones de amplitud pequeñas y de rápida recuperación. Observando el cuadrante superior izquierdo se encuentran principalmente las fallas causadas por inyección en nodos PMOS lo que revela que son nodos más sensibles pero se estabilizan rápidamente. En el cuadrante superior derecho encontramos similar cantidad de errores causados por inyección en transistores PMOS y NMOS, pero se percibe que los errores ocasionados a partir de inyecciones en nodos PMOS se encuentran agrupadas en un sector medio, indicando efectos similares de perturbación en todos ellos, a diferencia de los ocasionados por perturbar a los NMOS donde hay una clara variación en la duración de los eventos. Por último, en el sector inferior derecho, se observan únicamente errores formados a partir de inyecciones en nodos NMOS y de tiempos de  recuperación más prolongados en comparación con los PMOS.</w:t>
      </w:r>
    </w:p>
    <w:p w:rsidR="00F775B0" w:rsidRDefault="00F775B0" w:rsidP="00F775B0">
      <w:pPr>
        <w:pStyle w:val="ParrafoTESIS"/>
      </w:pPr>
      <w:r>
        <w:t>A continuación tenemos el gráfico de dispersión para las fallas en el bit LSB generadas por la inyección del modelo rampa.</w:t>
      </w:r>
    </w:p>
    <w:p w:rsidR="00F775B0" w:rsidRDefault="00F775B0" w:rsidP="00F775B0">
      <w:pPr>
        <w:pStyle w:val="NormalWeb"/>
        <w:spacing w:before="0" w:beforeAutospacing="0" w:after="0" w:afterAutospacing="0"/>
        <w:jc w:val="center"/>
      </w:pPr>
      <w:r>
        <w:rPr>
          <w:noProof/>
        </w:rPr>
        <w:pict>
          <v:shape id="_x0000_s1027" type="#_x0000_t32" style="position:absolute;left:0;text-align:left;margin-left:49.2pt;margin-top:162.05pt;width:343.5pt;height:0;z-index:251660288" o:connectortype="straight" strokecolor="#f79646 [3209]" strokeweight="1pt">
            <v:shadow type="perspective" color="#974706 [1609]" offset="1pt" offset2="-3pt"/>
          </v:shape>
        </w:pict>
      </w:r>
      <w:r>
        <w:rPr>
          <w:noProof/>
        </w:rPr>
        <w:pict>
          <v:shape id="_x0000_s1028" type="#_x0000_t32" style="position:absolute;left:0;text-align:left;margin-left:105pt;margin-top:19.7pt;width:0;height:174.7pt;z-index:251661312" o:connectortype="straight" strokecolor="#f79646 [3209]" strokeweight="1pt">
            <v:shadow type="perspective" color="#974706 [1609]" offset="1pt" offset2="-3pt"/>
          </v:shape>
        </w:pict>
      </w:r>
      <w:r w:rsidRPr="009D5578">
        <w:rPr>
          <w:noProof/>
        </w:rPr>
        <w:drawing>
          <wp:inline distT="0" distB="0" distL="0" distR="0">
            <wp:extent cx="5104640" cy="2857500"/>
            <wp:effectExtent l="19050" t="0" r="760" b="0"/>
            <wp:docPr id="50" name="Imagen 5"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ND~1\AppData\Local\Temp\msohtmlclip1\01\clip_image001.png"/>
                    <pic:cNvPicPr>
                      <a:picLocks noChangeAspect="1" noChangeArrowheads="1"/>
                    </pic:cNvPicPr>
                  </pic:nvPicPr>
                  <pic:blipFill>
                    <a:blip r:embed="rId39" cstate="print"/>
                    <a:srcRect/>
                    <a:stretch>
                      <a:fillRect/>
                    </a:stretch>
                  </pic:blipFill>
                  <pic:spPr bwMode="auto">
                    <a:xfrm>
                      <a:off x="0" y="0"/>
                      <a:ext cx="5146722" cy="2881057"/>
                    </a:xfrm>
                    <a:prstGeom prst="rect">
                      <a:avLst/>
                    </a:prstGeom>
                    <a:noFill/>
                    <a:ln w="9525">
                      <a:noFill/>
                      <a:miter lim="800000"/>
                      <a:headEnd/>
                      <a:tailEnd/>
                    </a:ln>
                  </pic:spPr>
                </pic:pic>
              </a:graphicData>
            </a:graphic>
          </wp:inline>
        </w:drawing>
      </w:r>
    </w:p>
    <w:p w:rsidR="00F775B0" w:rsidRDefault="00F775B0" w:rsidP="00F775B0">
      <w:pPr>
        <w:pStyle w:val="Epgrafe"/>
        <w:jc w:val="center"/>
      </w:pPr>
      <w:bookmarkStart w:id="6" w:name="_Ref268278439"/>
      <w:r>
        <w:t xml:space="preserve">Figura </w:t>
      </w:r>
      <w:fldSimple w:instr=" SEQ Figura \* ARABIC ">
        <w:r>
          <w:rPr>
            <w:noProof/>
          </w:rPr>
          <w:t>21</w:t>
        </w:r>
      </w:fldSimple>
      <w:bookmarkEnd w:id="6"/>
      <w:r>
        <w:t>) Gráfica de dispersión, fallas LSB por inyección rampa.</w:t>
      </w:r>
    </w:p>
    <w:p w:rsidR="00F775B0" w:rsidRDefault="00F775B0" w:rsidP="00F775B0">
      <w:pPr>
        <w:pStyle w:val="ParrafoTESIS"/>
      </w:pPr>
      <w:r>
        <w:t xml:space="preserve">Al igual que la anterior, la </w:t>
      </w:r>
      <w:fldSimple w:instr=" REF _Ref268278439 \h  \* MERGEFORMAT ">
        <w:r>
          <w:t xml:space="preserve">Figura </w:t>
        </w:r>
        <w:r>
          <w:rPr>
            <w:noProof/>
          </w:rPr>
          <w:t>21</w:t>
        </w:r>
      </w:fldSimple>
      <w:r>
        <w:t xml:space="preserve"> se divide en 4 cuadrantes. Podemos notar que más del 75% de los errores ocurridos en las simulaciones poseen variaciones menores a las 1.15 voltios y una duración de evento máxima de 10uS. El resto de los errores analizados poseen una duración mayor, entre 25 y 50uS, con variaciones bastante dispersas. Los transistores NMOS perturbados  se encuentran dispersos en una franja de tiempo entre 33 y 43uS, en </w:t>
      </w:r>
      <w:r>
        <w:lastRenderedPageBreak/>
        <w:t>cambio, para los PMOS la dispersión es mayor pero se divide en dos franjas muy acotadas, una entre los 24 y 26uS, y la otra entre los 48 y 50uS.</w:t>
      </w:r>
    </w:p>
    <w:p w:rsidR="00F775B0" w:rsidRDefault="00F775B0" w:rsidP="00F775B0">
      <w:pPr>
        <w:rPr>
          <w:rFonts w:cstheme="minorHAnsi"/>
        </w:rPr>
      </w:pPr>
      <w:r>
        <w:br w:type="page"/>
      </w:r>
    </w:p>
    <w:p w:rsidR="00F775B0" w:rsidRDefault="00F775B0" w:rsidP="00F775B0">
      <w:pPr>
        <w:pStyle w:val="Subttulo"/>
      </w:pPr>
      <w:r w:rsidRPr="004B47B5">
        <w:lastRenderedPageBreak/>
        <w:t xml:space="preserve">Distribución de errores según </w:t>
      </w:r>
      <w:r>
        <w:t>tipo de transistor y falla:</w:t>
      </w:r>
    </w:p>
    <w:p w:rsidR="00F775B0" w:rsidRDefault="00F775B0" w:rsidP="00F775B0">
      <w:pPr>
        <w:pStyle w:val="ParrafoTESIS"/>
      </w:pPr>
      <w:r>
        <w:t>En esta sección se presentará un análisis de la sensibilidad del conversor a errores según el tipo de transistor en el cual se inyecta, y también la sensibilidad de éstos al tipo de falla. La tabla a continuación muestra la cantidad de errores en veces y en porcentual:</w:t>
      </w:r>
    </w:p>
    <w:p w:rsidR="00F775B0" w:rsidRDefault="00F775B0" w:rsidP="00F775B0">
      <w:pPr>
        <w:pStyle w:val="Epgrafe"/>
        <w:jc w:val="center"/>
      </w:pPr>
      <w:r>
        <w:rPr>
          <w:noProof/>
          <w:lang w:eastAsia="es-AR"/>
        </w:rPr>
        <w:drawing>
          <wp:inline distT="0" distB="0" distL="0" distR="0">
            <wp:extent cx="2439478" cy="776377"/>
            <wp:effectExtent l="19050" t="0" r="0" b="0"/>
            <wp:docPr id="10" name="Imagen 2" descr="C:\Users\FACUND~1\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ND~1\AppData\Local\Temp\msohtmlclip1\01\clip_image001.png"/>
                    <pic:cNvPicPr>
                      <a:picLocks noChangeAspect="1" noChangeArrowheads="1"/>
                    </pic:cNvPicPr>
                  </pic:nvPicPr>
                  <pic:blipFill>
                    <a:blip r:embed="rId40" cstate="print"/>
                    <a:srcRect t="15888"/>
                    <a:stretch>
                      <a:fillRect/>
                    </a:stretch>
                  </pic:blipFill>
                  <pic:spPr bwMode="auto">
                    <a:xfrm>
                      <a:off x="0" y="0"/>
                      <a:ext cx="2439478" cy="776377"/>
                    </a:xfrm>
                    <a:prstGeom prst="rect">
                      <a:avLst/>
                    </a:prstGeom>
                    <a:noFill/>
                    <a:ln w="9525">
                      <a:noFill/>
                      <a:miter lim="800000"/>
                      <a:headEnd/>
                      <a:tailEnd/>
                    </a:ln>
                  </pic:spPr>
                </pic:pic>
              </a:graphicData>
            </a:graphic>
          </wp:inline>
        </w:drawing>
      </w:r>
    </w:p>
    <w:p w:rsidR="00F775B0" w:rsidRDefault="00F775B0" w:rsidP="00F775B0">
      <w:pPr>
        <w:pStyle w:val="Epgrafe"/>
        <w:jc w:val="center"/>
      </w:pPr>
      <w:r>
        <w:t xml:space="preserve">Tabla </w:t>
      </w:r>
      <w:fldSimple w:instr=" SEQ Tabla \* ARABIC ">
        <w:r>
          <w:rPr>
            <w:noProof/>
          </w:rPr>
          <w:t>5</w:t>
        </w:r>
      </w:fldSimple>
      <w:r>
        <w:t>) Tabla de fallas discriminados por tipo de transistor.</w:t>
      </w:r>
    </w:p>
    <w:p w:rsidR="00F775B0" w:rsidRDefault="00F775B0" w:rsidP="00F775B0">
      <w:pPr>
        <w:pStyle w:val="ParrafoTESIS"/>
      </w:pPr>
      <w:r>
        <w:t>Como se puede observar en el grafico, la sensibilidad de los transistores PMOS es considerablemente mayor que los NMOS, mostrando un 88% de errores para este tipo.</w:t>
      </w:r>
    </w:p>
    <w:p w:rsidR="00F775B0" w:rsidRDefault="00F775B0" w:rsidP="00F775B0">
      <w:pPr>
        <w:pStyle w:val="NormalWeb"/>
        <w:spacing w:before="0" w:beforeAutospacing="0" w:after="0" w:afterAutospacing="0"/>
        <w:jc w:val="center"/>
      </w:pPr>
      <w:r w:rsidRPr="004C3251">
        <w:rPr>
          <w:noProof/>
        </w:rPr>
        <w:drawing>
          <wp:inline distT="0" distB="0" distL="0" distR="0">
            <wp:extent cx="4142839" cy="2256312"/>
            <wp:effectExtent l="19050" t="0" r="0" b="0"/>
            <wp:docPr id="12"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F775B0" w:rsidRDefault="00F775B0" w:rsidP="00F775B0">
      <w:pPr>
        <w:pStyle w:val="Epgrafe"/>
        <w:jc w:val="center"/>
      </w:pPr>
      <w:r>
        <w:t xml:space="preserve">Figura </w:t>
      </w:r>
      <w:fldSimple w:instr=" SEQ Figura \* ARABIC ">
        <w:r>
          <w:rPr>
            <w:noProof/>
          </w:rPr>
          <w:t>22</w:t>
        </w:r>
      </w:fldSimple>
      <w:r>
        <w:t>) Gráfica porcentual de errores según tipo de transistor.</w:t>
      </w:r>
    </w:p>
    <w:p w:rsidR="00F775B0" w:rsidRDefault="00F775B0" w:rsidP="00F775B0">
      <w:pPr>
        <w:pStyle w:val="ParrafoTESIS"/>
      </w:pPr>
      <w:r>
        <w:t>Si bien la sensibilidad es mayor para los transistores PMOS, el tipo de falla inyectada nos da otros indicios de las sensibilidades del conversor a los efectos de los ASETs.</w:t>
      </w:r>
    </w:p>
    <w:p w:rsidR="00F775B0" w:rsidRDefault="00F775B0" w:rsidP="00F775B0">
      <w:pPr>
        <w:pStyle w:val="ParrafoTESIS"/>
      </w:pPr>
      <w:r>
        <w:rPr>
          <w:noProof/>
          <w:lang w:eastAsia="es-AR"/>
        </w:rPr>
        <w:drawing>
          <wp:inline distT="0" distB="0" distL="0" distR="0">
            <wp:extent cx="2617272" cy="2339439"/>
            <wp:effectExtent l="19050" t="0" r="0" b="0"/>
            <wp:docPr id="35"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lang w:eastAsia="es-AR"/>
        </w:rPr>
        <w:drawing>
          <wp:inline distT="0" distB="0" distL="0" distR="0">
            <wp:extent cx="2617272" cy="2339439"/>
            <wp:effectExtent l="19050" t="0" r="0" b="0"/>
            <wp:docPr id="36"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F775B0" w:rsidRDefault="00F775B0" w:rsidP="00F775B0">
      <w:pPr>
        <w:pStyle w:val="Epgrafe"/>
        <w:jc w:val="center"/>
      </w:pPr>
      <w:r>
        <w:lastRenderedPageBreak/>
        <w:t xml:space="preserve">Figura </w:t>
      </w:r>
      <w:fldSimple w:instr=" SEQ Figura \* ARABIC ">
        <w:r>
          <w:rPr>
            <w:noProof/>
          </w:rPr>
          <w:t>23</w:t>
        </w:r>
      </w:fldSimple>
      <w:r>
        <w:t>) Gráficas de cantidad de fallas según transistor y modelo inyectado.</w:t>
      </w:r>
    </w:p>
    <w:p w:rsidR="00F775B0" w:rsidRPr="00CD23EB" w:rsidRDefault="00F775B0" w:rsidP="00F775B0">
      <w:pPr>
        <w:pStyle w:val="ParrafoTESIS"/>
      </w:pPr>
      <w:r w:rsidRPr="00CD23EB">
        <w:t>Como se observa en la figura 23, la sensibilidad de los transistores NMOS a las fallas es prácticamente la misma. Sin embargo, la diferencia en la cantidad de errores para las inyecciones de los transistores PMOS muestra una fuerte diferencia revelando que los transistores PMOS son gravemente afectados por la inyección tipo rampa.</w:t>
      </w:r>
    </w:p>
    <w:p w:rsidR="00DF7568" w:rsidRDefault="00DF7568"/>
    <w:sectPr w:rsidR="00DF7568" w:rsidSect="00DF756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875F32"/>
    <w:multiLevelType w:val="hybridMultilevel"/>
    <w:tmpl w:val="9522E4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79A3EBB"/>
    <w:multiLevelType w:val="hybridMultilevel"/>
    <w:tmpl w:val="979E27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F775B0"/>
    <w:rsid w:val="0009702E"/>
    <w:rsid w:val="00DF7568"/>
    <w:rsid w:val="00F775B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0"/>
        <o:r id="V:Rule2" type="connector" idref="#_x0000_s1028"/>
        <o:r id="V:Rule3"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5B0"/>
  </w:style>
  <w:style w:type="paragraph" w:styleId="Ttulo1">
    <w:name w:val="heading 1"/>
    <w:basedOn w:val="Normal"/>
    <w:next w:val="Normal"/>
    <w:link w:val="Ttulo1Car"/>
    <w:uiPriority w:val="9"/>
    <w:qFormat/>
    <w:rsid w:val="00F775B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775B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775B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775B0"/>
    <w:rPr>
      <w:rFonts w:asciiTheme="majorHAnsi" w:eastAsiaTheme="majorEastAsia" w:hAnsiTheme="majorHAnsi" w:cstheme="majorBidi"/>
      <w:b/>
      <w:bCs/>
      <w:color w:val="4F81BD" w:themeColor="accent1"/>
    </w:rPr>
  </w:style>
  <w:style w:type="paragraph" w:styleId="Epgrafe">
    <w:name w:val="caption"/>
    <w:basedOn w:val="Normal"/>
    <w:next w:val="Normal"/>
    <w:uiPriority w:val="35"/>
    <w:unhideWhenUsed/>
    <w:qFormat/>
    <w:rsid w:val="00F775B0"/>
    <w:pPr>
      <w:spacing w:line="240" w:lineRule="auto"/>
    </w:pPr>
    <w:rPr>
      <w:b/>
      <w:bCs/>
      <w:color w:val="4F81BD" w:themeColor="accent1"/>
      <w:sz w:val="18"/>
      <w:szCs w:val="18"/>
    </w:rPr>
  </w:style>
  <w:style w:type="paragraph" w:customStyle="1" w:styleId="ParrafoTESIS">
    <w:name w:val="Parrafo_TESIS"/>
    <w:basedOn w:val="Normal"/>
    <w:autoRedefine/>
    <w:qFormat/>
    <w:rsid w:val="00F775B0"/>
    <w:pPr>
      <w:spacing w:after="0" w:line="360" w:lineRule="auto"/>
      <w:ind w:left="426"/>
    </w:pPr>
    <w:rPr>
      <w:rFonts w:cstheme="minorHAnsi"/>
    </w:rPr>
  </w:style>
  <w:style w:type="paragraph" w:styleId="Textodeglobo">
    <w:name w:val="Balloon Text"/>
    <w:basedOn w:val="Normal"/>
    <w:link w:val="TextodegloboCar"/>
    <w:uiPriority w:val="99"/>
    <w:semiHidden/>
    <w:unhideWhenUsed/>
    <w:rsid w:val="00F775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75B0"/>
    <w:rPr>
      <w:rFonts w:ascii="Tahoma" w:hAnsi="Tahoma" w:cs="Tahoma"/>
      <w:sz w:val="16"/>
      <w:szCs w:val="16"/>
    </w:rPr>
  </w:style>
  <w:style w:type="character" w:customStyle="1" w:styleId="Ttulo1Car">
    <w:name w:val="Título 1 Car"/>
    <w:basedOn w:val="Fuentedeprrafopredeter"/>
    <w:link w:val="Ttulo1"/>
    <w:uiPriority w:val="9"/>
    <w:rsid w:val="00F775B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775B0"/>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F775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CAPTESIS">
    <w:name w:val="IntroCAP_TESIS"/>
    <w:basedOn w:val="Normal"/>
    <w:qFormat/>
    <w:rsid w:val="00F775B0"/>
    <w:pPr>
      <w:spacing w:before="120" w:after="120" w:line="360" w:lineRule="auto"/>
      <w:ind w:firstLine="709"/>
      <w:jc w:val="both"/>
    </w:pPr>
    <w:rPr>
      <w:rFonts w:cstheme="minorHAnsi"/>
      <w:i/>
    </w:rPr>
  </w:style>
  <w:style w:type="paragraph" w:styleId="NormalWeb">
    <w:name w:val="Normal (Web)"/>
    <w:basedOn w:val="Normal"/>
    <w:uiPriority w:val="99"/>
    <w:semiHidden/>
    <w:unhideWhenUsed/>
    <w:rsid w:val="00F775B0"/>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F775B0"/>
    <w:pPr>
      <w:ind w:left="720"/>
      <w:contextualSpacing/>
    </w:pPr>
  </w:style>
  <w:style w:type="paragraph" w:styleId="Subttulo">
    <w:name w:val="Subtitle"/>
    <w:basedOn w:val="Normal"/>
    <w:next w:val="Normal"/>
    <w:link w:val="SubttuloCar"/>
    <w:uiPriority w:val="11"/>
    <w:qFormat/>
    <w:rsid w:val="00F775B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775B0"/>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QuickStyle" Target="diagrams/quickStyle3.xml"/><Relationship Id="rId26" Type="http://schemas.microsoft.com/office/2007/relationships/diagramDrawing" Target="diagrams/drawing4.xm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2.emf"/><Relationship Id="rId34" Type="http://schemas.openxmlformats.org/officeDocument/2006/relationships/image" Target="media/image6.png"/><Relationship Id="rId42" Type="http://schemas.openxmlformats.org/officeDocument/2006/relationships/chart" Target="charts/chart8.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Layout" Target="diagrams/layout3.xml"/><Relationship Id="rId25" Type="http://schemas.openxmlformats.org/officeDocument/2006/relationships/diagramColors" Target="diagrams/colors4.xml"/><Relationship Id="rId33" Type="http://schemas.openxmlformats.org/officeDocument/2006/relationships/chart" Target="charts/chart4.xml"/><Relationship Id="rId38" Type="http://schemas.openxmlformats.org/officeDocument/2006/relationships/image" Target="media/image8.png"/><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chart" Target="charts/chart2.xml"/><Relationship Id="rId41"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openxmlformats.org/officeDocument/2006/relationships/diagramQuickStyle" Target="diagrams/quickStyle4.xml"/><Relationship Id="rId32" Type="http://schemas.openxmlformats.org/officeDocument/2006/relationships/chart" Target="charts/chart3.xml"/><Relationship Id="rId37" Type="http://schemas.openxmlformats.org/officeDocument/2006/relationships/chart" Target="charts/chart6.xm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1.emf"/><Relationship Id="rId23" Type="http://schemas.openxmlformats.org/officeDocument/2006/relationships/diagramLayout" Target="diagrams/layout4.xml"/><Relationship Id="rId28" Type="http://schemas.openxmlformats.org/officeDocument/2006/relationships/chart" Target="charts/chart1.xml"/><Relationship Id="rId36" Type="http://schemas.openxmlformats.org/officeDocument/2006/relationships/image" Target="media/image7.png"/><Relationship Id="rId10" Type="http://schemas.openxmlformats.org/officeDocument/2006/relationships/diagramData" Target="diagrams/data2.xml"/><Relationship Id="rId19" Type="http://schemas.openxmlformats.org/officeDocument/2006/relationships/diagramColors" Target="diagrams/colors3.xml"/><Relationship Id="rId31" Type="http://schemas.openxmlformats.org/officeDocument/2006/relationships/image" Target="media/image5.png"/><Relationship Id="rId44"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Data" Target="diagrams/data4.xm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chart" Target="charts/chart5.xml"/><Relationship Id="rId43"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fjferre1\Documents\NOBACKUP\Tesis\Documentacion\TABLA_FINAL.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Documents\TESIS\fiocs\Documentation\Documentacion\TABLA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roundedCorners val="1"/>
  <c:style val="42"/>
  <c:chart>
    <c:title>
      <c:tx>
        <c:rich>
          <a:bodyPr/>
          <a:lstStyle/>
          <a:p>
            <a:pPr>
              <a:defRPr/>
            </a:pPr>
            <a:r>
              <a:rPr lang="es-AR" sz="1200" baseline="0"/>
              <a:t>Porcentaje de error: Rampa</a:t>
            </a:r>
          </a:p>
        </c:rich>
      </c:tx>
    </c:title>
    <c:view3D>
      <c:rotX val="25"/>
      <c:rotY val="204"/>
      <c:perspective val="20"/>
    </c:view3D>
    <c:plotArea>
      <c:layout>
        <c:manualLayout>
          <c:layoutTarget val="inner"/>
          <c:xMode val="edge"/>
          <c:yMode val="edge"/>
          <c:x val="0.10835534447083058"/>
          <c:y val="0.27350948720342788"/>
          <c:w val="0.79739865850102065"/>
          <c:h val="0.61622233979645757"/>
        </c:manualLayout>
      </c:layout>
      <c:pie3DChart>
        <c:varyColors val="1"/>
        <c:ser>
          <c:idx val="0"/>
          <c:order val="0"/>
          <c:explosion val="14"/>
          <c:dPt>
            <c:idx val="0"/>
            <c:spPr>
              <a:solidFill>
                <a:srgbClr val="C00000"/>
              </a:solidFill>
            </c:spPr>
          </c:dPt>
          <c:dPt>
            <c:idx val="1"/>
            <c:spPr>
              <a:solidFill>
                <a:srgbClr val="4F81BD"/>
              </a:solidFill>
            </c:spPr>
          </c:dPt>
          <c:dLbls>
            <c:dLbl>
              <c:idx val="0"/>
              <c:layout>
                <c:manualLayout>
                  <c:x val="0.20949171335035854"/>
                  <c:y val="4.0828803970235576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datos'!$C$4:$D$4</c:f>
              <c:numCache>
                <c:formatCode>General</c:formatCode>
                <c:ptCount val="2"/>
                <c:pt idx="0">
                  <c:v>1991</c:v>
                </c:pt>
                <c:pt idx="1">
                  <c:v>26233</c:v>
                </c:pt>
              </c:numCache>
            </c:numRef>
          </c:val>
        </c:ser>
        <c:dLbls>
          <c:showCatName val="1"/>
          <c:showPercent val="1"/>
        </c:dLbls>
      </c:pie3DChart>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roundedCorners val="1"/>
  <c:style val="46"/>
  <c:chart>
    <c:title>
      <c:tx>
        <c:rich>
          <a:bodyPr/>
          <a:lstStyle/>
          <a:p>
            <a:pPr>
              <a:defRPr/>
            </a:pPr>
            <a:r>
              <a:rPr lang="es-AR" sz="1200"/>
              <a:t>Porcentaje de error:</a:t>
            </a:r>
            <a:r>
              <a:rPr lang="es-AR" sz="1200" baseline="0"/>
              <a:t> Exponencial</a:t>
            </a:r>
          </a:p>
        </c:rich>
      </c:tx>
    </c:title>
    <c:view3D>
      <c:rotX val="25"/>
      <c:rotY val="124"/>
      <c:perspective val="20"/>
    </c:view3D>
    <c:plotArea>
      <c:layout>
        <c:manualLayout>
          <c:layoutTarget val="inner"/>
          <c:xMode val="edge"/>
          <c:yMode val="edge"/>
          <c:x val="9.7632668982298748E-2"/>
          <c:y val="0.27350973570164339"/>
          <c:w val="0.79739865850102065"/>
          <c:h val="0.61622233979645757"/>
        </c:manualLayout>
      </c:layout>
      <c:pie3DChart>
        <c:varyColors val="1"/>
        <c:ser>
          <c:idx val="0"/>
          <c:order val="0"/>
          <c:dPt>
            <c:idx val="0"/>
            <c:spPr>
              <a:solidFill>
                <a:srgbClr val="FF0000"/>
              </a:solidFill>
            </c:spPr>
          </c:dPt>
          <c:dPt>
            <c:idx val="1"/>
            <c:explosion val="18"/>
            <c:spPr>
              <a:solidFill>
                <a:srgbClr val="4F81BD"/>
              </a:solidFill>
            </c:spPr>
          </c:dPt>
          <c:dLbls>
            <c:dLbl>
              <c:idx val="0"/>
              <c:layout>
                <c:manualLayout>
                  <c:x val="0.32317349220236558"/>
                  <c:y val="6.1273743944062327E-2"/>
                </c:manualLayout>
              </c:layout>
              <c:showCatName val="1"/>
              <c:showPercent val="1"/>
            </c:dLbl>
            <c:showCatName val="1"/>
            <c:showPercent val="1"/>
            <c:showLeaderLines val="1"/>
          </c:dLbls>
          <c:cat>
            <c:strRef>
              <c:f>'Analisis de datos'!$C$3:$D$3</c:f>
              <c:strCache>
                <c:ptCount val="2"/>
                <c:pt idx="0">
                  <c:v>Error</c:v>
                </c:pt>
                <c:pt idx="1">
                  <c:v>Éxito</c:v>
                </c:pt>
              </c:strCache>
            </c:strRef>
          </c:cat>
          <c:val>
            <c:numRef>
              <c:f>'Analisis de datos'!$C$5:$D$5</c:f>
              <c:numCache>
                <c:formatCode>General</c:formatCode>
                <c:ptCount val="2"/>
                <c:pt idx="0">
                  <c:v>206</c:v>
                </c:pt>
                <c:pt idx="1">
                  <c:v>26231</c:v>
                </c:pt>
              </c:numCache>
            </c:numRef>
          </c:val>
        </c:ser>
        <c:dLbls>
          <c:showCatName val="1"/>
          <c:showPercent val="1"/>
        </c:dLbls>
      </c:pie3DChart>
    </c:plotArea>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style val="42"/>
  <c:chart>
    <c:autoTitleDeleted val="1"/>
    <c:plotArea>
      <c:layout/>
      <c:scatterChart>
        <c:scatterStyle val="lineMarker"/>
        <c:ser>
          <c:idx val="0"/>
          <c:order val="0"/>
          <c:tx>
            <c:strRef>
              <c:f>'Analisis de datos'!$I$4</c:f>
              <c:strCache>
                <c:ptCount val="1"/>
                <c:pt idx="0">
                  <c:v>Rampa</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1.1299999999999903</c:v>
                </c:pt>
                <c:pt idx="13">
                  <c:v>1.1399999999999904</c:v>
                </c:pt>
                <c:pt idx="14">
                  <c:v>1.1499999999999904</c:v>
                </c:pt>
                <c:pt idx="15">
                  <c:v>1.1599999999999904</c:v>
                </c:pt>
                <c:pt idx="16">
                  <c:v>1.1700000000000021</c:v>
                </c:pt>
                <c:pt idx="17">
                  <c:v>1.1800000000000086</c:v>
                </c:pt>
                <c:pt idx="18">
                  <c:v>1.1900000000000086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datos'!$I$5:$I$68</c:f>
              <c:numCache>
                <c:formatCode>General</c:formatCode>
                <c:ptCount val="64"/>
                <c:pt idx="0">
                  <c:v>4</c:v>
                </c:pt>
                <c:pt idx="1">
                  <c:v>3</c:v>
                </c:pt>
                <c:pt idx="2">
                  <c:v>6</c:v>
                </c:pt>
                <c:pt idx="3">
                  <c:v>3</c:v>
                </c:pt>
                <c:pt idx="4">
                  <c:v>6</c:v>
                </c:pt>
                <c:pt idx="5">
                  <c:v>5</c:v>
                </c:pt>
                <c:pt idx="6">
                  <c:v>10</c:v>
                </c:pt>
                <c:pt idx="7">
                  <c:v>3</c:v>
                </c:pt>
                <c:pt idx="8">
                  <c:v>8</c:v>
                </c:pt>
                <c:pt idx="9">
                  <c:v>6</c:v>
                </c:pt>
                <c:pt idx="10">
                  <c:v>12</c:v>
                </c:pt>
                <c:pt idx="11">
                  <c:v>5</c:v>
                </c:pt>
                <c:pt idx="12">
                  <c:v>12</c:v>
                </c:pt>
                <c:pt idx="13">
                  <c:v>9</c:v>
                </c:pt>
                <c:pt idx="14">
                  <c:v>18</c:v>
                </c:pt>
                <c:pt idx="15">
                  <c:v>12</c:v>
                </c:pt>
                <c:pt idx="16">
                  <c:v>13</c:v>
                </c:pt>
                <c:pt idx="17">
                  <c:v>17</c:v>
                </c:pt>
                <c:pt idx="18">
                  <c:v>19</c:v>
                </c:pt>
                <c:pt idx="19">
                  <c:v>15</c:v>
                </c:pt>
                <c:pt idx="20">
                  <c:v>18</c:v>
                </c:pt>
                <c:pt idx="21">
                  <c:v>21</c:v>
                </c:pt>
                <c:pt idx="22">
                  <c:v>26</c:v>
                </c:pt>
                <c:pt idx="23">
                  <c:v>13</c:v>
                </c:pt>
                <c:pt idx="24">
                  <c:v>18</c:v>
                </c:pt>
                <c:pt idx="25">
                  <c:v>20</c:v>
                </c:pt>
                <c:pt idx="26">
                  <c:v>26</c:v>
                </c:pt>
                <c:pt idx="27">
                  <c:v>17</c:v>
                </c:pt>
                <c:pt idx="28">
                  <c:v>24</c:v>
                </c:pt>
                <c:pt idx="29">
                  <c:v>25</c:v>
                </c:pt>
                <c:pt idx="30">
                  <c:v>33</c:v>
                </c:pt>
                <c:pt idx="31">
                  <c:v>34</c:v>
                </c:pt>
                <c:pt idx="32">
                  <c:v>35</c:v>
                </c:pt>
                <c:pt idx="33">
                  <c:v>35</c:v>
                </c:pt>
                <c:pt idx="34">
                  <c:v>37</c:v>
                </c:pt>
                <c:pt idx="35">
                  <c:v>39</c:v>
                </c:pt>
                <c:pt idx="36">
                  <c:v>42</c:v>
                </c:pt>
                <c:pt idx="37">
                  <c:v>41</c:v>
                </c:pt>
                <c:pt idx="38">
                  <c:v>46</c:v>
                </c:pt>
                <c:pt idx="39">
                  <c:v>35</c:v>
                </c:pt>
                <c:pt idx="40">
                  <c:v>40</c:v>
                </c:pt>
                <c:pt idx="41">
                  <c:v>38</c:v>
                </c:pt>
                <c:pt idx="42">
                  <c:v>44</c:v>
                </c:pt>
                <c:pt idx="43">
                  <c:v>41</c:v>
                </c:pt>
                <c:pt idx="44">
                  <c:v>47</c:v>
                </c:pt>
                <c:pt idx="45">
                  <c:v>44</c:v>
                </c:pt>
                <c:pt idx="46">
                  <c:v>53</c:v>
                </c:pt>
                <c:pt idx="47">
                  <c:v>43</c:v>
                </c:pt>
                <c:pt idx="48">
                  <c:v>44</c:v>
                </c:pt>
                <c:pt idx="49">
                  <c:v>48</c:v>
                </c:pt>
                <c:pt idx="50">
                  <c:v>50</c:v>
                </c:pt>
                <c:pt idx="51">
                  <c:v>50</c:v>
                </c:pt>
                <c:pt idx="52">
                  <c:v>53</c:v>
                </c:pt>
                <c:pt idx="53">
                  <c:v>56</c:v>
                </c:pt>
                <c:pt idx="54">
                  <c:v>61</c:v>
                </c:pt>
                <c:pt idx="55">
                  <c:v>44</c:v>
                </c:pt>
                <c:pt idx="56">
                  <c:v>49</c:v>
                </c:pt>
                <c:pt idx="57">
                  <c:v>51</c:v>
                </c:pt>
                <c:pt idx="58">
                  <c:v>57</c:v>
                </c:pt>
                <c:pt idx="59">
                  <c:v>52</c:v>
                </c:pt>
                <c:pt idx="60">
                  <c:v>59</c:v>
                </c:pt>
                <c:pt idx="61">
                  <c:v>60</c:v>
                </c:pt>
                <c:pt idx="62">
                  <c:v>68</c:v>
                </c:pt>
                <c:pt idx="63">
                  <c:v>68</c:v>
                </c:pt>
              </c:numCache>
            </c:numRef>
          </c:yVal>
        </c:ser>
        <c:axId val="118838784"/>
        <c:axId val="118840704"/>
      </c:scatterChart>
      <c:valAx>
        <c:axId val="118838784"/>
        <c:scaling>
          <c:orientation val="minMax"/>
          <c:max val="1.7"/>
          <c:min val="1"/>
        </c:scaling>
        <c:axPos val="b"/>
        <c:majorGridlines/>
        <c:minorGridlines/>
        <c:title>
          <c:tx>
            <c:rich>
              <a:bodyPr/>
              <a:lstStyle/>
              <a:p>
                <a:pPr>
                  <a:defRPr/>
                </a:pPr>
                <a:r>
                  <a:rPr lang="es-AR"/>
                  <a:t>Tensión de entrada</a:t>
                </a:r>
              </a:p>
            </c:rich>
          </c:tx>
        </c:title>
        <c:numFmt formatCode="0.00" sourceLinked="1"/>
        <c:tickLblPos val="low"/>
        <c:txPr>
          <a:bodyPr rot="0" anchor="b" anchorCtr="1"/>
          <a:lstStyle/>
          <a:p>
            <a:pPr>
              <a:defRPr/>
            </a:pPr>
            <a:endParaRPr lang="es-AR"/>
          </a:p>
        </c:txPr>
        <c:crossAx val="118840704"/>
        <c:crosses val="autoZero"/>
        <c:crossBetween val="midCat"/>
      </c:valAx>
      <c:valAx>
        <c:axId val="118840704"/>
        <c:scaling>
          <c:orientation val="minMax"/>
          <c:min val="0"/>
        </c:scaling>
        <c:axPos val="l"/>
        <c:majorGridlines/>
        <c:minorGridlines/>
        <c:title>
          <c:tx>
            <c:rich>
              <a:bodyPr/>
              <a:lstStyle/>
              <a:p>
                <a:pPr>
                  <a:defRPr/>
                </a:pPr>
                <a:r>
                  <a:rPr lang="es-AR"/>
                  <a:t>Cantidad de errores</a:t>
                </a:r>
              </a:p>
            </c:rich>
          </c:tx>
        </c:title>
        <c:numFmt formatCode="General" sourceLinked="1"/>
        <c:tickLblPos val="nextTo"/>
        <c:txPr>
          <a:bodyPr rot="0"/>
          <a:lstStyle/>
          <a:p>
            <a:pPr>
              <a:defRPr/>
            </a:pPr>
            <a:endParaRPr lang="es-AR"/>
          </a:p>
        </c:txPr>
        <c:crossAx val="118838784"/>
        <c:crosses val="autoZero"/>
        <c:crossBetween val="midCat"/>
      </c:valAx>
    </c:plotArea>
    <c:legend>
      <c:legendPos val="t"/>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AR"/>
  <c:style val="43"/>
  <c:chart>
    <c:autoTitleDeleted val="1"/>
    <c:plotArea>
      <c:layout/>
      <c:scatterChart>
        <c:scatterStyle val="lineMarker"/>
        <c:ser>
          <c:idx val="0"/>
          <c:order val="0"/>
          <c:tx>
            <c:strRef>
              <c:f>'Analisis de datos'!$J$4</c:f>
              <c:strCache>
                <c:ptCount val="1"/>
                <c:pt idx="0">
                  <c:v>Exponencial</c:v>
                </c:pt>
              </c:strCache>
            </c:strRef>
          </c:tx>
          <c:spPr>
            <a:ln w="47625">
              <a:noFill/>
            </a:ln>
          </c:spPr>
          <c:trendline>
            <c:trendlineType val="linear"/>
          </c:trendline>
          <c:xVal>
            <c:numRef>
              <c:f>'Analisis de datos'!$H$5:$H$68</c:f>
              <c:numCache>
                <c:formatCode>0.00</c:formatCode>
                <c:ptCount val="64"/>
                <c:pt idx="0">
                  <c:v>1.01</c:v>
                </c:pt>
                <c:pt idx="1">
                  <c:v>1.02</c:v>
                </c:pt>
                <c:pt idx="2">
                  <c:v>1.03</c:v>
                </c:pt>
                <c:pt idx="3">
                  <c:v>1.04</c:v>
                </c:pt>
                <c:pt idx="4">
                  <c:v>1.05</c:v>
                </c:pt>
                <c:pt idx="5">
                  <c:v>1.06</c:v>
                </c:pt>
                <c:pt idx="6">
                  <c:v>1.07</c:v>
                </c:pt>
                <c:pt idx="7">
                  <c:v>1.08</c:v>
                </c:pt>
                <c:pt idx="8">
                  <c:v>1.0900000000000001</c:v>
                </c:pt>
                <c:pt idx="9">
                  <c:v>1.1000000000000001</c:v>
                </c:pt>
                <c:pt idx="10">
                  <c:v>1.1100000000000001</c:v>
                </c:pt>
                <c:pt idx="11">
                  <c:v>1.1200000000000001</c:v>
                </c:pt>
                <c:pt idx="12">
                  <c:v>1.1299999999999903</c:v>
                </c:pt>
                <c:pt idx="13">
                  <c:v>1.1399999999999904</c:v>
                </c:pt>
                <c:pt idx="14">
                  <c:v>1.1499999999999904</c:v>
                </c:pt>
                <c:pt idx="15">
                  <c:v>1.1599999999999904</c:v>
                </c:pt>
                <c:pt idx="16">
                  <c:v>1.1700000000000021</c:v>
                </c:pt>
                <c:pt idx="17">
                  <c:v>1.1800000000000086</c:v>
                </c:pt>
                <c:pt idx="18">
                  <c:v>1.1900000000000086</c:v>
                </c:pt>
                <c:pt idx="19">
                  <c:v>1.2</c:v>
                </c:pt>
                <c:pt idx="20">
                  <c:v>1.21</c:v>
                </c:pt>
                <c:pt idx="21">
                  <c:v>1.22</c:v>
                </c:pt>
                <c:pt idx="22">
                  <c:v>1.23</c:v>
                </c:pt>
                <c:pt idx="23">
                  <c:v>1.24</c:v>
                </c:pt>
                <c:pt idx="24">
                  <c:v>1.25</c:v>
                </c:pt>
                <c:pt idx="25">
                  <c:v>1.26</c:v>
                </c:pt>
                <c:pt idx="26">
                  <c:v>1.27</c:v>
                </c:pt>
                <c:pt idx="27">
                  <c:v>1.28</c:v>
                </c:pt>
                <c:pt idx="28">
                  <c:v>1.29</c:v>
                </c:pt>
                <c:pt idx="29">
                  <c:v>1.3</c:v>
                </c:pt>
                <c:pt idx="30">
                  <c:v>1.31</c:v>
                </c:pt>
                <c:pt idx="31">
                  <c:v>1.32</c:v>
                </c:pt>
                <c:pt idx="32">
                  <c:v>1.33</c:v>
                </c:pt>
                <c:pt idx="33">
                  <c:v>1.34</c:v>
                </c:pt>
                <c:pt idx="34">
                  <c:v>1.35</c:v>
                </c:pt>
                <c:pt idx="35">
                  <c:v>1.36</c:v>
                </c:pt>
                <c:pt idx="36">
                  <c:v>1.37</c:v>
                </c:pt>
                <c:pt idx="37">
                  <c:v>1.3800000000000001</c:v>
                </c:pt>
                <c:pt idx="38">
                  <c:v>1.3900000000000001</c:v>
                </c:pt>
                <c:pt idx="39">
                  <c:v>1.4</c:v>
                </c:pt>
                <c:pt idx="40">
                  <c:v>1.41</c:v>
                </c:pt>
                <c:pt idx="41">
                  <c:v>1.42</c:v>
                </c:pt>
                <c:pt idx="42">
                  <c:v>1.43</c:v>
                </c:pt>
                <c:pt idx="43">
                  <c:v>1.44</c:v>
                </c:pt>
                <c:pt idx="44">
                  <c:v>1.45</c:v>
                </c:pt>
                <c:pt idx="45">
                  <c:v>1.46</c:v>
                </c:pt>
                <c:pt idx="46">
                  <c:v>1.47</c:v>
                </c:pt>
                <c:pt idx="47">
                  <c:v>1.48</c:v>
                </c:pt>
                <c:pt idx="48">
                  <c:v>1.49</c:v>
                </c:pt>
                <c:pt idx="49">
                  <c:v>1.5</c:v>
                </c:pt>
                <c:pt idx="50">
                  <c:v>1.51</c:v>
                </c:pt>
                <c:pt idx="51">
                  <c:v>1.52</c:v>
                </c:pt>
                <c:pt idx="52">
                  <c:v>1.53</c:v>
                </c:pt>
                <c:pt idx="53">
                  <c:v>1.54</c:v>
                </c:pt>
                <c:pt idx="54">
                  <c:v>1.55</c:v>
                </c:pt>
                <c:pt idx="55">
                  <c:v>1.56</c:v>
                </c:pt>
                <c:pt idx="56">
                  <c:v>1.57</c:v>
                </c:pt>
                <c:pt idx="57">
                  <c:v>1.58</c:v>
                </c:pt>
                <c:pt idx="58">
                  <c:v>1.59</c:v>
                </c:pt>
                <c:pt idx="59">
                  <c:v>1.6</c:v>
                </c:pt>
                <c:pt idx="60">
                  <c:v>1.61</c:v>
                </c:pt>
                <c:pt idx="61">
                  <c:v>1.62</c:v>
                </c:pt>
                <c:pt idx="62">
                  <c:v>1.6300000000000001</c:v>
                </c:pt>
                <c:pt idx="63">
                  <c:v>1.6400000000000001</c:v>
                </c:pt>
              </c:numCache>
            </c:numRef>
          </c:xVal>
          <c:yVal>
            <c:numRef>
              <c:f>'Analisis de datos'!$J$5:$J$68</c:f>
              <c:numCache>
                <c:formatCode>General</c:formatCode>
                <c:ptCount val="64"/>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2</c:v>
                </c:pt>
                <c:pt idx="19">
                  <c:v>2</c:v>
                </c:pt>
                <c:pt idx="20">
                  <c:v>2</c:v>
                </c:pt>
                <c:pt idx="21">
                  <c:v>2</c:v>
                </c:pt>
                <c:pt idx="22">
                  <c:v>2</c:v>
                </c:pt>
                <c:pt idx="23">
                  <c:v>2</c:v>
                </c:pt>
                <c:pt idx="24">
                  <c:v>2</c:v>
                </c:pt>
                <c:pt idx="25">
                  <c:v>2</c:v>
                </c:pt>
                <c:pt idx="26">
                  <c:v>2</c:v>
                </c:pt>
                <c:pt idx="27">
                  <c:v>2</c:v>
                </c:pt>
                <c:pt idx="28">
                  <c:v>2</c:v>
                </c:pt>
                <c:pt idx="29">
                  <c:v>2</c:v>
                </c:pt>
                <c:pt idx="30">
                  <c:v>1</c:v>
                </c:pt>
                <c:pt idx="31">
                  <c:v>4</c:v>
                </c:pt>
                <c:pt idx="32">
                  <c:v>6</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4</c:v>
                </c:pt>
                <c:pt idx="62">
                  <c:v>5</c:v>
                </c:pt>
                <c:pt idx="63">
                  <c:v>4</c:v>
                </c:pt>
              </c:numCache>
            </c:numRef>
          </c:yVal>
        </c:ser>
        <c:axId val="146365440"/>
        <c:axId val="146396288"/>
      </c:scatterChart>
      <c:valAx>
        <c:axId val="146365440"/>
        <c:scaling>
          <c:orientation val="minMax"/>
          <c:max val="1.7"/>
          <c:min val="1"/>
        </c:scaling>
        <c:axPos val="b"/>
        <c:majorGridlines/>
        <c:minorGridlines/>
        <c:title>
          <c:tx>
            <c:rich>
              <a:bodyPr/>
              <a:lstStyle/>
              <a:p>
                <a:pPr>
                  <a:defRPr/>
                </a:pPr>
                <a:r>
                  <a:rPr lang="es-AR"/>
                  <a:t>Tensión</a:t>
                </a:r>
                <a:r>
                  <a:rPr lang="es-AR" baseline="0"/>
                  <a:t> de entrada</a:t>
                </a:r>
                <a:endParaRPr lang="es-AR"/>
              </a:p>
            </c:rich>
          </c:tx>
        </c:title>
        <c:numFmt formatCode="0.00" sourceLinked="1"/>
        <c:tickLblPos val="nextTo"/>
        <c:crossAx val="146396288"/>
        <c:crosses val="autoZero"/>
        <c:crossBetween val="midCat"/>
      </c:valAx>
      <c:valAx>
        <c:axId val="146396288"/>
        <c:scaling>
          <c:orientation val="minMax"/>
        </c:scaling>
        <c:axPos val="l"/>
        <c:majorGridlines/>
        <c:minorGridlines/>
        <c:title>
          <c:tx>
            <c:rich>
              <a:bodyPr/>
              <a:lstStyle/>
              <a:p>
                <a:pPr>
                  <a:defRPr/>
                </a:pPr>
                <a:r>
                  <a:rPr lang="es-AR"/>
                  <a:t>Cantidad de errore</a:t>
                </a:r>
              </a:p>
            </c:rich>
          </c:tx>
        </c:title>
        <c:numFmt formatCode="General" sourceLinked="1"/>
        <c:tickLblPos val="nextTo"/>
        <c:crossAx val="146365440"/>
        <c:crosses val="autoZero"/>
        <c:crossBetween val="midCat"/>
      </c:valAx>
    </c:plotArea>
    <c:legend>
      <c:legendPos val="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Errores segun nodo de inyección</a:t>
            </a:r>
          </a:p>
        </c:rich>
      </c:tx>
    </c:title>
    <c:view3D>
      <c:perspective val="30"/>
    </c:view3D>
    <c:plotArea>
      <c:layout/>
      <c:bar3DChart>
        <c:barDir val="col"/>
        <c:grouping val="standard"/>
        <c:ser>
          <c:idx val="1"/>
          <c:order val="0"/>
          <c:tx>
            <c:strRef>
              <c:f>'Analisis de datos'!$N$4</c:f>
              <c:strCache>
                <c:ptCount val="1"/>
                <c:pt idx="0">
                  <c:v>Exponencial</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datos'!$N$5:$N$11</c:f>
              <c:numCache>
                <c:formatCode>General</c:formatCode>
                <c:ptCount val="7"/>
                <c:pt idx="0">
                  <c:v>33</c:v>
                </c:pt>
                <c:pt idx="1">
                  <c:v>33</c:v>
                </c:pt>
                <c:pt idx="2">
                  <c:v>31</c:v>
                </c:pt>
                <c:pt idx="3">
                  <c:v>33</c:v>
                </c:pt>
                <c:pt idx="4">
                  <c:v>1</c:v>
                </c:pt>
                <c:pt idx="5">
                  <c:v>12</c:v>
                </c:pt>
                <c:pt idx="6">
                  <c:v>63</c:v>
                </c:pt>
              </c:numCache>
            </c:numRef>
          </c:val>
        </c:ser>
        <c:ser>
          <c:idx val="0"/>
          <c:order val="1"/>
          <c:tx>
            <c:strRef>
              <c:f>'Analisis de datos'!$M$4</c:f>
              <c:strCache>
                <c:ptCount val="1"/>
                <c:pt idx="0">
                  <c:v>Rampa</c:v>
                </c:pt>
              </c:strCache>
            </c:strRef>
          </c:tx>
          <c:cat>
            <c:strRef>
              <c:f>'Analisis de datos'!$L$5:$L$11</c:f>
              <c:strCache>
                <c:ptCount val="7"/>
                <c:pt idx="0">
                  <c:v>NDNEG_N</c:v>
                </c:pt>
                <c:pt idx="1">
                  <c:v>NDPOS_N</c:v>
                </c:pt>
                <c:pt idx="2">
                  <c:v>NDBIAS_N</c:v>
                </c:pt>
                <c:pt idx="3">
                  <c:v>NDOUT_N</c:v>
                </c:pt>
                <c:pt idx="4">
                  <c:v>NDNEG_P</c:v>
                </c:pt>
                <c:pt idx="5">
                  <c:v>NDPOS_P</c:v>
                </c:pt>
                <c:pt idx="6">
                  <c:v>NDOUT_P</c:v>
                </c:pt>
              </c:strCache>
            </c:strRef>
          </c:cat>
          <c:val>
            <c:numRef>
              <c:f>'Analisis de datos'!$M$5:$M$11</c:f>
              <c:numCache>
                <c:formatCode>General</c:formatCode>
                <c:ptCount val="7"/>
                <c:pt idx="0">
                  <c:v>33</c:v>
                </c:pt>
                <c:pt idx="1">
                  <c:v>33</c:v>
                </c:pt>
                <c:pt idx="2">
                  <c:v>33</c:v>
                </c:pt>
                <c:pt idx="3">
                  <c:v>33</c:v>
                </c:pt>
                <c:pt idx="4">
                  <c:v>13</c:v>
                </c:pt>
                <c:pt idx="5">
                  <c:v>64</c:v>
                </c:pt>
                <c:pt idx="6">
                  <c:v>1782</c:v>
                </c:pt>
              </c:numCache>
            </c:numRef>
          </c:val>
        </c:ser>
        <c:dLbls>
          <c:showVal val="1"/>
        </c:dLbls>
        <c:shape val="box"/>
        <c:axId val="151407616"/>
        <c:axId val="151421696"/>
        <c:axId val="103944640"/>
      </c:bar3DChart>
      <c:catAx>
        <c:axId val="151407616"/>
        <c:scaling>
          <c:orientation val="minMax"/>
        </c:scaling>
        <c:axPos val="b"/>
        <c:majorTickMark val="none"/>
        <c:tickLblPos val="nextTo"/>
        <c:crossAx val="151421696"/>
        <c:crosses val="autoZero"/>
        <c:auto val="1"/>
        <c:lblAlgn val="ctr"/>
        <c:lblOffset val="100"/>
      </c:catAx>
      <c:valAx>
        <c:axId val="151421696"/>
        <c:scaling>
          <c:logBase val="10"/>
          <c:orientation val="minMax"/>
        </c:scaling>
        <c:delete val="1"/>
        <c:axPos val="l"/>
        <c:numFmt formatCode="General" sourceLinked="1"/>
        <c:majorTickMark val="none"/>
        <c:tickLblPos val="none"/>
        <c:crossAx val="151407616"/>
        <c:crosses val="autoZero"/>
        <c:crossBetween val="between"/>
      </c:valAx>
      <c:serAx>
        <c:axId val="103944640"/>
        <c:scaling>
          <c:orientation val="minMax"/>
        </c:scaling>
        <c:delete val="1"/>
        <c:axPos val="b"/>
        <c:majorTickMark val="none"/>
        <c:tickLblPos val="none"/>
        <c:crossAx val="151421696"/>
        <c:crosses val="autoZero"/>
      </c:serAx>
    </c:plotArea>
    <c:legend>
      <c:legendPos val="t"/>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n-US" sz="1400" i="1"/>
              <a:t>Distribucion de errores según bit de salida</a:t>
            </a:r>
          </a:p>
        </c:rich>
      </c:tx>
    </c:title>
    <c:plotArea>
      <c:layout/>
      <c:barChart>
        <c:barDir val="bar"/>
        <c:grouping val="clustered"/>
        <c:ser>
          <c:idx val="1"/>
          <c:order val="0"/>
          <c:tx>
            <c:strRef>
              <c:f>'Analisis de datos'!$N$17</c:f>
              <c:strCache>
                <c:ptCount val="1"/>
                <c:pt idx="0">
                  <c:v>Exponencial</c:v>
                </c:pt>
              </c:strCache>
            </c:strRef>
          </c:tx>
          <c:cat>
            <c:strRef>
              <c:f>'Analisis de datos'!$L$18:$L$23</c:f>
              <c:strCache>
                <c:ptCount val="6"/>
                <c:pt idx="0">
                  <c:v>LSB</c:v>
                </c:pt>
                <c:pt idx="1">
                  <c:v>2SB</c:v>
                </c:pt>
                <c:pt idx="2">
                  <c:v>3SB</c:v>
                </c:pt>
                <c:pt idx="3">
                  <c:v>4SB</c:v>
                </c:pt>
                <c:pt idx="4">
                  <c:v>5SB</c:v>
                </c:pt>
                <c:pt idx="5">
                  <c:v>MSB</c:v>
                </c:pt>
              </c:strCache>
            </c:strRef>
          </c:cat>
          <c:val>
            <c:numRef>
              <c:f>'Analisis de datos'!$N$18:$N$23</c:f>
              <c:numCache>
                <c:formatCode>General</c:formatCode>
                <c:ptCount val="6"/>
                <c:pt idx="0">
                  <c:v>0</c:v>
                </c:pt>
                <c:pt idx="1">
                  <c:v>0</c:v>
                </c:pt>
                <c:pt idx="2">
                  <c:v>0</c:v>
                </c:pt>
                <c:pt idx="3">
                  <c:v>0</c:v>
                </c:pt>
                <c:pt idx="4">
                  <c:v>0</c:v>
                </c:pt>
                <c:pt idx="5">
                  <c:v>206</c:v>
                </c:pt>
              </c:numCache>
            </c:numRef>
          </c:val>
        </c:ser>
        <c:ser>
          <c:idx val="0"/>
          <c:order val="1"/>
          <c:tx>
            <c:strRef>
              <c:f>'Analisis de datos'!$M$17</c:f>
              <c:strCache>
                <c:ptCount val="1"/>
                <c:pt idx="0">
                  <c:v>Rampa</c:v>
                </c:pt>
              </c:strCache>
            </c:strRef>
          </c:tx>
          <c:cat>
            <c:strRef>
              <c:f>'Analisis de datos'!$L$18:$L$23</c:f>
              <c:strCache>
                <c:ptCount val="6"/>
                <c:pt idx="0">
                  <c:v>LSB</c:v>
                </c:pt>
                <c:pt idx="1">
                  <c:v>2SB</c:v>
                </c:pt>
                <c:pt idx="2">
                  <c:v>3SB</c:v>
                </c:pt>
                <c:pt idx="3">
                  <c:v>4SB</c:v>
                </c:pt>
                <c:pt idx="4">
                  <c:v>5SB</c:v>
                </c:pt>
                <c:pt idx="5">
                  <c:v>MSB</c:v>
                </c:pt>
              </c:strCache>
            </c:strRef>
          </c:cat>
          <c:val>
            <c:numRef>
              <c:f>'Analisis de datos'!$M$18:$M$23</c:f>
              <c:numCache>
                <c:formatCode>General</c:formatCode>
                <c:ptCount val="6"/>
                <c:pt idx="0">
                  <c:v>977</c:v>
                </c:pt>
                <c:pt idx="1">
                  <c:v>448</c:v>
                </c:pt>
                <c:pt idx="2">
                  <c:v>182</c:v>
                </c:pt>
                <c:pt idx="3">
                  <c:v>195</c:v>
                </c:pt>
                <c:pt idx="4">
                  <c:v>86</c:v>
                </c:pt>
                <c:pt idx="5">
                  <c:v>273</c:v>
                </c:pt>
              </c:numCache>
            </c:numRef>
          </c:val>
        </c:ser>
        <c:axId val="69982080"/>
        <c:axId val="69983616"/>
      </c:barChart>
      <c:catAx>
        <c:axId val="69982080"/>
        <c:scaling>
          <c:orientation val="minMax"/>
        </c:scaling>
        <c:axPos val="l"/>
        <c:majorTickMark val="none"/>
        <c:tickLblPos val="nextTo"/>
        <c:txPr>
          <a:bodyPr/>
          <a:lstStyle/>
          <a:p>
            <a:pPr>
              <a:defRPr sz="800"/>
            </a:pPr>
            <a:endParaRPr lang="es-AR"/>
          </a:p>
        </c:txPr>
        <c:crossAx val="69983616"/>
        <c:crosses val="autoZero"/>
        <c:auto val="1"/>
        <c:lblAlgn val="ctr"/>
        <c:lblOffset val="100"/>
      </c:catAx>
      <c:valAx>
        <c:axId val="69983616"/>
        <c:scaling>
          <c:orientation val="minMax"/>
        </c:scaling>
        <c:axPos val="b"/>
        <c:minorGridlines/>
        <c:numFmt formatCode="General" sourceLinked="1"/>
        <c:majorTickMark val="none"/>
        <c:tickLblPos val="nextTo"/>
        <c:txPr>
          <a:bodyPr/>
          <a:lstStyle/>
          <a:p>
            <a:pPr>
              <a:defRPr sz="800"/>
            </a:pPr>
            <a:endParaRPr lang="es-AR"/>
          </a:p>
        </c:txPr>
        <c:crossAx val="69982080"/>
        <c:crosses val="autoZero"/>
        <c:crossBetween val="between"/>
      </c:valAx>
    </c:plotArea>
    <c:legend>
      <c:legendPos val="b"/>
      <c:txPr>
        <a:bodyPr/>
        <a:lstStyle/>
        <a:p>
          <a:pPr rtl="0">
            <a:defRPr/>
          </a:pPr>
          <a:endParaRPr lang="es-AR"/>
        </a:p>
      </c:txP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Porcentaje de errores segun tipo de transistor</a:t>
            </a:r>
          </a:p>
        </c:rich>
      </c:tx>
    </c:title>
    <c:view3D>
      <c:perspective val="30"/>
    </c:view3D>
    <c:plotArea>
      <c:layout/>
      <c:bar3DChart>
        <c:barDir val="col"/>
        <c:grouping val="stacked"/>
        <c:ser>
          <c:idx val="0"/>
          <c:order val="0"/>
          <c:tx>
            <c:strRef>
              <c:f>'Analisis de datos'!$L$30</c:f>
              <c:strCache>
                <c:ptCount val="1"/>
                <c:pt idx="0">
                  <c:v>NMOS</c:v>
                </c:pt>
              </c:strCache>
            </c:strRef>
          </c:tx>
          <c:val>
            <c:numRef>
              <c:f>'Analisis de datos'!$P$30</c:f>
              <c:numCache>
                <c:formatCode>0</c:formatCode>
                <c:ptCount val="1"/>
                <c:pt idx="0">
                  <c:v>11.925352753755121</c:v>
                </c:pt>
              </c:numCache>
            </c:numRef>
          </c:val>
          <c:bubble3D val="1"/>
        </c:ser>
        <c:ser>
          <c:idx val="1"/>
          <c:order val="1"/>
          <c:tx>
            <c:strRef>
              <c:f>'Analisis de datos'!$L$31</c:f>
              <c:strCache>
                <c:ptCount val="1"/>
                <c:pt idx="0">
                  <c:v>PMOS</c:v>
                </c:pt>
              </c:strCache>
            </c:strRef>
          </c:tx>
          <c:val>
            <c:numRef>
              <c:f>'Analisis de datos'!$P$31</c:f>
              <c:numCache>
                <c:formatCode>0</c:formatCode>
                <c:ptCount val="1"/>
                <c:pt idx="0">
                  <c:v>88.074647246244879</c:v>
                </c:pt>
              </c:numCache>
            </c:numRef>
          </c:val>
          <c:bubble3D val="1"/>
        </c:ser>
        <c:shape val="cylinder"/>
        <c:axId val="69991424"/>
        <c:axId val="70132480"/>
        <c:axId val="0"/>
      </c:bar3DChart>
      <c:catAx>
        <c:axId val="69991424"/>
        <c:scaling>
          <c:orientation val="minMax"/>
        </c:scaling>
        <c:delete val="1"/>
        <c:axPos val="b"/>
        <c:numFmt formatCode="General" sourceLinked="1"/>
        <c:majorTickMark val="none"/>
        <c:tickLblPos val="none"/>
        <c:crossAx val="70132480"/>
        <c:crosses val="autoZero"/>
        <c:auto val="1"/>
        <c:lblAlgn val="ctr"/>
        <c:lblOffset val="100"/>
      </c:catAx>
      <c:valAx>
        <c:axId val="70132480"/>
        <c:scaling>
          <c:orientation val="minMax"/>
        </c:scaling>
        <c:axPos val="l"/>
        <c:majorGridlines/>
        <c:title>
          <c:tx>
            <c:rich>
              <a:bodyPr/>
              <a:lstStyle/>
              <a:p>
                <a:pPr>
                  <a:defRPr/>
                </a:pPr>
                <a:r>
                  <a:rPr lang="es-AR"/>
                  <a:t>Cantidad de errores (%)</a:t>
                </a:r>
              </a:p>
            </c:rich>
          </c:tx>
        </c:title>
        <c:numFmt formatCode="0" sourceLinked="1"/>
        <c:tickLblPos val="nextTo"/>
        <c:crossAx val="69991424"/>
        <c:crosses val="autoZero"/>
        <c:crossBetween val="between"/>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lang val="es-AR"/>
  <c:style val="42"/>
  <c:chart>
    <c:title>
      <c:tx>
        <c:rich>
          <a:bodyPr/>
          <a:lstStyle/>
          <a:p>
            <a:pPr>
              <a:defRPr/>
            </a:pPr>
            <a:r>
              <a:rPr lang="es-AR" sz="1200"/>
              <a:t>Cantidad de errores</a:t>
            </a:r>
            <a:r>
              <a:rPr lang="es-AR" sz="1200" baseline="0"/>
              <a:t> en transistores NMOS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datos'!$L$30</c:f>
              <c:strCache>
                <c:ptCount val="1"/>
                <c:pt idx="0">
                  <c:v>NMOS</c:v>
                </c:pt>
              </c:strCache>
            </c:strRef>
          </c:cat>
          <c:val>
            <c:numRef>
              <c:f>'Analisis de datos'!$M$30</c:f>
              <c:numCache>
                <c:formatCode>General</c:formatCode>
                <c:ptCount val="1"/>
                <c:pt idx="0">
                  <c:v>132</c:v>
                </c:pt>
              </c:numCache>
            </c:numRef>
          </c:val>
        </c:ser>
        <c:ser>
          <c:idx val="1"/>
          <c:order val="1"/>
          <c:tx>
            <c:strRef>
              <c:f>'Analisis de datos'!$N$29</c:f>
              <c:strCache>
                <c:ptCount val="1"/>
                <c:pt idx="0">
                  <c:v>Exponencial</c:v>
                </c:pt>
              </c:strCache>
            </c:strRef>
          </c:tx>
          <c:cat>
            <c:strRef>
              <c:f>'Analisis de datos'!$L$30</c:f>
              <c:strCache>
                <c:ptCount val="1"/>
                <c:pt idx="0">
                  <c:v>NMOS</c:v>
                </c:pt>
              </c:strCache>
            </c:strRef>
          </c:cat>
          <c:val>
            <c:numRef>
              <c:f>'Analisis de datos'!$N$30</c:f>
              <c:numCache>
                <c:formatCode>General</c:formatCode>
                <c:ptCount val="1"/>
                <c:pt idx="0">
                  <c:v>130</c:v>
                </c:pt>
              </c:numCache>
            </c:numRef>
          </c:val>
        </c:ser>
        <c:shape val="box"/>
        <c:axId val="70207360"/>
        <c:axId val="70208896"/>
        <c:axId val="0"/>
      </c:bar3DChart>
      <c:catAx>
        <c:axId val="70207360"/>
        <c:scaling>
          <c:orientation val="minMax"/>
        </c:scaling>
        <c:delete val="1"/>
        <c:axPos val="b"/>
        <c:majorTickMark val="none"/>
        <c:tickLblPos val="none"/>
        <c:crossAx val="70208896"/>
        <c:crosses val="autoZero"/>
        <c:auto val="1"/>
        <c:lblAlgn val="ctr"/>
        <c:lblOffset val="100"/>
      </c:catAx>
      <c:valAx>
        <c:axId val="70208896"/>
        <c:scaling>
          <c:orientation val="minMax"/>
          <c:min val="1"/>
        </c:scaling>
        <c:axPos val="l"/>
        <c:majorGridlines/>
        <c:numFmt formatCode="General" sourceLinked="1"/>
        <c:tickLblPos val="nextTo"/>
        <c:crossAx val="70207360"/>
        <c:crosses val="autoZero"/>
        <c:crossBetween val="between"/>
      </c:valAx>
    </c:plotArea>
    <c:legend>
      <c:legendPos val="b"/>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s-AR"/>
  <c:style val="42"/>
  <c:chart>
    <c:title>
      <c:tx>
        <c:rich>
          <a:bodyPr/>
          <a:lstStyle/>
          <a:p>
            <a:pPr>
              <a:defRPr/>
            </a:pPr>
            <a:r>
              <a:rPr lang="es-AR" sz="1200"/>
              <a:t>Cantidad de errores</a:t>
            </a:r>
            <a:r>
              <a:rPr lang="es-AR" sz="1200" baseline="0"/>
              <a:t> en transistores PMOS</a:t>
            </a:r>
            <a:endParaRPr lang="es-AR" sz="1200"/>
          </a:p>
        </c:rich>
      </c:tx>
    </c:title>
    <c:view3D>
      <c:rAngAx val="1"/>
    </c:view3D>
    <c:plotArea>
      <c:layout/>
      <c:bar3DChart>
        <c:barDir val="col"/>
        <c:grouping val="clustered"/>
        <c:ser>
          <c:idx val="0"/>
          <c:order val="0"/>
          <c:tx>
            <c:strRef>
              <c:f>'Analisis de datos'!$M$29</c:f>
              <c:strCache>
                <c:ptCount val="1"/>
                <c:pt idx="0">
                  <c:v>Rampa</c:v>
                </c:pt>
              </c:strCache>
            </c:strRef>
          </c:tx>
          <c:cat>
            <c:strRef>
              <c:f>'Analisis de datos'!$L$31</c:f>
              <c:strCache>
                <c:ptCount val="1"/>
                <c:pt idx="0">
                  <c:v>PMOS</c:v>
                </c:pt>
              </c:strCache>
            </c:strRef>
          </c:cat>
          <c:val>
            <c:numRef>
              <c:f>'Analisis de datos'!$M$31</c:f>
              <c:numCache>
                <c:formatCode>General</c:formatCode>
                <c:ptCount val="1"/>
                <c:pt idx="0">
                  <c:v>1859</c:v>
                </c:pt>
              </c:numCache>
            </c:numRef>
          </c:val>
        </c:ser>
        <c:ser>
          <c:idx val="1"/>
          <c:order val="1"/>
          <c:tx>
            <c:strRef>
              <c:f>'Analisis de datos'!$N$29</c:f>
              <c:strCache>
                <c:ptCount val="1"/>
                <c:pt idx="0">
                  <c:v>Exponencial</c:v>
                </c:pt>
              </c:strCache>
            </c:strRef>
          </c:tx>
          <c:cat>
            <c:strRef>
              <c:f>'Analisis de datos'!$L$31</c:f>
              <c:strCache>
                <c:ptCount val="1"/>
                <c:pt idx="0">
                  <c:v>PMOS</c:v>
                </c:pt>
              </c:strCache>
            </c:strRef>
          </c:cat>
          <c:val>
            <c:numRef>
              <c:f>'Analisis de datos'!$N$31</c:f>
              <c:numCache>
                <c:formatCode>General</c:formatCode>
                <c:ptCount val="1"/>
                <c:pt idx="0">
                  <c:v>76</c:v>
                </c:pt>
              </c:numCache>
            </c:numRef>
          </c:val>
        </c:ser>
        <c:shape val="box"/>
        <c:axId val="71524736"/>
        <c:axId val="71526272"/>
        <c:axId val="0"/>
      </c:bar3DChart>
      <c:catAx>
        <c:axId val="71524736"/>
        <c:scaling>
          <c:orientation val="minMax"/>
        </c:scaling>
        <c:delete val="1"/>
        <c:axPos val="b"/>
        <c:majorTickMark val="none"/>
        <c:tickLblPos val="none"/>
        <c:crossAx val="71526272"/>
        <c:crosses val="autoZero"/>
        <c:auto val="1"/>
        <c:lblAlgn val="ctr"/>
        <c:lblOffset val="100"/>
      </c:catAx>
      <c:valAx>
        <c:axId val="71526272"/>
        <c:scaling>
          <c:orientation val="minMax"/>
        </c:scaling>
        <c:axPos val="l"/>
        <c:majorGridlines/>
        <c:numFmt formatCode="General" sourceLinked="1"/>
        <c:tickLblPos val="nextTo"/>
        <c:crossAx val="71524736"/>
        <c:crosses val="autoZero"/>
        <c:crossBetween val="between"/>
      </c:valAx>
    </c:plotArea>
    <c:legend>
      <c:legendPos val="b"/>
    </c:legend>
    <c:plotVisOnly val="1"/>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3F7476D-6854-4506-9762-6450F923A837}"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824E7D5A-24BD-4BBB-9CA7-F8DE03E3C6EC}">
      <dgm:prSet phldrT="[Texto]"/>
      <dgm:spPr/>
      <dgm:t>
        <a:bodyPr/>
        <a:lstStyle/>
        <a:p>
          <a:r>
            <a:rPr lang="es-AR"/>
            <a:t>USUARIO</a:t>
          </a:r>
        </a:p>
      </dgm:t>
    </dgm:pt>
    <dgm:pt modelId="{78E48914-62F8-432D-90C3-1609BAEB1149}" type="parTrans" cxnId="{7EE773D5-86ED-41E3-91E3-275E562CFC75}">
      <dgm:prSet/>
      <dgm:spPr/>
      <dgm:t>
        <a:bodyPr/>
        <a:lstStyle/>
        <a:p>
          <a:endParaRPr lang="es-AR"/>
        </a:p>
      </dgm:t>
    </dgm:pt>
    <dgm:pt modelId="{23407590-0E43-41FE-B4F6-975916AD8AAA}" type="sibTrans" cxnId="{7EE773D5-86ED-41E3-91E3-275E562CFC75}">
      <dgm:prSet/>
      <dgm:spPr/>
      <dgm:t>
        <a:bodyPr/>
        <a:lstStyle/>
        <a:p>
          <a:endParaRPr lang="es-AR"/>
        </a:p>
      </dgm:t>
    </dgm:pt>
    <dgm:pt modelId="{E6460567-61C1-4FFF-A28E-784B7EAB1EC6}">
      <dgm:prSet/>
      <dgm:spPr/>
      <dgm:t>
        <a:bodyPr/>
        <a:lstStyle/>
        <a:p>
          <a:r>
            <a:rPr lang="es-AR"/>
            <a:t>Diseño del circuito</a:t>
          </a:r>
        </a:p>
      </dgm:t>
    </dgm:pt>
    <dgm:pt modelId="{79D8F19B-0AEF-48AD-8636-F07680F5F2AE}" type="parTrans" cxnId="{BEA3FC14-3898-46F0-990E-510619661018}">
      <dgm:prSet/>
      <dgm:spPr/>
      <dgm:t>
        <a:bodyPr/>
        <a:lstStyle/>
        <a:p>
          <a:endParaRPr lang="es-AR"/>
        </a:p>
      </dgm:t>
    </dgm:pt>
    <dgm:pt modelId="{EED691C2-4BC8-4CA6-AE0E-F5FC977A82E6}" type="sibTrans" cxnId="{BEA3FC14-3898-46F0-990E-510619661018}">
      <dgm:prSet/>
      <dgm:spPr/>
      <dgm:t>
        <a:bodyPr/>
        <a:lstStyle/>
        <a:p>
          <a:endParaRPr lang="es-AR"/>
        </a:p>
      </dgm:t>
    </dgm:pt>
    <dgm:pt modelId="{F22A4B1E-B1BE-4C15-844F-3F6BF2F893E9}">
      <dgm:prSet/>
      <dgm:spPr/>
      <dgm:t>
        <a:bodyPr/>
        <a:lstStyle/>
        <a:p>
          <a:r>
            <a:rPr lang="es-AR"/>
            <a:t>Modelado de falla</a:t>
          </a:r>
        </a:p>
      </dgm:t>
    </dgm:pt>
    <dgm:pt modelId="{4B263AD9-FA00-4E09-B362-10CABF470A08}" type="parTrans" cxnId="{EE7E16A2-8C59-4221-8B55-4CE2E42334F0}">
      <dgm:prSet/>
      <dgm:spPr/>
      <dgm:t>
        <a:bodyPr/>
        <a:lstStyle/>
        <a:p>
          <a:endParaRPr lang="es-AR"/>
        </a:p>
      </dgm:t>
    </dgm:pt>
    <dgm:pt modelId="{12C189CE-869A-46D8-AD8C-0F7179C4FA6D}" type="sibTrans" cxnId="{EE7E16A2-8C59-4221-8B55-4CE2E42334F0}">
      <dgm:prSet/>
      <dgm:spPr/>
      <dgm:t>
        <a:bodyPr/>
        <a:lstStyle/>
        <a:p>
          <a:endParaRPr lang="es-AR"/>
        </a:p>
      </dgm:t>
    </dgm:pt>
    <dgm:pt modelId="{3851E0E5-1EE3-4BE0-B245-4ACAE1316BF6}">
      <dgm:prSet/>
      <dgm:spPr/>
      <dgm:t>
        <a:bodyPr/>
        <a:lstStyle/>
        <a:p>
          <a:r>
            <a:rPr lang="es-AR"/>
            <a:t>Criterio de inyección</a:t>
          </a:r>
        </a:p>
      </dgm:t>
    </dgm:pt>
    <dgm:pt modelId="{6AC14223-6AC0-4B57-9BF5-9591E3C1328C}" type="parTrans" cxnId="{BE82A1DA-45C8-4389-ACC3-4D8FB3F1D56E}">
      <dgm:prSet/>
      <dgm:spPr/>
      <dgm:t>
        <a:bodyPr/>
        <a:lstStyle/>
        <a:p>
          <a:endParaRPr lang="es-AR"/>
        </a:p>
      </dgm:t>
    </dgm:pt>
    <dgm:pt modelId="{852930E8-AE5C-473F-B7D4-885A1528EBE7}" type="sibTrans" cxnId="{BE82A1DA-45C8-4389-ACC3-4D8FB3F1D56E}">
      <dgm:prSet/>
      <dgm:spPr/>
      <dgm:t>
        <a:bodyPr/>
        <a:lstStyle/>
        <a:p>
          <a:endParaRPr lang="es-AR"/>
        </a:p>
      </dgm:t>
    </dgm:pt>
    <dgm:pt modelId="{8A28A104-AE37-4170-A71D-93514034A40B}">
      <dgm:prSet/>
      <dgm:spPr/>
      <dgm:t>
        <a:bodyPr/>
        <a:lstStyle/>
        <a:p>
          <a:endParaRPr lang="es-AR"/>
        </a:p>
      </dgm:t>
    </dgm:pt>
    <dgm:pt modelId="{80046A3A-289E-46BF-BE1A-B8803CC7FF0B}" type="parTrans" cxnId="{C2193937-0DD4-4452-A2D1-E9A1FB95FC3C}">
      <dgm:prSet/>
      <dgm:spPr/>
      <dgm:t>
        <a:bodyPr/>
        <a:lstStyle/>
        <a:p>
          <a:endParaRPr lang="es-AR"/>
        </a:p>
      </dgm:t>
    </dgm:pt>
    <dgm:pt modelId="{B81CEEA1-FF6E-43EE-8B3B-BA805E8A4BDA}" type="sibTrans" cxnId="{C2193937-0DD4-4452-A2D1-E9A1FB95FC3C}">
      <dgm:prSet/>
      <dgm:spPr/>
      <dgm:t>
        <a:bodyPr/>
        <a:lstStyle/>
        <a:p>
          <a:endParaRPr lang="es-AR"/>
        </a:p>
      </dgm:t>
    </dgm:pt>
    <dgm:pt modelId="{045FECEF-E947-4F6B-A52F-D2BD5844D8DC}">
      <dgm:prSet/>
      <dgm:spPr/>
      <dgm:t>
        <a:bodyPr/>
        <a:lstStyle/>
        <a:p>
          <a:endParaRPr lang="es-AR"/>
        </a:p>
      </dgm:t>
    </dgm:pt>
    <dgm:pt modelId="{471B78FD-CFCD-4196-BF69-A19479FCC8FF}" type="parTrans" cxnId="{4F8FFCF7-B9DA-4A7D-B3F7-A83BB618C862}">
      <dgm:prSet/>
      <dgm:spPr/>
      <dgm:t>
        <a:bodyPr/>
        <a:lstStyle/>
        <a:p>
          <a:endParaRPr lang="es-AR"/>
        </a:p>
      </dgm:t>
    </dgm:pt>
    <dgm:pt modelId="{3A4EFD00-E824-4AC6-8CDA-2CB05E57EF75}" type="sibTrans" cxnId="{4F8FFCF7-B9DA-4A7D-B3F7-A83BB618C862}">
      <dgm:prSet/>
      <dgm:spPr/>
      <dgm:t>
        <a:bodyPr/>
        <a:lstStyle/>
        <a:p>
          <a:endParaRPr lang="es-AR"/>
        </a:p>
      </dgm:t>
    </dgm:pt>
    <dgm:pt modelId="{30B33EE7-439F-4224-8B1F-02EC5E897D0B}">
      <dgm:prSet/>
      <dgm:spPr/>
      <dgm:t>
        <a:bodyPr/>
        <a:lstStyle/>
        <a:p>
          <a:endParaRPr lang="es-AR"/>
        </a:p>
      </dgm:t>
    </dgm:pt>
    <dgm:pt modelId="{36BD9E46-9312-4CE7-8FDC-A582FE0FAB86}" type="parTrans" cxnId="{C66AB7E9-1A54-41A4-9FB2-07D703B66FAB}">
      <dgm:prSet/>
      <dgm:spPr/>
      <dgm:t>
        <a:bodyPr/>
        <a:lstStyle/>
        <a:p>
          <a:endParaRPr lang="es-AR"/>
        </a:p>
      </dgm:t>
    </dgm:pt>
    <dgm:pt modelId="{AC95B9B6-C56E-4FEF-8C6A-12F7741F4685}" type="sibTrans" cxnId="{C66AB7E9-1A54-41A4-9FB2-07D703B66FAB}">
      <dgm:prSet/>
      <dgm:spPr/>
      <dgm:t>
        <a:bodyPr/>
        <a:lstStyle/>
        <a:p>
          <a:endParaRPr lang="es-AR"/>
        </a:p>
      </dgm:t>
    </dgm:pt>
    <dgm:pt modelId="{05DF8A83-7886-46F2-843E-030E4215A240}">
      <dgm:prSet/>
      <dgm:spPr/>
      <dgm:t>
        <a:bodyPr/>
        <a:lstStyle/>
        <a:p>
          <a:endParaRPr lang="es-AR"/>
        </a:p>
      </dgm:t>
    </dgm:pt>
    <dgm:pt modelId="{D51D07FF-F4AA-4F26-9E20-546A4B8C5667}" type="parTrans" cxnId="{DDD2F3D4-DFDD-48B4-A2B1-F429EE1A1248}">
      <dgm:prSet/>
      <dgm:spPr/>
      <dgm:t>
        <a:bodyPr/>
        <a:lstStyle/>
        <a:p>
          <a:endParaRPr lang="es-AR"/>
        </a:p>
      </dgm:t>
    </dgm:pt>
    <dgm:pt modelId="{FCD31C67-C3B3-4832-B07A-BDB19D2B5823}" type="sibTrans" cxnId="{DDD2F3D4-DFDD-48B4-A2B1-F429EE1A1248}">
      <dgm:prSet/>
      <dgm:spPr/>
      <dgm:t>
        <a:bodyPr/>
        <a:lstStyle/>
        <a:p>
          <a:endParaRPr lang="es-AR"/>
        </a:p>
      </dgm:t>
    </dgm:pt>
    <dgm:pt modelId="{F706D3C7-57BA-47D0-9170-1EF104E5ED14}">
      <dgm:prSet/>
      <dgm:spPr/>
      <dgm:t>
        <a:bodyPr/>
        <a:lstStyle/>
        <a:p>
          <a:endParaRPr lang="es-AR"/>
        </a:p>
      </dgm:t>
    </dgm:pt>
    <dgm:pt modelId="{4F5DC31B-70D5-4669-B657-6935302483CD}" type="parTrans" cxnId="{A5602644-3B81-4FC0-82E1-94C707B6325F}">
      <dgm:prSet/>
      <dgm:spPr/>
      <dgm:t>
        <a:bodyPr/>
        <a:lstStyle/>
        <a:p>
          <a:endParaRPr lang="es-AR"/>
        </a:p>
      </dgm:t>
    </dgm:pt>
    <dgm:pt modelId="{D090E9CF-DFD3-4C8B-914C-0F94FFEF8B75}" type="sibTrans" cxnId="{A5602644-3B81-4FC0-82E1-94C707B6325F}">
      <dgm:prSet/>
      <dgm:spPr/>
      <dgm:t>
        <a:bodyPr/>
        <a:lstStyle/>
        <a:p>
          <a:endParaRPr lang="es-AR"/>
        </a:p>
      </dgm:t>
    </dgm:pt>
    <dgm:pt modelId="{DA206D1E-573D-4A33-92B8-C4FE6E65A874}" type="pres">
      <dgm:prSet presAssocID="{D3F7476D-6854-4506-9762-6450F923A837}" presName="Name0" presStyleCnt="0">
        <dgm:presLayoutVars>
          <dgm:chMax val="1"/>
          <dgm:dir/>
          <dgm:animLvl val="ctr"/>
          <dgm:resizeHandles val="exact"/>
        </dgm:presLayoutVars>
      </dgm:prSet>
      <dgm:spPr/>
      <dgm:t>
        <a:bodyPr/>
        <a:lstStyle/>
        <a:p>
          <a:endParaRPr lang="es-AR"/>
        </a:p>
      </dgm:t>
    </dgm:pt>
    <dgm:pt modelId="{27157CA4-4C15-4FF2-AF98-B56A130127B7}" type="pres">
      <dgm:prSet presAssocID="{824E7D5A-24BD-4BBB-9CA7-F8DE03E3C6EC}" presName="centerShape" presStyleLbl="node0" presStyleIdx="0" presStyleCnt="1" custScaleX="151407" custScaleY="158068"/>
      <dgm:spPr/>
      <dgm:t>
        <a:bodyPr/>
        <a:lstStyle/>
        <a:p>
          <a:endParaRPr lang="es-AR"/>
        </a:p>
      </dgm:t>
    </dgm:pt>
    <dgm:pt modelId="{01B38DC9-6425-4DDB-B64A-F1DC315FF330}" type="pres">
      <dgm:prSet presAssocID="{E6460567-61C1-4FFF-A28E-784B7EAB1EC6}" presName="node" presStyleLbl="node1" presStyleIdx="0" presStyleCnt="3">
        <dgm:presLayoutVars>
          <dgm:bulletEnabled val="1"/>
        </dgm:presLayoutVars>
      </dgm:prSet>
      <dgm:spPr/>
      <dgm:t>
        <a:bodyPr/>
        <a:lstStyle/>
        <a:p>
          <a:endParaRPr lang="es-AR"/>
        </a:p>
      </dgm:t>
    </dgm:pt>
    <dgm:pt modelId="{06168769-8384-4267-B616-CB3E5941E70A}" type="pres">
      <dgm:prSet presAssocID="{E6460567-61C1-4FFF-A28E-784B7EAB1EC6}" presName="dummy" presStyleCnt="0"/>
      <dgm:spPr/>
    </dgm:pt>
    <dgm:pt modelId="{DEBFC0E3-F47B-4346-81B9-47D90018653C}" type="pres">
      <dgm:prSet presAssocID="{EED691C2-4BC8-4CA6-AE0E-F5FC977A82E6}" presName="sibTrans" presStyleLbl="sibTrans2D1" presStyleIdx="0" presStyleCnt="3"/>
      <dgm:spPr/>
      <dgm:t>
        <a:bodyPr/>
        <a:lstStyle/>
        <a:p>
          <a:endParaRPr lang="es-AR"/>
        </a:p>
      </dgm:t>
    </dgm:pt>
    <dgm:pt modelId="{D32B39E7-955D-463B-B7E2-753AC4E12F45}" type="pres">
      <dgm:prSet presAssocID="{F22A4B1E-B1BE-4C15-844F-3F6BF2F893E9}" presName="node" presStyleLbl="node1" presStyleIdx="1" presStyleCnt="3">
        <dgm:presLayoutVars>
          <dgm:bulletEnabled val="1"/>
        </dgm:presLayoutVars>
      </dgm:prSet>
      <dgm:spPr/>
      <dgm:t>
        <a:bodyPr/>
        <a:lstStyle/>
        <a:p>
          <a:endParaRPr lang="es-AR"/>
        </a:p>
      </dgm:t>
    </dgm:pt>
    <dgm:pt modelId="{CD3AE6AC-C38D-4105-AB9A-D697EC6102D7}" type="pres">
      <dgm:prSet presAssocID="{F22A4B1E-B1BE-4C15-844F-3F6BF2F893E9}" presName="dummy" presStyleCnt="0"/>
      <dgm:spPr/>
    </dgm:pt>
    <dgm:pt modelId="{7C8754B5-CCF2-4B27-AEBC-9A995ADCBB9E}" type="pres">
      <dgm:prSet presAssocID="{12C189CE-869A-46D8-AD8C-0F7179C4FA6D}" presName="sibTrans" presStyleLbl="sibTrans2D1" presStyleIdx="1" presStyleCnt="3"/>
      <dgm:spPr/>
      <dgm:t>
        <a:bodyPr/>
        <a:lstStyle/>
        <a:p>
          <a:endParaRPr lang="es-AR"/>
        </a:p>
      </dgm:t>
    </dgm:pt>
    <dgm:pt modelId="{C6892F22-66F3-4D52-8B0D-2F5F0B8EA2DE}" type="pres">
      <dgm:prSet presAssocID="{3851E0E5-1EE3-4BE0-B245-4ACAE1316BF6}" presName="node" presStyleLbl="node1" presStyleIdx="2" presStyleCnt="3">
        <dgm:presLayoutVars>
          <dgm:bulletEnabled val="1"/>
        </dgm:presLayoutVars>
      </dgm:prSet>
      <dgm:spPr/>
      <dgm:t>
        <a:bodyPr/>
        <a:lstStyle/>
        <a:p>
          <a:endParaRPr lang="es-AR"/>
        </a:p>
      </dgm:t>
    </dgm:pt>
    <dgm:pt modelId="{C4A5D4DF-6D82-44DC-8A84-769E00D2C0E2}" type="pres">
      <dgm:prSet presAssocID="{3851E0E5-1EE3-4BE0-B245-4ACAE1316BF6}" presName="dummy" presStyleCnt="0"/>
      <dgm:spPr/>
    </dgm:pt>
    <dgm:pt modelId="{A8125330-1F10-4ED1-A82E-FE051DF11DCB}" type="pres">
      <dgm:prSet presAssocID="{852930E8-AE5C-473F-B7D4-885A1528EBE7}" presName="sibTrans" presStyleLbl="sibTrans2D1" presStyleIdx="2" presStyleCnt="3"/>
      <dgm:spPr/>
      <dgm:t>
        <a:bodyPr/>
        <a:lstStyle/>
        <a:p>
          <a:endParaRPr lang="es-AR"/>
        </a:p>
      </dgm:t>
    </dgm:pt>
  </dgm:ptLst>
  <dgm:cxnLst>
    <dgm:cxn modelId="{5D76E3BB-386B-4C88-A402-5F47E2295A58}" type="presOf" srcId="{3851E0E5-1EE3-4BE0-B245-4ACAE1316BF6}" destId="{C6892F22-66F3-4D52-8B0D-2F5F0B8EA2DE}" srcOrd="0" destOrd="0" presId="urn:microsoft.com/office/officeart/2005/8/layout/radial6"/>
    <dgm:cxn modelId="{4F8FFCF7-B9DA-4A7D-B3F7-A83BB618C862}" srcId="{8A28A104-AE37-4170-A71D-93514034A40B}" destId="{045FECEF-E947-4F6B-A52F-D2BD5844D8DC}" srcOrd="0" destOrd="0" parTransId="{471B78FD-CFCD-4196-BF69-A19479FCC8FF}" sibTransId="{3A4EFD00-E824-4AC6-8CDA-2CB05E57EF75}"/>
    <dgm:cxn modelId="{C66AB7E9-1A54-41A4-9FB2-07D703B66FAB}" srcId="{8A28A104-AE37-4170-A71D-93514034A40B}" destId="{30B33EE7-439F-4224-8B1F-02EC5E897D0B}" srcOrd="1" destOrd="0" parTransId="{36BD9E46-9312-4CE7-8FDC-A582FE0FAB86}" sibTransId="{AC95B9B6-C56E-4FEF-8C6A-12F7741F4685}"/>
    <dgm:cxn modelId="{78FFFA43-0D28-48EE-9126-3E5FEE19CF57}" type="presOf" srcId="{F22A4B1E-B1BE-4C15-844F-3F6BF2F893E9}" destId="{D32B39E7-955D-463B-B7E2-753AC4E12F45}" srcOrd="0" destOrd="0" presId="urn:microsoft.com/office/officeart/2005/8/layout/radial6"/>
    <dgm:cxn modelId="{A5602644-3B81-4FC0-82E1-94C707B6325F}" srcId="{8A28A104-AE37-4170-A71D-93514034A40B}" destId="{F706D3C7-57BA-47D0-9170-1EF104E5ED14}" srcOrd="3" destOrd="0" parTransId="{4F5DC31B-70D5-4669-B657-6935302483CD}" sibTransId="{D090E9CF-DFD3-4C8B-914C-0F94FFEF8B75}"/>
    <dgm:cxn modelId="{EE7E16A2-8C59-4221-8B55-4CE2E42334F0}" srcId="{824E7D5A-24BD-4BBB-9CA7-F8DE03E3C6EC}" destId="{F22A4B1E-B1BE-4C15-844F-3F6BF2F893E9}" srcOrd="1" destOrd="0" parTransId="{4B263AD9-FA00-4E09-B362-10CABF470A08}" sibTransId="{12C189CE-869A-46D8-AD8C-0F7179C4FA6D}"/>
    <dgm:cxn modelId="{74554BC0-FF9C-4D7B-8F05-215B9EF1AB39}" type="presOf" srcId="{EED691C2-4BC8-4CA6-AE0E-F5FC977A82E6}" destId="{DEBFC0E3-F47B-4346-81B9-47D90018653C}" srcOrd="0" destOrd="0" presId="urn:microsoft.com/office/officeart/2005/8/layout/radial6"/>
    <dgm:cxn modelId="{BEA3FC14-3898-46F0-990E-510619661018}" srcId="{824E7D5A-24BD-4BBB-9CA7-F8DE03E3C6EC}" destId="{E6460567-61C1-4FFF-A28E-784B7EAB1EC6}" srcOrd="0" destOrd="0" parTransId="{79D8F19B-0AEF-48AD-8636-F07680F5F2AE}" sibTransId="{EED691C2-4BC8-4CA6-AE0E-F5FC977A82E6}"/>
    <dgm:cxn modelId="{5B9BDC3E-8D38-4DA5-A00C-C68BDE85725B}" type="presOf" srcId="{824E7D5A-24BD-4BBB-9CA7-F8DE03E3C6EC}" destId="{27157CA4-4C15-4FF2-AF98-B56A130127B7}" srcOrd="0" destOrd="0" presId="urn:microsoft.com/office/officeart/2005/8/layout/radial6"/>
    <dgm:cxn modelId="{BE82A1DA-45C8-4389-ACC3-4D8FB3F1D56E}" srcId="{824E7D5A-24BD-4BBB-9CA7-F8DE03E3C6EC}" destId="{3851E0E5-1EE3-4BE0-B245-4ACAE1316BF6}" srcOrd="2" destOrd="0" parTransId="{6AC14223-6AC0-4B57-9BF5-9591E3C1328C}" sibTransId="{852930E8-AE5C-473F-B7D4-885A1528EBE7}"/>
    <dgm:cxn modelId="{0D4E5147-530C-49EC-864D-484BBE953B20}" type="presOf" srcId="{D3F7476D-6854-4506-9762-6450F923A837}" destId="{DA206D1E-573D-4A33-92B8-C4FE6E65A874}" srcOrd="0" destOrd="0" presId="urn:microsoft.com/office/officeart/2005/8/layout/radial6"/>
    <dgm:cxn modelId="{159F0E39-85A9-409C-8BE5-ADE6E7D1119D}" type="presOf" srcId="{852930E8-AE5C-473F-B7D4-885A1528EBE7}" destId="{A8125330-1F10-4ED1-A82E-FE051DF11DCB}" srcOrd="0" destOrd="0" presId="urn:microsoft.com/office/officeart/2005/8/layout/radial6"/>
    <dgm:cxn modelId="{A1AD61B4-C317-4B5E-91C3-107D8BC766B1}" type="presOf" srcId="{E6460567-61C1-4FFF-A28E-784B7EAB1EC6}" destId="{01B38DC9-6425-4DDB-B64A-F1DC315FF330}" srcOrd="0" destOrd="0" presId="urn:microsoft.com/office/officeart/2005/8/layout/radial6"/>
    <dgm:cxn modelId="{7EE773D5-86ED-41E3-91E3-275E562CFC75}" srcId="{D3F7476D-6854-4506-9762-6450F923A837}" destId="{824E7D5A-24BD-4BBB-9CA7-F8DE03E3C6EC}" srcOrd="0" destOrd="0" parTransId="{78E48914-62F8-432D-90C3-1609BAEB1149}" sibTransId="{23407590-0E43-41FE-B4F6-975916AD8AAA}"/>
    <dgm:cxn modelId="{DDD2F3D4-DFDD-48B4-A2B1-F429EE1A1248}" srcId="{8A28A104-AE37-4170-A71D-93514034A40B}" destId="{05DF8A83-7886-46F2-843E-030E4215A240}" srcOrd="2" destOrd="0" parTransId="{D51D07FF-F4AA-4F26-9E20-546A4B8C5667}" sibTransId="{FCD31C67-C3B3-4832-B07A-BDB19D2B5823}"/>
    <dgm:cxn modelId="{B0C93A4C-C849-4BF9-8457-CE7DBA6E75E4}" type="presOf" srcId="{12C189CE-869A-46D8-AD8C-0F7179C4FA6D}" destId="{7C8754B5-CCF2-4B27-AEBC-9A995ADCBB9E}" srcOrd="0" destOrd="0" presId="urn:microsoft.com/office/officeart/2005/8/layout/radial6"/>
    <dgm:cxn modelId="{C2193937-0DD4-4452-A2D1-E9A1FB95FC3C}" srcId="{D3F7476D-6854-4506-9762-6450F923A837}" destId="{8A28A104-AE37-4170-A71D-93514034A40B}" srcOrd="1" destOrd="0" parTransId="{80046A3A-289E-46BF-BE1A-B8803CC7FF0B}" sibTransId="{B81CEEA1-FF6E-43EE-8B3B-BA805E8A4BDA}"/>
    <dgm:cxn modelId="{F3AD4826-4F28-4B56-B5F2-493251E3244B}" type="presParOf" srcId="{DA206D1E-573D-4A33-92B8-C4FE6E65A874}" destId="{27157CA4-4C15-4FF2-AF98-B56A130127B7}" srcOrd="0" destOrd="0" presId="urn:microsoft.com/office/officeart/2005/8/layout/radial6"/>
    <dgm:cxn modelId="{DCCCDE5E-C0D3-4D63-BD52-8586E0DAF877}" type="presParOf" srcId="{DA206D1E-573D-4A33-92B8-C4FE6E65A874}" destId="{01B38DC9-6425-4DDB-B64A-F1DC315FF330}" srcOrd="1" destOrd="0" presId="urn:microsoft.com/office/officeart/2005/8/layout/radial6"/>
    <dgm:cxn modelId="{2FD690A0-1B0A-4DF8-9AAE-3A0EF70D870A}" type="presParOf" srcId="{DA206D1E-573D-4A33-92B8-C4FE6E65A874}" destId="{06168769-8384-4267-B616-CB3E5941E70A}" srcOrd="2" destOrd="0" presId="urn:microsoft.com/office/officeart/2005/8/layout/radial6"/>
    <dgm:cxn modelId="{EFBA0E68-AE75-45BA-9EE4-759B9B8AEFBA}" type="presParOf" srcId="{DA206D1E-573D-4A33-92B8-C4FE6E65A874}" destId="{DEBFC0E3-F47B-4346-81B9-47D90018653C}" srcOrd="3" destOrd="0" presId="urn:microsoft.com/office/officeart/2005/8/layout/radial6"/>
    <dgm:cxn modelId="{FA6DEA07-0E6E-4098-86B9-BA43D87DA2C7}" type="presParOf" srcId="{DA206D1E-573D-4A33-92B8-C4FE6E65A874}" destId="{D32B39E7-955D-463B-B7E2-753AC4E12F45}" srcOrd="4" destOrd="0" presId="urn:microsoft.com/office/officeart/2005/8/layout/radial6"/>
    <dgm:cxn modelId="{64191783-F2E7-45D7-AA28-12C3864F9B5B}" type="presParOf" srcId="{DA206D1E-573D-4A33-92B8-C4FE6E65A874}" destId="{CD3AE6AC-C38D-4105-AB9A-D697EC6102D7}" srcOrd="5" destOrd="0" presId="urn:microsoft.com/office/officeart/2005/8/layout/radial6"/>
    <dgm:cxn modelId="{8B0A0EB1-2D8B-41E0-9CD1-9EF4C1E8337A}" type="presParOf" srcId="{DA206D1E-573D-4A33-92B8-C4FE6E65A874}" destId="{7C8754B5-CCF2-4B27-AEBC-9A995ADCBB9E}" srcOrd="6" destOrd="0" presId="urn:microsoft.com/office/officeart/2005/8/layout/radial6"/>
    <dgm:cxn modelId="{16E1EBAF-7808-4D98-A542-631E6E8B0367}" type="presParOf" srcId="{DA206D1E-573D-4A33-92B8-C4FE6E65A874}" destId="{C6892F22-66F3-4D52-8B0D-2F5F0B8EA2DE}" srcOrd="7" destOrd="0" presId="urn:microsoft.com/office/officeart/2005/8/layout/radial6"/>
    <dgm:cxn modelId="{2EA3EF11-B3B7-4262-8CDA-0222173AC4C1}" type="presParOf" srcId="{DA206D1E-573D-4A33-92B8-C4FE6E65A874}" destId="{C4A5D4DF-6D82-44DC-8A84-769E00D2C0E2}" srcOrd="8" destOrd="0" presId="urn:microsoft.com/office/officeart/2005/8/layout/radial6"/>
    <dgm:cxn modelId="{A9FA16CD-4392-42FA-9A32-24DA8EEC741D}" type="presParOf" srcId="{DA206D1E-573D-4A33-92B8-C4FE6E65A874}" destId="{A8125330-1F10-4ED1-A82E-FE051DF11DCB}" srcOrd="9" destOrd="0" presId="urn:microsoft.com/office/officeart/2005/8/layout/radial6"/>
  </dgm:cxnLst>
  <dgm:bg/>
  <dgm:whole/>
  <dgm:extLst>
    <a:ext uri="http://schemas.microsoft.com/office/drawing/2008/diagram">
      <dsp:dataModelExt xmlns:dsp="http://schemas.microsoft.com/office/drawing/2008/diagram" xmlns=""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9D8E0E7-0C3A-4CC1-B4F9-00727BA13C44}"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AR"/>
        </a:p>
      </dgm:t>
    </dgm:pt>
    <dgm:pt modelId="{94CFF9AE-7F77-44AC-B511-ECF66CDC26CF}">
      <dgm:prSet/>
      <dgm:spPr/>
      <dgm:t>
        <a:bodyPr/>
        <a:lstStyle/>
        <a:p>
          <a:r>
            <a:rPr lang="es-AR"/>
            <a:t>PROGRAMA</a:t>
          </a:r>
        </a:p>
      </dgm:t>
    </dgm:pt>
    <dgm:pt modelId="{96744266-2D23-4755-A12C-9F554FEA7321}" type="parTrans" cxnId="{4409AFA9-F0C5-45DC-AD03-D4896AA56F21}">
      <dgm:prSet/>
      <dgm:spPr/>
      <dgm:t>
        <a:bodyPr/>
        <a:lstStyle/>
        <a:p>
          <a:endParaRPr lang="es-AR"/>
        </a:p>
      </dgm:t>
    </dgm:pt>
    <dgm:pt modelId="{20B00BEC-5349-496F-B4A3-B35C738A06CB}" type="sibTrans" cxnId="{4409AFA9-F0C5-45DC-AD03-D4896AA56F21}">
      <dgm:prSet/>
      <dgm:spPr/>
      <dgm:t>
        <a:bodyPr/>
        <a:lstStyle/>
        <a:p>
          <a:endParaRPr lang="es-AR"/>
        </a:p>
      </dgm:t>
    </dgm:pt>
    <dgm:pt modelId="{BAE189E7-4B91-4AE4-BE91-EAA92477DB02}">
      <dgm:prSet/>
      <dgm:spPr/>
      <dgm:t>
        <a:bodyPr/>
        <a:lstStyle/>
        <a:p>
          <a:r>
            <a:rPr lang="es-AR"/>
            <a:t>Inyección de falla</a:t>
          </a:r>
        </a:p>
      </dgm:t>
    </dgm:pt>
    <dgm:pt modelId="{6D90896C-F01F-4145-B1A2-F1547DD26DAF}" type="parTrans" cxnId="{32A7504E-882C-43C2-9024-241422E19318}">
      <dgm:prSet/>
      <dgm:spPr/>
      <dgm:t>
        <a:bodyPr/>
        <a:lstStyle/>
        <a:p>
          <a:endParaRPr lang="es-AR"/>
        </a:p>
      </dgm:t>
    </dgm:pt>
    <dgm:pt modelId="{C13AB185-E4D9-49E0-BC39-6763BFBD1894}" type="sibTrans" cxnId="{32A7504E-882C-43C2-9024-241422E19318}">
      <dgm:prSet/>
      <dgm:spPr/>
      <dgm:t>
        <a:bodyPr/>
        <a:lstStyle/>
        <a:p>
          <a:endParaRPr lang="es-AR"/>
        </a:p>
      </dgm:t>
    </dgm:pt>
    <dgm:pt modelId="{6CFD4E45-23B0-4CDD-A97B-47BCAEA4FD07}">
      <dgm:prSet/>
      <dgm:spPr/>
      <dgm:t>
        <a:bodyPr/>
        <a:lstStyle/>
        <a:p>
          <a:r>
            <a:rPr lang="es-AR"/>
            <a:t>Simulación de circuito</a:t>
          </a:r>
        </a:p>
      </dgm:t>
    </dgm:pt>
    <dgm:pt modelId="{1940B253-9EB8-4584-A2E4-5F1978462EC9}" type="parTrans" cxnId="{DD027BFD-8689-454F-B5BB-BE335FE0D23F}">
      <dgm:prSet/>
      <dgm:spPr/>
      <dgm:t>
        <a:bodyPr/>
        <a:lstStyle/>
        <a:p>
          <a:endParaRPr lang="es-AR"/>
        </a:p>
      </dgm:t>
    </dgm:pt>
    <dgm:pt modelId="{0B415DCD-D2A0-4AF8-AD73-A51C8D30DE43}" type="sibTrans" cxnId="{DD027BFD-8689-454F-B5BB-BE335FE0D23F}">
      <dgm:prSet/>
      <dgm:spPr/>
      <dgm:t>
        <a:bodyPr/>
        <a:lstStyle/>
        <a:p>
          <a:endParaRPr lang="es-AR"/>
        </a:p>
      </dgm:t>
    </dgm:pt>
    <dgm:pt modelId="{BD6DD09B-1305-45F5-A9B0-6D7BC47C9C7B}">
      <dgm:prSet/>
      <dgm:spPr/>
      <dgm:t>
        <a:bodyPr/>
        <a:lstStyle/>
        <a:p>
          <a:r>
            <a:rPr lang="es-AR"/>
            <a:t>Análisis de resultados</a:t>
          </a:r>
        </a:p>
      </dgm:t>
    </dgm:pt>
    <dgm:pt modelId="{0E3122BF-52F2-4BB9-A2F8-1B45160AC808}" type="parTrans" cxnId="{9B67D3F7-5F05-4EFA-8B7B-520809A3FADD}">
      <dgm:prSet/>
      <dgm:spPr/>
      <dgm:t>
        <a:bodyPr/>
        <a:lstStyle/>
        <a:p>
          <a:endParaRPr lang="es-AR"/>
        </a:p>
      </dgm:t>
    </dgm:pt>
    <dgm:pt modelId="{B9B08EDC-5289-4004-A79B-75DF232816F9}" type="sibTrans" cxnId="{9B67D3F7-5F05-4EFA-8B7B-520809A3FADD}">
      <dgm:prSet/>
      <dgm:spPr/>
      <dgm:t>
        <a:bodyPr/>
        <a:lstStyle/>
        <a:p>
          <a:endParaRPr lang="es-AR"/>
        </a:p>
      </dgm:t>
    </dgm:pt>
    <dgm:pt modelId="{09EED783-BDFF-4A68-9694-067EA4A9BB1E}">
      <dgm:prSet/>
      <dgm:spPr/>
      <dgm:t>
        <a:bodyPr/>
        <a:lstStyle/>
        <a:p>
          <a:r>
            <a:rPr lang="es-AR"/>
            <a:t>Generación de tablas</a:t>
          </a:r>
        </a:p>
      </dgm:t>
    </dgm:pt>
    <dgm:pt modelId="{B337AA56-759D-42F9-8B25-CF42F1D1DBB0}" type="parTrans" cxnId="{1871C6BE-91CD-4687-AB2F-6EAC371420C4}">
      <dgm:prSet/>
      <dgm:spPr/>
      <dgm:t>
        <a:bodyPr/>
        <a:lstStyle/>
        <a:p>
          <a:endParaRPr lang="es-AR"/>
        </a:p>
      </dgm:t>
    </dgm:pt>
    <dgm:pt modelId="{59CB89AC-BD77-4CF2-A9A3-98AAE4DCF0BC}" type="sibTrans" cxnId="{1871C6BE-91CD-4687-AB2F-6EAC371420C4}">
      <dgm:prSet/>
      <dgm:spPr/>
      <dgm:t>
        <a:bodyPr/>
        <a:lstStyle/>
        <a:p>
          <a:endParaRPr lang="es-AR"/>
        </a:p>
      </dgm:t>
    </dgm:pt>
    <dgm:pt modelId="{A41D64C0-8FB7-49BC-88D7-3F6B813592A1}" type="pres">
      <dgm:prSet presAssocID="{19D8E0E7-0C3A-4CC1-B4F9-00727BA13C44}" presName="Name0" presStyleCnt="0">
        <dgm:presLayoutVars>
          <dgm:chMax val="1"/>
          <dgm:dir/>
          <dgm:animLvl val="ctr"/>
          <dgm:resizeHandles val="exact"/>
        </dgm:presLayoutVars>
      </dgm:prSet>
      <dgm:spPr/>
      <dgm:t>
        <a:bodyPr/>
        <a:lstStyle/>
        <a:p>
          <a:endParaRPr lang="es-AR"/>
        </a:p>
      </dgm:t>
    </dgm:pt>
    <dgm:pt modelId="{913B1E4A-FEBA-4F6A-9E05-F82E3ACA7D54}" type="pres">
      <dgm:prSet presAssocID="{94CFF9AE-7F77-44AC-B511-ECF66CDC26CF}" presName="centerShape" presStyleLbl="node0" presStyleIdx="0" presStyleCnt="1" custScaleX="136655" custScaleY="127625"/>
      <dgm:spPr/>
      <dgm:t>
        <a:bodyPr/>
        <a:lstStyle/>
        <a:p>
          <a:endParaRPr lang="es-AR"/>
        </a:p>
      </dgm:t>
    </dgm:pt>
    <dgm:pt modelId="{371866DA-045F-4A13-9B65-B77DDA3A1303}" type="pres">
      <dgm:prSet presAssocID="{BAE189E7-4B91-4AE4-BE91-EAA92477DB02}" presName="node" presStyleLbl="node1" presStyleIdx="0" presStyleCnt="4">
        <dgm:presLayoutVars>
          <dgm:bulletEnabled val="1"/>
        </dgm:presLayoutVars>
      </dgm:prSet>
      <dgm:spPr/>
      <dgm:t>
        <a:bodyPr/>
        <a:lstStyle/>
        <a:p>
          <a:endParaRPr lang="es-AR"/>
        </a:p>
      </dgm:t>
    </dgm:pt>
    <dgm:pt modelId="{CE3F33B2-190A-4142-A706-671CD46788E7}" type="pres">
      <dgm:prSet presAssocID="{BAE189E7-4B91-4AE4-BE91-EAA92477DB02}" presName="dummy" presStyleCnt="0"/>
      <dgm:spPr/>
    </dgm:pt>
    <dgm:pt modelId="{537744B6-72DA-4EE3-AA07-8D44805C5E5B}" type="pres">
      <dgm:prSet presAssocID="{C13AB185-E4D9-49E0-BC39-6763BFBD1894}" presName="sibTrans" presStyleLbl="sibTrans2D1" presStyleIdx="0" presStyleCnt="4"/>
      <dgm:spPr/>
      <dgm:t>
        <a:bodyPr/>
        <a:lstStyle/>
        <a:p>
          <a:endParaRPr lang="es-AR"/>
        </a:p>
      </dgm:t>
    </dgm:pt>
    <dgm:pt modelId="{1E003E75-6515-433F-B3BA-070DC6E3C17B}" type="pres">
      <dgm:prSet presAssocID="{6CFD4E45-23B0-4CDD-A97B-47BCAEA4FD07}" presName="node" presStyleLbl="node1" presStyleIdx="1" presStyleCnt="4">
        <dgm:presLayoutVars>
          <dgm:bulletEnabled val="1"/>
        </dgm:presLayoutVars>
      </dgm:prSet>
      <dgm:spPr/>
      <dgm:t>
        <a:bodyPr/>
        <a:lstStyle/>
        <a:p>
          <a:endParaRPr lang="es-AR"/>
        </a:p>
      </dgm:t>
    </dgm:pt>
    <dgm:pt modelId="{3636A374-1F6E-4137-8A51-1DB6792A7A1E}" type="pres">
      <dgm:prSet presAssocID="{6CFD4E45-23B0-4CDD-A97B-47BCAEA4FD07}" presName="dummy" presStyleCnt="0"/>
      <dgm:spPr/>
    </dgm:pt>
    <dgm:pt modelId="{C74D6E9A-DE87-4A65-9F50-30F8C6D82B96}" type="pres">
      <dgm:prSet presAssocID="{0B415DCD-D2A0-4AF8-AD73-A51C8D30DE43}" presName="sibTrans" presStyleLbl="sibTrans2D1" presStyleIdx="1" presStyleCnt="4"/>
      <dgm:spPr/>
      <dgm:t>
        <a:bodyPr/>
        <a:lstStyle/>
        <a:p>
          <a:endParaRPr lang="es-AR"/>
        </a:p>
      </dgm:t>
    </dgm:pt>
    <dgm:pt modelId="{07F67EAB-0D71-434D-BB37-CE3E9600E098}" type="pres">
      <dgm:prSet presAssocID="{BD6DD09B-1305-45F5-A9B0-6D7BC47C9C7B}" presName="node" presStyleLbl="node1" presStyleIdx="2" presStyleCnt="4">
        <dgm:presLayoutVars>
          <dgm:bulletEnabled val="1"/>
        </dgm:presLayoutVars>
      </dgm:prSet>
      <dgm:spPr/>
      <dgm:t>
        <a:bodyPr/>
        <a:lstStyle/>
        <a:p>
          <a:endParaRPr lang="es-AR"/>
        </a:p>
      </dgm:t>
    </dgm:pt>
    <dgm:pt modelId="{6FC4ACC6-04A6-4F6F-9008-71D93C3C620E}" type="pres">
      <dgm:prSet presAssocID="{BD6DD09B-1305-45F5-A9B0-6D7BC47C9C7B}" presName="dummy" presStyleCnt="0"/>
      <dgm:spPr/>
    </dgm:pt>
    <dgm:pt modelId="{46E576A1-A50A-460F-B630-9103E9B86AD3}" type="pres">
      <dgm:prSet presAssocID="{B9B08EDC-5289-4004-A79B-75DF232816F9}" presName="sibTrans" presStyleLbl="sibTrans2D1" presStyleIdx="2" presStyleCnt="4"/>
      <dgm:spPr/>
      <dgm:t>
        <a:bodyPr/>
        <a:lstStyle/>
        <a:p>
          <a:endParaRPr lang="es-AR"/>
        </a:p>
      </dgm:t>
    </dgm:pt>
    <dgm:pt modelId="{63496356-E156-4CFB-ACB3-BFE2C8673254}" type="pres">
      <dgm:prSet presAssocID="{09EED783-BDFF-4A68-9694-067EA4A9BB1E}" presName="node" presStyleLbl="node1" presStyleIdx="3" presStyleCnt="4">
        <dgm:presLayoutVars>
          <dgm:bulletEnabled val="1"/>
        </dgm:presLayoutVars>
      </dgm:prSet>
      <dgm:spPr/>
      <dgm:t>
        <a:bodyPr/>
        <a:lstStyle/>
        <a:p>
          <a:endParaRPr lang="es-AR"/>
        </a:p>
      </dgm:t>
    </dgm:pt>
    <dgm:pt modelId="{4AEB49B4-A109-415A-8CED-6DED5501C8F7}" type="pres">
      <dgm:prSet presAssocID="{09EED783-BDFF-4A68-9694-067EA4A9BB1E}" presName="dummy" presStyleCnt="0"/>
      <dgm:spPr/>
    </dgm:pt>
    <dgm:pt modelId="{D8ED6FCF-6415-4793-B0EC-884115B23211}" type="pres">
      <dgm:prSet presAssocID="{59CB89AC-BD77-4CF2-A9A3-98AAE4DCF0BC}" presName="sibTrans" presStyleLbl="sibTrans2D1" presStyleIdx="3" presStyleCnt="4"/>
      <dgm:spPr/>
      <dgm:t>
        <a:bodyPr/>
        <a:lstStyle/>
        <a:p>
          <a:endParaRPr lang="es-AR"/>
        </a:p>
      </dgm:t>
    </dgm:pt>
  </dgm:ptLst>
  <dgm:cxnLst>
    <dgm:cxn modelId="{0D03592D-DA59-414B-A268-6297C04309BC}" type="presOf" srcId="{BD6DD09B-1305-45F5-A9B0-6D7BC47C9C7B}" destId="{07F67EAB-0D71-434D-BB37-CE3E9600E098}" srcOrd="0" destOrd="0" presId="urn:microsoft.com/office/officeart/2005/8/layout/radial6"/>
    <dgm:cxn modelId="{299D26DC-E2F6-4A49-A97B-1191D28D5A31}" type="presOf" srcId="{0B415DCD-D2A0-4AF8-AD73-A51C8D30DE43}" destId="{C74D6E9A-DE87-4A65-9F50-30F8C6D82B96}" srcOrd="0" destOrd="0" presId="urn:microsoft.com/office/officeart/2005/8/layout/radial6"/>
    <dgm:cxn modelId="{AFCACBA5-B414-496C-9B1C-995B131D0927}" type="presOf" srcId="{6CFD4E45-23B0-4CDD-A97B-47BCAEA4FD07}" destId="{1E003E75-6515-433F-B3BA-070DC6E3C17B}" srcOrd="0" destOrd="0" presId="urn:microsoft.com/office/officeart/2005/8/layout/radial6"/>
    <dgm:cxn modelId="{DD027BFD-8689-454F-B5BB-BE335FE0D23F}" srcId="{94CFF9AE-7F77-44AC-B511-ECF66CDC26CF}" destId="{6CFD4E45-23B0-4CDD-A97B-47BCAEA4FD07}" srcOrd="1" destOrd="0" parTransId="{1940B253-9EB8-4584-A2E4-5F1978462EC9}" sibTransId="{0B415DCD-D2A0-4AF8-AD73-A51C8D30DE43}"/>
    <dgm:cxn modelId="{D97E5298-5787-4256-A4EF-F46D04248911}" type="presOf" srcId="{09EED783-BDFF-4A68-9694-067EA4A9BB1E}" destId="{63496356-E156-4CFB-ACB3-BFE2C8673254}" srcOrd="0" destOrd="0" presId="urn:microsoft.com/office/officeart/2005/8/layout/radial6"/>
    <dgm:cxn modelId="{00540514-CC35-4C87-9F6A-A05CC6690CEF}" type="presOf" srcId="{19D8E0E7-0C3A-4CC1-B4F9-00727BA13C44}" destId="{A41D64C0-8FB7-49BC-88D7-3F6B813592A1}" srcOrd="0" destOrd="0" presId="urn:microsoft.com/office/officeart/2005/8/layout/radial6"/>
    <dgm:cxn modelId="{5BFD0ECA-0730-4441-AB99-68ADC829A216}" type="presOf" srcId="{BAE189E7-4B91-4AE4-BE91-EAA92477DB02}" destId="{371866DA-045F-4A13-9B65-B77DDA3A1303}" srcOrd="0" destOrd="0" presId="urn:microsoft.com/office/officeart/2005/8/layout/radial6"/>
    <dgm:cxn modelId="{1871C6BE-91CD-4687-AB2F-6EAC371420C4}" srcId="{94CFF9AE-7F77-44AC-B511-ECF66CDC26CF}" destId="{09EED783-BDFF-4A68-9694-067EA4A9BB1E}" srcOrd="3" destOrd="0" parTransId="{B337AA56-759D-42F9-8B25-CF42F1D1DBB0}" sibTransId="{59CB89AC-BD77-4CF2-A9A3-98AAE4DCF0BC}"/>
    <dgm:cxn modelId="{9B67D3F7-5F05-4EFA-8B7B-520809A3FADD}" srcId="{94CFF9AE-7F77-44AC-B511-ECF66CDC26CF}" destId="{BD6DD09B-1305-45F5-A9B0-6D7BC47C9C7B}" srcOrd="2" destOrd="0" parTransId="{0E3122BF-52F2-4BB9-A2F8-1B45160AC808}" sibTransId="{B9B08EDC-5289-4004-A79B-75DF232816F9}"/>
    <dgm:cxn modelId="{4409AFA9-F0C5-45DC-AD03-D4896AA56F21}" srcId="{19D8E0E7-0C3A-4CC1-B4F9-00727BA13C44}" destId="{94CFF9AE-7F77-44AC-B511-ECF66CDC26CF}" srcOrd="0" destOrd="0" parTransId="{96744266-2D23-4755-A12C-9F554FEA7321}" sibTransId="{20B00BEC-5349-496F-B4A3-B35C738A06CB}"/>
    <dgm:cxn modelId="{21E6DCD3-B0C8-49D5-819C-F0A9B0E5BA7D}" type="presOf" srcId="{59CB89AC-BD77-4CF2-A9A3-98AAE4DCF0BC}" destId="{D8ED6FCF-6415-4793-B0EC-884115B23211}" srcOrd="0" destOrd="0" presId="urn:microsoft.com/office/officeart/2005/8/layout/radial6"/>
    <dgm:cxn modelId="{8F3BB6E7-6DDA-47FB-B680-FDF5FFA7C738}" type="presOf" srcId="{B9B08EDC-5289-4004-A79B-75DF232816F9}" destId="{46E576A1-A50A-460F-B630-9103E9B86AD3}" srcOrd="0" destOrd="0" presId="urn:microsoft.com/office/officeart/2005/8/layout/radial6"/>
    <dgm:cxn modelId="{32A7504E-882C-43C2-9024-241422E19318}" srcId="{94CFF9AE-7F77-44AC-B511-ECF66CDC26CF}" destId="{BAE189E7-4B91-4AE4-BE91-EAA92477DB02}" srcOrd="0" destOrd="0" parTransId="{6D90896C-F01F-4145-B1A2-F1547DD26DAF}" sibTransId="{C13AB185-E4D9-49E0-BC39-6763BFBD1894}"/>
    <dgm:cxn modelId="{C7438CE1-9583-475D-84F1-4EB02C5B442D}" type="presOf" srcId="{94CFF9AE-7F77-44AC-B511-ECF66CDC26CF}" destId="{913B1E4A-FEBA-4F6A-9E05-F82E3ACA7D54}" srcOrd="0" destOrd="0" presId="urn:microsoft.com/office/officeart/2005/8/layout/radial6"/>
    <dgm:cxn modelId="{819ED895-486A-4CC6-8B7B-0C6AD1FD2EAD}" type="presOf" srcId="{C13AB185-E4D9-49E0-BC39-6763BFBD1894}" destId="{537744B6-72DA-4EE3-AA07-8D44805C5E5B}" srcOrd="0" destOrd="0" presId="urn:microsoft.com/office/officeart/2005/8/layout/radial6"/>
    <dgm:cxn modelId="{F558C029-A450-41A5-A975-2B8C1AFF603A}" type="presParOf" srcId="{A41D64C0-8FB7-49BC-88D7-3F6B813592A1}" destId="{913B1E4A-FEBA-4F6A-9E05-F82E3ACA7D54}" srcOrd="0" destOrd="0" presId="urn:microsoft.com/office/officeart/2005/8/layout/radial6"/>
    <dgm:cxn modelId="{B3A21B1B-4CFE-4A8D-8789-04E68F5569E8}" type="presParOf" srcId="{A41D64C0-8FB7-49BC-88D7-3F6B813592A1}" destId="{371866DA-045F-4A13-9B65-B77DDA3A1303}" srcOrd="1" destOrd="0" presId="urn:microsoft.com/office/officeart/2005/8/layout/radial6"/>
    <dgm:cxn modelId="{6E5378EA-1823-4960-B3CD-F02FD7878B68}" type="presParOf" srcId="{A41D64C0-8FB7-49BC-88D7-3F6B813592A1}" destId="{CE3F33B2-190A-4142-A706-671CD46788E7}" srcOrd="2" destOrd="0" presId="urn:microsoft.com/office/officeart/2005/8/layout/radial6"/>
    <dgm:cxn modelId="{AF7F2B30-8FC6-4529-B303-9BDE4BE9D07E}" type="presParOf" srcId="{A41D64C0-8FB7-49BC-88D7-3F6B813592A1}" destId="{537744B6-72DA-4EE3-AA07-8D44805C5E5B}" srcOrd="3" destOrd="0" presId="urn:microsoft.com/office/officeart/2005/8/layout/radial6"/>
    <dgm:cxn modelId="{8ECD420A-096B-4E37-B78A-049AB2A322C0}" type="presParOf" srcId="{A41D64C0-8FB7-49BC-88D7-3F6B813592A1}" destId="{1E003E75-6515-433F-B3BA-070DC6E3C17B}" srcOrd="4" destOrd="0" presId="urn:microsoft.com/office/officeart/2005/8/layout/radial6"/>
    <dgm:cxn modelId="{169BFF56-B06B-4754-8A3C-4171F222B819}" type="presParOf" srcId="{A41D64C0-8FB7-49BC-88D7-3F6B813592A1}" destId="{3636A374-1F6E-4137-8A51-1DB6792A7A1E}" srcOrd="5" destOrd="0" presId="urn:microsoft.com/office/officeart/2005/8/layout/radial6"/>
    <dgm:cxn modelId="{DCC36EA9-51EB-48AE-B5EC-5537940EA90B}" type="presParOf" srcId="{A41D64C0-8FB7-49BC-88D7-3F6B813592A1}" destId="{C74D6E9A-DE87-4A65-9F50-30F8C6D82B96}" srcOrd="6" destOrd="0" presId="urn:microsoft.com/office/officeart/2005/8/layout/radial6"/>
    <dgm:cxn modelId="{2658C26F-2CDC-4D02-9521-99D6AA28498D}" type="presParOf" srcId="{A41D64C0-8FB7-49BC-88D7-3F6B813592A1}" destId="{07F67EAB-0D71-434D-BB37-CE3E9600E098}" srcOrd="7" destOrd="0" presId="urn:microsoft.com/office/officeart/2005/8/layout/radial6"/>
    <dgm:cxn modelId="{B5B8FADF-52EE-452E-8727-D133E2686484}" type="presParOf" srcId="{A41D64C0-8FB7-49BC-88D7-3F6B813592A1}" destId="{6FC4ACC6-04A6-4F6F-9008-71D93C3C620E}" srcOrd="8" destOrd="0" presId="urn:microsoft.com/office/officeart/2005/8/layout/radial6"/>
    <dgm:cxn modelId="{42AB7076-FFDF-4FDD-9E39-090695B284F3}" type="presParOf" srcId="{A41D64C0-8FB7-49BC-88D7-3F6B813592A1}" destId="{46E576A1-A50A-460F-B630-9103E9B86AD3}" srcOrd="9" destOrd="0" presId="urn:microsoft.com/office/officeart/2005/8/layout/radial6"/>
    <dgm:cxn modelId="{8DB50FB2-38D7-4AA1-A79F-E594BB4C25DB}" type="presParOf" srcId="{A41D64C0-8FB7-49BC-88D7-3F6B813592A1}" destId="{63496356-E156-4CFB-ACB3-BFE2C8673254}" srcOrd="10" destOrd="0" presId="urn:microsoft.com/office/officeart/2005/8/layout/radial6"/>
    <dgm:cxn modelId="{04230C6C-3651-41CF-9C9E-659C72E7F218}" type="presParOf" srcId="{A41D64C0-8FB7-49BC-88D7-3F6B813592A1}" destId="{4AEB49B4-A109-415A-8CED-6DED5501C8F7}" srcOrd="11" destOrd="0" presId="urn:microsoft.com/office/officeart/2005/8/layout/radial6"/>
    <dgm:cxn modelId="{F5EB2077-FBF2-4B4A-A4C6-5F102A950101}" type="presParOf" srcId="{A41D64C0-8FB7-49BC-88D7-3F6B813592A1}" destId="{D8ED6FCF-6415-4793-B0EC-884115B23211}" srcOrd="12" destOrd="0" presId="urn:microsoft.com/office/officeart/2005/8/layout/radial6"/>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SIMULACIÓN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ACTUALIZACIÓN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 el esquemático del circuito.</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 el modelo de falla.</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simulaciones en PSPICE.</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INYECCIÓN</a:t>
          </a:r>
        </a:p>
        <a:p>
          <a:r>
            <a:rPr lang="es-AR" b="1"/>
            <a:t>(programa)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las estructura de los esquemáticos.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F10B96CE-7A92-465C-88AC-673C6F65D5CB}">
      <dgm:prSet phldrT="[Texto]"/>
      <dgm:spPr/>
      <dgm:t>
        <a:bodyPr/>
        <a:lstStyle/>
        <a:p>
          <a:r>
            <a:rPr lang="es-AR"/>
            <a:t>Determina los nodos de inyección.</a:t>
          </a:r>
        </a:p>
      </dgm:t>
    </dgm:pt>
    <dgm:pt modelId="{EDE83181-B61C-48B0-8F9B-4EF481C991A2}" type="parTrans" cxnId="{81E0C4C4-D9A2-496A-9E25-A494C31372D3}">
      <dgm:prSet/>
      <dgm:spPr/>
      <dgm:t>
        <a:bodyPr/>
        <a:lstStyle/>
        <a:p>
          <a:endParaRPr lang="es-AR"/>
        </a:p>
      </dgm:t>
    </dgm:pt>
    <dgm:pt modelId="{44F54F16-B1ED-4FF9-834D-EF3BF2373384}" type="sibTrans" cxnId="{81E0C4C4-D9A2-496A-9E25-A494C31372D3}">
      <dgm:prSet/>
      <dgm:spPr/>
      <dgm:t>
        <a:bodyPr/>
        <a:lstStyle/>
        <a:p>
          <a:endParaRPr lang="es-AR"/>
        </a:p>
      </dgm:t>
    </dgm:pt>
    <dgm:pt modelId="{66FDC4E1-361C-49EC-B6CE-2067F9D1DDCF}">
      <dgm:prSet phldrT="[Texto]"/>
      <dgm:spPr/>
      <dgm:t>
        <a:bodyPr/>
        <a:lstStyle/>
        <a:p>
          <a:r>
            <a:rPr lang="es-AR"/>
            <a:t>Se define la condición de inyección.</a:t>
          </a:r>
        </a:p>
      </dgm:t>
    </dgm:pt>
    <dgm:pt modelId="{52F596DE-E114-4EEC-B3C1-51795B0E8BEA}" type="parTrans" cxnId="{3B013C08-6F16-4E05-8DEA-A4AB546FDD7E}">
      <dgm:prSet/>
      <dgm:spPr/>
      <dgm:t>
        <a:bodyPr/>
        <a:lstStyle/>
        <a:p>
          <a:endParaRPr lang="es-AR"/>
        </a:p>
      </dgm:t>
    </dgm:pt>
    <dgm:pt modelId="{98762D8C-2FE1-4E7B-99A4-4274668279E6}" type="sibTrans" cxnId="{3B013C08-6F16-4E05-8DEA-A4AB546FDD7E}">
      <dgm:prSet/>
      <dgm:spPr/>
      <dgm:t>
        <a:bodyPr/>
        <a:lstStyle/>
        <a:p>
          <a:endParaRPr lang="es-AR"/>
        </a:p>
      </dgm:t>
    </dgm:pt>
    <dgm:pt modelId="{25560193-3D81-4D7C-814D-BE6EB2381D1F}">
      <dgm:prSet phldrT="[Texto]"/>
      <dgm:spPr/>
      <dgm:t>
        <a:bodyPr/>
        <a:lstStyle/>
        <a:p>
          <a:r>
            <a:rPr lang="es-AR"/>
            <a:t>Modifica las estructuras de los archivos y genera nuevos.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A4E4C500-E672-44B3-95B1-869B9EB38DFD}">
      <dgm:prSet phldrT="[Texto]"/>
      <dgm:spPr/>
      <dgm:t>
        <a:bodyPr/>
        <a:lstStyle/>
        <a:p>
          <a:r>
            <a:rPr lang="es-AR"/>
            <a:t>Genera los archivos de salida de las simulaciones.</a:t>
          </a:r>
        </a:p>
      </dgm:t>
    </dgm:pt>
    <dgm:pt modelId="{BBE8C5E0-92DE-4A10-B34C-BD94CFDEFC4E}" type="parTrans" cxnId="{93E2247B-4813-447B-B14F-52D91985F8FD}">
      <dgm:prSet/>
      <dgm:spPr/>
      <dgm:t>
        <a:bodyPr/>
        <a:lstStyle/>
        <a:p>
          <a:endParaRPr lang="es-AR"/>
        </a:p>
      </dgm:t>
    </dgm:pt>
    <dgm:pt modelId="{7A33A718-DE74-4B34-8909-FC3DC68CE60C}" type="sibTrans" cxnId="{93E2247B-4813-447B-B14F-52D91985F8FD}">
      <dgm:prSet/>
      <dgm:spPr/>
      <dgm:t>
        <a:bodyPr/>
        <a:lstStyle/>
        <a:p>
          <a:endParaRPr lang="es-AR"/>
        </a:p>
      </dgm:t>
    </dgm:pt>
    <dgm:pt modelId="{C20D08A2-B11C-40E9-B0D1-AEE88E4FF42A}">
      <dgm:prSet phldrT="[Texto]"/>
      <dgm:spPr/>
      <dgm:t>
        <a:bodyPr/>
        <a:lstStyle/>
        <a:p>
          <a:r>
            <a:rPr lang="es-AR"/>
            <a:t>Agrupa los archivos de simulación según el nodo de inyección.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FD1770AA-DE27-4BD0-84B9-8C6F3B7840E3}">
      <dgm:prSet phldrT="[Texto]"/>
      <dgm:spPr/>
      <dgm:t>
        <a:bodyPr/>
        <a:lstStyle/>
        <a:p>
          <a:r>
            <a:rPr lang="es-AR"/>
            <a:t>Actualiza la base de datos online.</a:t>
          </a:r>
        </a:p>
      </dgm:t>
    </dgm:pt>
    <dgm:pt modelId="{9CB75208-C47A-4FED-A74E-19DD4EFC998C}" type="parTrans" cxnId="{8F15C922-1CB4-446A-ADFD-D5C63AFC8307}">
      <dgm:prSet/>
      <dgm:spPr/>
      <dgm:t>
        <a:bodyPr/>
        <a:lstStyle/>
        <a:p>
          <a:endParaRPr lang="es-AR"/>
        </a:p>
      </dgm:t>
    </dgm:pt>
    <dgm:pt modelId="{20516776-7D77-4403-B2A2-D805C1477A26}" type="sibTrans" cxnId="{8F15C922-1CB4-446A-ADFD-D5C63AFC8307}">
      <dgm:prSet/>
      <dgm:spPr/>
      <dgm:t>
        <a:bodyPr/>
        <a:lstStyle/>
        <a:p>
          <a:endParaRPr lang="es-AR"/>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EA2115D2-D3CD-4A55-B54D-E2A35B98728B}" type="presOf" srcId="{0D34D45D-CBC4-4D2F-BB0D-32E8695BF901}" destId="{24100B1D-C484-447C-8FA1-20B4E70C4548}" srcOrd="0" destOrd="1" presId="urn:microsoft.com/office/officeart/2005/8/layout/chevron2"/>
    <dgm:cxn modelId="{B344D496-D956-4921-92BF-43E982B7735F}" type="presOf" srcId="{ACDD74E2-E09C-41BC-8041-159652CAB684}" destId="{24100B1D-C484-447C-8FA1-20B4E70C4548}" srcOrd="0" destOrd="0" presId="urn:microsoft.com/office/officeart/2005/8/layout/chevron2"/>
    <dgm:cxn modelId="{8E022A68-0105-4977-A147-895C809AC192}" type="presOf" srcId="{25560193-3D81-4D7C-814D-BE6EB2381D1F}" destId="{F0A48D62-2C22-4AF9-9E26-B3604A9BFE5F}" srcOrd="0" destOrd="2" presId="urn:microsoft.com/office/officeart/2005/8/layout/chevron2"/>
    <dgm:cxn modelId="{1E31B3D6-6682-44FD-9D4E-2DECB7F48A08}" srcId="{51AC30FA-8260-45EB-B17E-43D6583AD990}" destId="{25560193-3D81-4D7C-814D-BE6EB2381D1F}" srcOrd="2"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8B9AE01E-94AD-4741-873D-6DAEE6A707DB}" type="presOf" srcId="{CBC13BB6-FDCB-4B96-9C48-9179EC5FDCA8}" destId="{FFBC5902-1023-447E-A710-C941F28E4571}" srcOrd="0" destOrd="0" presId="urn:microsoft.com/office/officeart/2005/8/layout/chevron2"/>
    <dgm:cxn modelId="{81E0C4C4-D9A2-496A-9E25-A494C31372D3}" srcId="{51AC30FA-8260-45EB-B17E-43D6583AD990}" destId="{F10B96CE-7A92-465C-88AC-673C6F65D5CB}" srcOrd="1" destOrd="0" parTransId="{EDE83181-B61C-48B0-8F9B-4EF481C991A2}" sibTransId="{44F54F16-B1ED-4FF9-834D-EF3BF2373384}"/>
    <dgm:cxn modelId="{5D844932-A071-4501-A13C-D17F17177467}" type="presOf" srcId="{F10B96CE-7A92-465C-88AC-673C6F65D5CB}" destId="{F0A48D62-2C22-4AF9-9E26-B3604A9BFE5F}" srcOrd="0" destOrd="1" presId="urn:microsoft.com/office/officeart/2005/8/layout/chevron2"/>
    <dgm:cxn modelId="{3B013C08-6F16-4E05-8DEA-A4AB546FDD7E}" srcId="{F97C6B51-37BB-41B5-A56B-6BFC5AD7E84F}" destId="{66FDC4E1-361C-49EC-B6CE-2067F9D1DDCF}" srcOrd="2" destOrd="0" parTransId="{52F596DE-E114-4EEC-B3C1-51795B0E8BEA}" sibTransId="{98762D8C-2FE1-4E7B-99A4-4274668279E6}"/>
    <dgm:cxn modelId="{1B2A401E-C7DA-4071-8575-BCD2A4D6F12C}" type="presOf" srcId="{A4E4C500-E672-44B3-95B1-869B9EB38DFD}" destId="{FFBC5902-1023-447E-A710-C941F28E4571}" srcOrd="0" destOrd="1" presId="urn:microsoft.com/office/officeart/2005/8/layout/chevron2"/>
    <dgm:cxn modelId="{84F75D6F-B6F7-4AA8-A54F-D04FF4397A39}" type="presOf" srcId="{51AC30FA-8260-45EB-B17E-43D6583AD990}" destId="{236A658C-51FD-47C8-A621-F43393F6FBD8}" srcOrd="0" destOrd="0" presId="urn:microsoft.com/office/officeart/2005/8/layout/chevron2"/>
    <dgm:cxn modelId="{93E2247B-4813-447B-B14F-52D91985F8FD}" srcId="{F6F062A2-FD64-4E39-9B1D-DE3B19E0C231}" destId="{A4E4C500-E672-44B3-95B1-869B9EB38DFD}" srcOrd="1" destOrd="0" parTransId="{BBE8C5E0-92DE-4A10-B34C-BD94CFDEFC4E}" sibTransId="{7A33A718-DE74-4B34-8909-FC3DC68CE60C}"/>
    <dgm:cxn modelId="{C195E94F-245A-458B-A84E-C07FAD37740A}" type="presOf" srcId="{4A122D1B-B816-45E5-8D51-0C3F63AE208D}" destId="{8B900707-B738-46E2-83D5-E03321D1FBDE}"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9DD92CD9-ED27-4A08-BDD3-511925FFA304}" type="presOf" srcId="{66FDC4E1-361C-49EC-B6CE-2067F9D1DDCF}" destId="{24100B1D-C484-447C-8FA1-20B4E70C4548}" srcOrd="0" destOrd="2" presId="urn:microsoft.com/office/officeart/2005/8/layout/chevron2"/>
    <dgm:cxn modelId="{3C05B4F9-3198-4222-AA6B-8591DFC7AB2B}" type="presOf" srcId="{FD1770AA-DE27-4BD0-84B9-8C6F3B7840E3}" destId="{133DD3BB-9B1A-48E7-8C31-9C89806A1316}" srcOrd="0" destOrd="1" presId="urn:microsoft.com/office/officeart/2005/8/layout/chevron2"/>
    <dgm:cxn modelId="{999661B5-D408-4692-8141-6A79B68EA85A}" type="presOf" srcId="{88D4D4EF-215A-4531-BABF-A0050A6FFCD2}" destId="{F0A48D62-2C22-4AF9-9E26-B3604A9BFE5F}"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C3C3233D-9AE3-4A80-8AED-0583EC52BAA4}" type="presOf" srcId="{540CB32D-8624-48C1-B3D6-9BDBDF74BB47}" destId="{F1AD9AAC-48C9-4B44-9AC2-F3C901E22C6D}" srcOrd="0" destOrd="0" presId="urn:microsoft.com/office/officeart/2005/8/layout/chevron2"/>
    <dgm:cxn modelId="{AC0EC3CE-9EFC-42A9-A3A2-8DB8C18D5CE3}" srcId="{4A122D1B-B816-45E5-8D51-0C3F63AE208D}" destId="{51AC30FA-8260-45EB-B17E-43D6583AD990}" srcOrd="1" destOrd="0" parTransId="{DC4EB5D8-FD41-4611-8AE7-305554FECD33}" sibTransId="{65EB561F-EC3C-4BED-94DB-4C4C2DD7E1BA}"/>
    <dgm:cxn modelId="{8F15C922-1CB4-446A-ADFD-D5C63AFC8307}" srcId="{540CB32D-8624-48C1-B3D6-9BDBDF74BB47}" destId="{FD1770AA-DE27-4BD0-84B9-8C6F3B7840E3}" srcOrd="1" destOrd="0" parTransId="{9CB75208-C47A-4FED-A74E-19DD4EFC998C}" sibTransId="{20516776-7D77-4403-B2A2-D805C1477A26}"/>
    <dgm:cxn modelId="{90A11004-691F-4EA0-BDB5-534E76C46867}" type="presOf" srcId="{C20D08A2-B11C-40E9-B0D1-AEE88E4FF42A}" destId="{133DD3BB-9B1A-48E7-8C31-9C89806A1316}" srcOrd="0" destOrd="0" presId="urn:microsoft.com/office/officeart/2005/8/layout/chevron2"/>
    <dgm:cxn modelId="{58AE9BB4-8074-4272-A958-2872F33661E2}" type="presOf" srcId="{F97C6B51-37BB-41B5-A56B-6BFC5AD7E84F}" destId="{321A5904-C1D7-4FDD-88CC-8767E52696E4}" srcOrd="0" destOrd="0" presId="urn:microsoft.com/office/officeart/2005/8/layout/chevron2"/>
    <dgm:cxn modelId="{DE2EB128-3D7D-434B-B2B2-2B0D958B7506}" type="presOf" srcId="{F6F062A2-FD64-4E39-9B1D-DE3B19E0C231}" destId="{57C5457B-9A9B-487F-894D-AF898F0EA4DA}" srcOrd="0" destOrd="0" presId="urn:microsoft.com/office/officeart/2005/8/layout/chevron2"/>
    <dgm:cxn modelId="{EEDABAE0-FF1A-48CD-ABB6-34BE9BD5E014}" type="presParOf" srcId="{8B900707-B738-46E2-83D5-E03321D1FBDE}" destId="{5516738A-7C29-40F4-811B-6D28042C2731}" srcOrd="0" destOrd="0" presId="urn:microsoft.com/office/officeart/2005/8/layout/chevron2"/>
    <dgm:cxn modelId="{ABF6924B-FC86-44D7-9E01-0868574A53E0}" type="presParOf" srcId="{5516738A-7C29-40F4-811B-6D28042C2731}" destId="{321A5904-C1D7-4FDD-88CC-8767E52696E4}" srcOrd="0" destOrd="0" presId="urn:microsoft.com/office/officeart/2005/8/layout/chevron2"/>
    <dgm:cxn modelId="{339AA5A8-A1BC-4826-B7EB-1A4E44A78512}" type="presParOf" srcId="{5516738A-7C29-40F4-811B-6D28042C2731}" destId="{24100B1D-C484-447C-8FA1-20B4E70C4548}" srcOrd="1" destOrd="0" presId="urn:microsoft.com/office/officeart/2005/8/layout/chevron2"/>
    <dgm:cxn modelId="{27409F90-A15E-438E-859F-9E1BDFBD417C}" type="presParOf" srcId="{8B900707-B738-46E2-83D5-E03321D1FBDE}" destId="{FC6E547B-4941-48E3-857B-391DAA90A159}" srcOrd="1" destOrd="0" presId="urn:microsoft.com/office/officeart/2005/8/layout/chevron2"/>
    <dgm:cxn modelId="{0622B8BF-E2CD-4DD5-AD20-1DB5CB7F7BE0}" type="presParOf" srcId="{8B900707-B738-46E2-83D5-E03321D1FBDE}" destId="{E84AA5BE-A38E-464F-BCBF-434178591364}" srcOrd="2" destOrd="0" presId="urn:microsoft.com/office/officeart/2005/8/layout/chevron2"/>
    <dgm:cxn modelId="{FD274AE5-DD51-4B29-83A1-708F8CC02AE4}" type="presParOf" srcId="{E84AA5BE-A38E-464F-BCBF-434178591364}" destId="{236A658C-51FD-47C8-A621-F43393F6FBD8}" srcOrd="0" destOrd="0" presId="urn:microsoft.com/office/officeart/2005/8/layout/chevron2"/>
    <dgm:cxn modelId="{F3B51935-4081-4445-937D-9D5F28669C08}" type="presParOf" srcId="{E84AA5BE-A38E-464F-BCBF-434178591364}" destId="{F0A48D62-2C22-4AF9-9E26-B3604A9BFE5F}" srcOrd="1" destOrd="0" presId="urn:microsoft.com/office/officeart/2005/8/layout/chevron2"/>
    <dgm:cxn modelId="{5FA5DAEE-66BF-465E-97B7-1BDC10B62117}" type="presParOf" srcId="{8B900707-B738-46E2-83D5-E03321D1FBDE}" destId="{7EF8ABF6-3830-472F-B9AF-BEE8F98DCBE3}" srcOrd="3" destOrd="0" presId="urn:microsoft.com/office/officeart/2005/8/layout/chevron2"/>
    <dgm:cxn modelId="{84F03C38-08D0-4D00-A208-F9E059F13E05}" type="presParOf" srcId="{8B900707-B738-46E2-83D5-E03321D1FBDE}" destId="{27D5B46E-FC78-4BBB-9D38-1E69345CD527}" srcOrd="4" destOrd="0" presId="urn:microsoft.com/office/officeart/2005/8/layout/chevron2"/>
    <dgm:cxn modelId="{E644E2CD-2034-4EEF-8799-89F9FE7F767B}" type="presParOf" srcId="{27D5B46E-FC78-4BBB-9D38-1E69345CD527}" destId="{57C5457B-9A9B-487F-894D-AF898F0EA4DA}" srcOrd="0" destOrd="0" presId="urn:microsoft.com/office/officeart/2005/8/layout/chevron2"/>
    <dgm:cxn modelId="{DBA895E3-52C5-4884-BC26-4252F1338B6E}" type="presParOf" srcId="{27D5B46E-FC78-4BBB-9D38-1E69345CD527}" destId="{FFBC5902-1023-447E-A710-C941F28E4571}" srcOrd="1" destOrd="0" presId="urn:microsoft.com/office/officeart/2005/8/layout/chevron2"/>
    <dgm:cxn modelId="{5551824F-57F8-4692-81DF-A3B8AB08633C}" type="presParOf" srcId="{8B900707-B738-46E2-83D5-E03321D1FBDE}" destId="{185A4D36-9EC5-433A-8E4E-09AF8AD5B484}" srcOrd="5" destOrd="0" presId="urn:microsoft.com/office/officeart/2005/8/layout/chevron2"/>
    <dgm:cxn modelId="{CE854798-0BFF-4C6C-B5EE-96588B2F731F}" type="presParOf" srcId="{8B900707-B738-46E2-83D5-E03321D1FBDE}" destId="{06F34673-9E38-411E-A400-E3E2B6DB0FBD}" srcOrd="6" destOrd="0" presId="urn:microsoft.com/office/officeart/2005/8/layout/chevron2"/>
    <dgm:cxn modelId="{F21E9DEB-A1B6-488B-BAA3-258CFCC19A45}" type="presParOf" srcId="{06F34673-9E38-411E-A400-E3E2B6DB0FBD}" destId="{F1AD9AAC-48C9-4B44-9AC2-F3C901E22C6D}" srcOrd="0" destOrd="0" presId="urn:microsoft.com/office/officeart/2005/8/layout/chevron2"/>
    <dgm:cxn modelId="{CBA94261-83F0-4530-BFC1-6E47159925B7}"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A122D1B-B816-45E5-8D51-0C3F63AE208D}"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s-AR"/>
        </a:p>
      </dgm:t>
    </dgm:pt>
    <dgm:pt modelId="{F97C6B51-37BB-41B5-A56B-6BFC5AD7E84F}">
      <dgm:prSet phldrT="[Texto]"/>
      <dgm:spPr/>
      <dgm:t>
        <a:bodyPr/>
        <a:lstStyle/>
        <a:p>
          <a:r>
            <a:rPr lang="es-AR" b="1"/>
            <a:t>CONFIGURACIÓN</a:t>
          </a:r>
        </a:p>
        <a:p>
          <a:r>
            <a:rPr lang="es-AR" b="1"/>
            <a:t>(usuario)</a:t>
          </a:r>
        </a:p>
      </dgm:t>
    </dgm:pt>
    <dgm:pt modelId="{22398B86-779A-4F6B-A34F-2ACFC4687EDB}" type="parTrans" cxnId="{702545C9-6528-4F85-B426-74F9DDC7C2BA}">
      <dgm:prSet/>
      <dgm:spPr/>
      <dgm:t>
        <a:bodyPr/>
        <a:lstStyle/>
        <a:p>
          <a:endParaRPr lang="es-AR"/>
        </a:p>
      </dgm:t>
    </dgm:pt>
    <dgm:pt modelId="{8F7D4850-2EDD-4037-AD6C-52F9A1A466B6}" type="sibTrans" cxnId="{702545C9-6528-4F85-B426-74F9DDC7C2BA}">
      <dgm:prSet/>
      <dgm:spPr/>
      <dgm:t>
        <a:bodyPr/>
        <a:lstStyle/>
        <a:p>
          <a:endParaRPr lang="es-AR"/>
        </a:p>
      </dgm:t>
    </dgm:pt>
    <dgm:pt modelId="{F6F062A2-FD64-4E39-9B1D-DE3B19E0C231}">
      <dgm:prSet phldrT="[Texto]"/>
      <dgm:spPr/>
      <dgm:t>
        <a:bodyPr/>
        <a:lstStyle/>
        <a:p>
          <a:r>
            <a:rPr lang="es-AR" b="1"/>
            <a:t>COMPARACIÓN</a:t>
          </a:r>
        </a:p>
        <a:p>
          <a:r>
            <a:rPr lang="es-AR" b="1"/>
            <a:t>(programa)</a:t>
          </a:r>
        </a:p>
      </dgm:t>
    </dgm:pt>
    <dgm:pt modelId="{731DF3B6-05BE-4E8A-AE56-3CB5D3B90949}" type="parTrans" cxnId="{8F6E9DEB-CE1C-4A54-BE92-955973D87170}">
      <dgm:prSet/>
      <dgm:spPr/>
      <dgm:t>
        <a:bodyPr/>
        <a:lstStyle/>
        <a:p>
          <a:endParaRPr lang="es-AR"/>
        </a:p>
      </dgm:t>
    </dgm:pt>
    <dgm:pt modelId="{9BCC218F-E57D-4AE7-A246-9616C82816DF}" type="sibTrans" cxnId="{8F6E9DEB-CE1C-4A54-BE92-955973D87170}">
      <dgm:prSet/>
      <dgm:spPr/>
      <dgm:t>
        <a:bodyPr/>
        <a:lstStyle/>
        <a:p>
          <a:endParaRPr lang="es-AR"/>
        </a:p>
      </dgm:t>
    </dgm:pt>
    <dgm:pt modelId="{540CB32D-8624-48C1-B3D6-9BDBDF74BB47}">
      <dgm:prSet phldrT="[Texto]"/>
      <dgm:spPr/>
      <dgm:t>
        <a:bodyPr/>
        <a:lstStyle/>
        <a:p>
          <a:r>
            <a:rPr lang="es-AR" b="1"/>
            <a:t>TABULACIÓN</a:t>
          </a:r>
        </a:p>
        <a:p>
          <a:r>
            <a:rPr lang="es-AR" b="1"/>
            <a:t>(programa)</a:t>
          </a:r>
        </a:p>
      </dgm:t>
    </dgm:pt>
    <dgm:pt modelId="{C1F97796-3610-42D5-A57A-546E265AF2C5}" type="parTrans" cxnId="{37F15167-AB8B-4E29-A1F0-6C856139FFBE}">
      <dgm:prSet/>
      <dgm:spPr/>
      <dgm:t>
        <a:bodyPr/>
        <a:lstStyle/>
        <a:p>
          <a:endParaRPr lang="es-AR"/>
        </a:p>
      </dgm:t>
    </dgm:pt>
    <dgm:pt modelId="{0F46638C-D7CE-4F56-B91A-CACCF9798DA3}" type="sibTrans" cxnId="{37F15167-AB8B-4E29-A1F0-6C856139FFBE}">
      <dgm:prSet/>
      <dgm:spPr/>
      <dgm:t>
        <a:bodyPr/>
        <a:lstStyle/>
        <a:p>
          <a:endParaRPr lang="es-AR"/>
        </a:p>
      </dgm:t>
    </dgm:pt>
    <dgm:pt modelId="{ACDD74E2-E09C-41BC-8041-159652CAB684}">
      <dgm:prSet phldrT="[Texto]"/>
      <dgm:spPr/>
      <dgm:t>
        <a:bodyPr/>
        <a:lstStyle/>
        <a:p>
          <a:r>
            <a:rPr lang="es-AR"/>
            <a:t>Se seleccionan los archivos de simulación.</a:t>
          </a:r>
        </a:p>
      </dgm:t>
    </dgm:pt>
    <dgm:pt modelId="{3F79F702-0417-4512-88A0-A3407E31E433}" type="parTrans" cxnId="{6D8D9A2F-00DC-4245-AD0E-FD8640DD56D4}">
      <dgm:prSet/>
      <dgm:spPr/>
      <dgm:t>
        <a:bodyPr/>
        <a:lstStyle/>
        <a:p>
          <a:endParaRPr lang="es-AR"/>
        </a:p>
      </dgm:t>
    </dgm:pt>
    <dgm:pt modelId="{F0500CD1-F2CA-43EB-9DC9-71D76725D028}" type="sibTrans" cxnId="{6D8D9A2F-00DC-4245-AD0E-FD8640DD56D4}">
      <dgm:prSet/>
      <dgm:spPr/>
      <dgm:t>
        <a:bodyPr/>
        <a:lstStyle/>
        <a:p>
          <a:endParaRPr lang="es-AR"/>
        </a:p>
      </dgm:t>
    </dgm:pt>
    <dgm:pt modelId="{0D34D45D-CBC4-4D2F-BB0D-32E8695BF901}">
      <dgm:prSet phldrT="[Texto]"/>
      <dgm:spPr/>
      <dgm:t>
        <a:bodyPr/>
        <a:lstStyle/>
        <a:p>
          <a:r>
            <a:rPr lang="es-AR"/>
            <a:t>Se ingresan los parámetros de comparación.</a:t>
          </a:r>
        </a:p>
      </dgm:t>
    </dgm:pt>
    <dgm:pt modelId="{DAA8F894-F1C5-4567-B743-49B1EBCFDFFC}" type="parTrans" cxnId="{5F21AAE2-39EE-4700-9075-07E20A336224}">
      <dgm:prSet/>
      <dgm:spPr/>
      <dgm:t>
        <a:bodyPr/>
        <a:lstStyle/>
        <a:p>
          <a:endParaRPr lang="es-AR"/>
        </a:p>
      </dgm:t>
    </dgm:pt>
    <dgm:pt modelId="{7C3D6F9C-B71C-4A3C-A45D-4A478F2E8FF9}" type="sibTrans" cxnId="{5F21AAE2-39EE-4700-9075-07E20A336224}">
      <dgm:prSet/>
      <dgm:spPr/>
      <dgm:t>
        <a:bodyPr/>
        <a:lstStyle/>
        <a:p>
          <a:endParaRPr lang="es-AR"/>
        </a:p>
      </dgm:t>
    </dgm:pt>
    <dgm:pt modelId="{CBC13BB6-FDCB-4B96-9C48-9179EC5FDCA8}">
      <dgm:prSet phldrT="[Texto]"/>
      <dgm:spPr/>
      <dgm:t>
        <a:bodyPr/>
        <a:lstStyle/>
        <a:p>
          <a:r>
            <a:rPr lang="es-AR"/>
            <a:t>Realiza las comparaciones entre los niveles ingresados y los existentes en los archivos.</a:t>
          </a:r>
        </a:p>
      </dgm:t>
    </dgm:pt>
    <dgm:pt modelId="{E19FA283-4EF0-4275-8452-82EF5B7B50A0}" type="parTrans" cxnId="{E11C66AC-8F6A-4515-8F9A-56EF1939062C}">
      <dgm:prSet/>
      <dgm:spPr/>
      <dgm:t>
        <a:bodyPr/>
        <a:lstStyle/>
        <a:p>
          <a:endParaRPr lang="es-AR"/>
        </a:p>
      </dgm:t>
    </dgm:pt>
    <dgm:pt modelId="{86994439-71A7-4635-ACDE-10DC37BB3357}" type="sibTrans" cxnId="{E11C66AC-8F6A-4515-8F9A-56EF1939062C}">
      <dgm:prSet/>
      <dgm:spPr/>
      <dgm:t>
        <a:bodyPr/>
        <a:lstStyle/>
        <a:p>
          <a:endParaRPr lang="es-AR"/>
        </a:p>
      </dgm:t>
    </dgm:pt>
    <dgm:pt modelId="{51AC30FA-8260-45EB-B17E-43D6583AD990}">
      <dgm:prSet phldrT="[Texto]"/>
      <dgm:spPr/>
      <dgm:t>
        <a:bodyPr/>
        <a:lstStyle/>
        <a:p>
          <a:r>
            <a:rPr lang="es-AR" b="1"/>
            <a:t>EXTRACCIÓN (programa)</a:t>
          </a:r>
        </a:p>
      </dgm:t>
    </dgm:pt>
    <dgm:pt modelId="{DC4EB5D8-FD41-4611-8AE7-305554FECD33}" type="parTrans" cxnId="{AC0EC3CE-9EFC-42A9-A3A2-8DB8C18D5CE3}">
      <dgm:prSet/>
      <dgm:spPr/>
      <dgm:t>
        <a:bodyPr/>
        <a:lstStyle/>
        <a:p>
          <a:endParaRPr lang="es-AR"/>
        </a:p>
      </dgm:t>
    </dgm:pt>
    <dgm:pt modelId="{65EB561F-EC3C-4BED-94DB-4C4C2DD7E1BA}" type="sibTrans" cxnId="{AC0EC3CE-9EFC-42A9-A3A2-8DB8C18D5CE3}">
      <dgm:prSet/>
      <dgm:spPr/>
      <dgm:t>
        <a:bodyPr/>
        <a:lstStyle/>
        <a:p>
          <a:endParaRPr lang="es-AR"/>
        </a:p>
      </dgm:t>
    </dgm:pt>
    <dgm:pt modelId="{88D4D4EF-215A-4531-BABF-A0050A6FFCD2}">
      <dgm:prSet phldrT="[Texto]"/>
      <dgm:spPr/>
      <dgm:t>
        <a:bodyPr/>
        <a:lstStyle/>
        <a:p>
          <a:r>
            <a:rPr lang="es-AR"/>
            <a:t>El programa analiza los archivos seleccionados.</a:t>
          </a:r>
        </a:p>
      </dgm:t>
    </dgm:pt>
    <dgm:pt modelId="{7C3805DD-5E41-46B8-8A64-EC78A455F2DE}" type="parTrans" cxnId="{1AC1AA4A-3A63-472F-83C2-6F417444D109}">
      <dgm:prSet/>
      <dgm:spPr/>
      <dgm:t>
        <a:bodyPr/>
        <a:lstStyle/>
        <a:p>
          <a:endParaRPr lang="es-AR"/>
        </a:p>
      </dgm:t>
    </dgm:pt>
    <dgm:pt modelId="{89F4C431-DE35-48D7-A3B9-D12D07511555}" type="sibTrans" cxnId="{1AC1AA4A-3A63-472F-83C2-6F417444D109}">
      <dgm:prSet/>
      <dgm:spPr/>
      <dgm:t>
        <a:bodyPr/>
        <a:lstStyle/>
        <a:p>
          <a:endParaRPr lang="es-AR"/>
        </a:p>
      </dgm:t>
    </dgm:pt>
    <dgm:pt modelId="{25560193-3D81-4D7C-814D-BE6EB2381D1F}">
      <dgm:prSet phldrT="[Texto]"/>
      <dgm:spPr/>
      <dgm:t>
        <a:bodyPr/>
        <a:lstStyle/>
        <a:p>
          <a:r>
            <a:rPr lang="es-AR"/>
            <a:t>Modifica la estructura interna de cada uno de ellos.</a:t>
          </a:r>
        </a:p>
      </dgm:t>
    </dgm:pt>
    <dgm:pt modelId="{B7AE70F2-2A00-4B2E-AEE2-9A4B7CB0E31C}" type="parTrans" cxnId="{1E31B3D6-6682-44FD-9D4E-2DECB7F48A08}">
      <dgm:prSet/>
      <dgm:spPr/>
      <dgm:t>
        <a:bodyPr/>
        <a:lstStyle/>
        <a:p>
          <a:endParaRPr lang="es-AR"/>
        </a:p>
      </dgm:t>
    </dgm:pt>
    <dgm:pt modelId="{D96216F8-D4A1-46CB-8F7A-08FB648ACA98}" type="sibTrans" cxnId="{1E31B3D6-6682-44FD-9D4E-2DECB7F48A08}">
      <dgm:prSet/>
      <dgm:spPr/>
      <dgm:t>
        <a:bodyPr/>
        <a:lstStyle/>
        <a:p>
          <a:endParaRPr lang="es-AR"/>
        </a:p>
      </dgm:t>
    </dgm:pt>
    <dgm:pt modelId="{C20D08A2-B11C-40E9-B0D1-AEE88E4FF42A}">
      <dgm:prSet phldrT="[Texto]"/>
      <dgm:spPr/>
      <dgm:t>
        <a:bodyPr/>
        <a:lstStyle/>
        <a:p>
          <a:r>
            <a:rPr lang="es-AR"/>
            <a:t>Genera una tabla de excel especificando los nodos involucrados que generaron fallos, los tiempos y niveles de cada perturbación.</a:t>
          </a:r>
        </a:p>
      </dgm:t>
    </dgm:pt>
    <dgm:pt modelId="{F64A0045-5DEA-46BE-AA69-474595046AC9}" type="parTrans" cxnId="{15AEBBB9-1878-45C5-89F6-C52102685F3D}">
      <dgm:prSet/>
      <dgm:spPr/>
      <dgm:t>
        <a:bodyPr/>
        <a:lstStyle/>
        <a:p>
          <a:endParaRPr lang="es-AR"/>
        </a:p>
      </dgm:t>
    </dgm:pt>
    <dgm:pt modelId="{1CE7BC80-48A1-4E9D-BD8D-81C00AE4DBB4}" type="sibTrans" cxnId="{15AEBBB9-1878-45C5-89F6-C52102685F3D}">
      <dgm:prSet/>
      <dgm:spPr/>
      <dgm:t>
        <a:bodyPr/>
        <a:lstStyle/>
        <a:p>
          <a:endParaRPr lang="es-AR"/>
        </a:p>
      </dgm:t>
    </dgm:pt>
    <dgm:pt modelId="{07A3E033-C9E9-441A-89BE-08B9CB8ADC5F}">
      <dgm:prSet phldrT="[Texto]"/>
      <dgm:spPr/>
      <dgm:t>
        <a:bodyPr/>
        <a:lstStyle/>
        <a:p>
          <a:r>
            <a:rPr lang="es-AR"/>
            <a:t>Crea temporariamente archivos de simulación editados.</a:t>
          </a:r>
        </a:p>
      </dgm:t>
    </dgm:pt>
    <dgm:pt modelId="{FBC1E075-0510-4D4B-BCBB-2C6FB8E93096}" type="parTrans" cxnId="{3494C706-2F6D-4431-AB92-D4EEE06597FA}">
      <dgm:prSet/>
      <dgm:spPr/>
      <dgm:t>
        <a:bodyPr/>
        <a:lstStyle/>
        <a:p>
          <a:endParaRPr lang="en-US"/>
        </a:p>
      </dgm:t>
    </dgm:pt>
    <dgm:pt modelId="{157828F0-E0B9-4CD0-98EC-089A7696FA46}" type="sibTrans" cxnId="{3494C706-2F6D-4431-AB92-D4EEE06597FA}">
      <dgm:prSet/>
      <dgm:spPr/>
      <dgm:t>
        <a:bodyPr/>
        <a:lstStyle/>
        <a:p>
          <a:endParaRPr lang="en-US"/>
        </a:p>
      </dgm:t>
    </dgm:pt>
    <dgm:pt modelId="{8B900707-B738-46E2-83D5-E03321D1FBDE}" type="pres">
      <dgm:prSet presAssocID="{4A122D1B-B816-45E5-8D51-0C3F63AE208D}" presName="linearFlow" presStyleCnt="0">
        <dgm:presLayoutVars>
          <dgm:dir/>
          <dgm:animLvl val="lvl"/>
          <dgm:resizeHandles val="exact"/>
        </dgm:presLayoutVars>
      </dgm:prSet>
      <dgm:spPr/>
      <dgm:t>
        <a:bodyPr/>
        <a:lstStyle/>
        <a:p>
          <a:endParaRPr lang="es-AR"/>
        </a:p>
      </dgm:t>
    </dgm:pt>
    <dgm:pt modelId="{5516738A-7C29-40F4-811B-6D28042C2731}" type="pres">
      <dgm:prSet presAssocID="{F97C6B51-37BB-41B5-A56B-6BFC5AD7E84F}" presName="composite" presStyleCnt="0"/>
      <dgm:spPr/>
    </dgm:pt>
    <dgm:pt modelId="{321A5904-C1D7-4FDD-88CC-8767E52696E4}" type="pres">
      <dgm:prSet presAssocID="{F97C6B51-37BB-41B5-A56B-6BFC5AD7E84F}" presName="parentText" presStyleLbl="alignNode1" presStyleIdx="0" presStyleCnt="4">
        <dgm:presLayoutVars>
          <dgm:chMax val="1"/>
          <dgm:bulletEnabled val="1"/>
        </dgm:presLayoutVars>
      </dgm:prSet>
      <dgm:spPr/>
      <dgm:t>
        <a:bodyPr/>
        <a:lstStyle/>
        <a:p>
          <a:endParaRPr lang="es-AR"/>
        </a:p>
      </dgm:t>
    </dgm:pt>
    <dgm:pt modelId="{24100B1D-C484-447C-8FA1-20B4E70C4548}" type="pres">
      <dgm:prSet presAssocID="{F97C6B51-37BB-41B5-A56B-6BFC5AD7E84F}" presName="descendantText" presStyleLbl="alignAcc1" presStyleIdx="0" presStyleCnt="4">
        <dgm:presLayoutVars>
          <dgm:bulletEnabled val="1"/>
        </dgm:presLayoutVars>
      </dgm:prSet>
      <dgm:spPr/>
      <dgm:t>
        <a:bodyPr/>
        <a:lstStyle/>
        <a:p>
          <a:endParaRPr lang="es-AR"/>
        </a:p>
      </dgm:t>
    </dgm:pt>
    <dgm:pt modelId="{FC6E547B-4941-48E3-857B-391DAA90A159}" type="pres">
      <dgm:prSet presAssocID="{8F7D4850-2EDD-4037-AD6C-52F9A1A466B6}" presName="sp" presStyleCnt="0"/>
      <dgm:spPr/>
    </dgm:pt>
    <dgm:pt modelId="{E84AA5BE-A38E-464F-BCBF-434178591364}" type="pres">
      <dgm:prSet presAssocID="{51AC30FA-8260-45EB-B17E-43D6583AD990}" presName="composite" presStyleCnt="0"/>
      <dgm:spPr/>
    </dgm:pt>
    <dgm:pt modelId="{236A658C-51FD-47C8-A621-F43393F6FBD8}" type="pres">
      <dgm:prSet presAssocID="{51AC30FA-8260-45EB-B17E-43D6583AD990}" presName="parentText" presStyleLbl="alignNode1" presStyleIdx="1" presStyleCnt="4">
        <dgm:presLayoutVars>
          <dgm:chMax val="1"/>
          <dgm:bulletEnabled val="1"/>
        </dgm:presLayoutVars>
      </dgm:prSet>
      <dgm:spPr/>
      <dgm:t>
        <a:bodyPr/>
        <a:lstStyle/>
        <a:p>
          <a:endParaRPr lang="es-AR"/>
        </a:p>
      </dgm:t>
    </dgm:pt>
    <dgm:pt modelId="{F0A48D62-2C22-4AF9-9E26-B3604A9BFE5F}" type="pres">
      <dgm:prSet presAssocID="{51AC30FA-8260-45EB-B17E-43D6583AD990}" presName="descendantText" presStyleLbl="alignAcc1" presStyleIdx="1" presStyleCnt="4">
        <dgm:presLayoutVars>
          <dgm:bulletEnabled val="1"/>
        </dgm:presLayoutVars>
      </dgm:prSet>
      <dgm:spPr/>
      <dgm:t>
        <a:bodyPr/>
        <a:lstStyle/>
        <a:p>
          <a:endParaRPr lang="es-AR"/>
        </a:p>
      </dgm:t>
    </dgm:pt>
    <dgm:pt modelId="{7EF8ABF6-3830-472F-B9AF-BEE8F98DCBE3}" type="pres">
      <dgm:prSet presAssocID="{65EB561F-EC3C-4BED-94DB-4C4C2DD7E1BA}" presName="sp" presStyleCnt="0"/>
      <dgm:spPr/>
    </dgm:pt>
    <dgm:pt modelId="{27D5B46E-FC78-4BBB-9D38-1E69345CD527}" type="pres">
      <dgm:prSet presAssocID="{F6F062A2-FD64-4E39-9B1D-DE3B19E0C231}" presName="composite" presStyleCnt="0"/>
      <dgm:spPr/>
    </dgm:pt>
    <dgm:pt modelId="{57C5457B-9A9B-487F-894D-AF898F0EA4DA}" type="pres">
      <dgm:prSet presAssocID="{F6F062A2-FD64-4E39-9B1D-DE3B19E0C231}" presName="parentText" presStyleLbl="alignNode1" presStyleIdx="2" presStyleCnt="4">
        <dgm:presLayoutVars>
          <dgm:chMax val="1"/>
          <dgm:bulletEnabled val="1"/>
        </dgm:presLayoutVars>
      </dgm:prSet>
      <dgm:spPr/>
      <dgm:t>
        <a:bodyPr/>
        <a:lstStyle/>
        <a:p>
          <a:endParaRPr lang="es-AR"/>
        </a:p>
      </dgm:t>
    </dgm:pt>
    <dgm:pt modelId="{FFBC5902-1023-447E-A710-C941F28E4571}" type="pres">
      <dgm:prSet presAssocID="{F6F062A2-FD64-4E39-9B1D-DE3B19E0C231}" presName="descendantText" presStyleLbl="alignAcc1" presStyleIdx="2" presStyleCnt="4">
        <dgm:presLayoutVars>
          <dgm:bulletEnabled val="1"/>
        </dgm:presLayoutVars>
      </dgm:prSet>
      <dgm:spPr/>
      <dgm:t>
        <a:bodyPr/>
        <a:lstStyle/>
        <a:p>
          <a:endParaRPr lang="es-AR"/>
        </a:p>
      </dgm:t>
    </dgm:pt>
    <dgm:pt modelId="{185A4D36-9EC5-433A-8E4E-09AF8AD5B484}" type="pres">
      <dgm:prSet presAssocID="{9BCC218F-E57D-4AE7-A246-9616C82816DF}" presName="sp" presStyleCnt="0"/>
      <dgm:spPr/>
    </dgm:pt>
    <dgm:pt modelId="{06F34673-9E38-411E-A400-E3E2B6DB0FBD}" type="pres">
      <dgm:prSet presAssocID="{540CB32D-8624-48C1-B3D6-9BDBDF74BB47}" presName="composite" presStyleCnt="0"/>
      <dgm:spPr/>
    </dgm:pt>
    <dgm:pt modelId="{F1AD9AAC-48C9-4B44-9AC2-F3C901E22C6D}" type="pres">
      <dgm:prSet presAssocID="{540CB32D-8624-48C1-B3D6-9BDBDF74BB47}" presName="parentText" presStyleLbl="alignNode1" presStyleIdx="3" presStyleCnt="4">
        <dgm:presLayoutVars>
          <dgm:chMax val="1"/>
          <dgm:bulletEnabled val="1"/>
        </dgm:presLayoutVars>
      </dgm:prSet>
      <dgm:spPr/>
      <dgm:t>
        <a:bodyPr/>
        <a:lstStyle/>
        <a:p>
          <a:endParaRPr lang="es-AR"/>
        </a:p>
      </dgm:t>
    </dgm:pt>
    <dgm:pt modelId="{133DD3BB-9B1A-48E7-8C31-9C89806A1316}" type="pres">
      <dgm:prSet presAssocID="{540CB32D-8624-48C1-B3D6-9BDBDF74BB47}" presName="descendantText" presStyleLbl="alignAcc1" presStyleIdx="3" presStyleCnt="4">
        <dgm:presLayoutVars>
          <dgm:bulletEnabled val="1"/>
        </dgm:presLayoutVars>
      </dgm:prSet>
      <dgm:spPr/>
      <dgm:t>
        <a:bodyPr/>
        <a:lstStyle/>
        <a:p>
          <a:endParaRPr lang="es-AR"/>
        </a:p>
      </dgm:t>
    </dgm:pt>
  </dgm:ptLst>
  <dgm:cxnLst>
    <dgm:cxn modelId="{D49B080C-CF42-47F1-97E1-054419E002EF}" type="presOf" srcId="{88D4D4EF-215A-4531-BABF-A0050A6FFCD2}" destId="{F0A48D62-2C22-4AF9-9E26-B3604A9BFE5F}" srcOrd="0" destOrd="0" presId="urn:microsoft.com/office/officeart/2005/8/layout/chevron2"/>
    <dgm:cxn modelId="{42A49928-F07B-4E3B-A671-99A6BCED2732}" type="presOf" srcId="{4A122D1B-B816-45E5-8D51-0C3F63AE208D}" destId="{8B900707-B738-46E2-83D5-E03321D1FBDE}" srcOrd="0" destOrd="0" presId="urn:microsoft.com/office/officeart/2005/8/layout/chevron2"/>
    <dgm:cxn modelId="{1E31B3D6-6682-44FD-9D4E-2DECB7F48A08}" srcId="{51AC30FA-8260-45EB-B17E-43D6583AD990}" destId="{25560193-3D81-4D7C-814D-BE6EB2381D1F}" srcOrd="1" destOrd="0" parTransId="{B7AE70F2-2A00-4B2E-AEE2-9A4B7CB0E31C}" sibTransId="{D96216F8-D4A1-46CB-8F7A-08FB648ACA98}"/>
    <dgm:cxn modelId="{8F6E9DEB-CE1C-4A54-BE92-955973D87170}" srcId="{4A122D1B-B816-45E5-8D51-0C3F63AE208D}" destId="{F6F062A2-FD64-4E39-9B1D-DE3B19E0C231}" srcOrd="2" destOrd="0" parTransId="{731DF3B6-05BE-4E8A-AE56-3CB5D3B90949}" sibTransId="{9BCC218F-E57D-4AE7-A246-9616C82816DF}"/>
    <dgm:cxn modelId="{6D8D9A2F-00DC-4245-AD0E-FD8640DD56D4}" srcId="{F97C6B51-37BB-41B5-A56B-6BFC5AD7E84F}" destId="{ACDD74E2-E09C-41BC-8041-159652CAB684}" srcOrd="0" destOrd="0" parTransId="{3F79F702-0417-4512-88A0-A3407E31E433}" sibTransId="{F0500CD1-F2CA-43EB-9DC9-71D76725D028}"/>
    <dgm:cxn modelId="{1AC1AA4A-3A63-472F-83C2-6F417444D109}" srcId="{51AC30FA-8260-45EB-B17E-43D6583AD990}" destId="{88D4D4EF-215A-4531-BABF-A0050A6FFCD2}" srcOrd="0" destOrd="0" parTransId="{7C3805DD-5E41-46B8-8A64-EC78A455F2DE}" sibTransId="{89F4C431-DE35-48D7-A3B9-D12D07511555}"/>
    <dgm:cxn modelId="{E11C66AC-8F6A-4515-8F9A-56EF1939062C}" srcId="{F6F062A2-FD64-4E39-9B1D-DE3B19E0C231}" destId="{CBC13BB6-FDCB-4B96-9C48-9179EC5FDCA8}" srcOrd="0" destOrd="0" parTransId="{E19FA283-4EF0-4275-8452-82EF5B7B50A0}" sibTransId="{86994439-71A7-4635-ACDE-10DC37BB3357}"/>
    <dgm:cxn modelId="{3810E1B6-768F-4EBD-85A5-6515BD609FBB}" type="presOf" srcId="{25560193-3D81-4D7C-814D-BE6EB2381D1F}" destId="{F0A48D62-2C22-4AF9-9E26-B3604A9BFE5F}" srcOrd="0" destOrd="1" presId="urn:microsoft.com/office/officeart/2005/8/layout/chevron2"/>
    <dgm:cxn modelId="{11A3AFB8-2C3C-4BA9-B598-E43B519567C2}" type="presOf" srcId="{540CB32D-8624-48C1-B3D6-9BDBDF74BB47}" destId="{F1AD9AAC-48C9-4B44-9AC2-F3C901E22C6D}" srcOrd="0" destOrd="0" presId="urn:microsoft.com/office/officeart/2005/8/layout/chevron2"/>
    <dgm:cxn modelId="{AB3D028D-72DA-4680-A5E8-C1B5AF6943E6}" type="presOf" srcId="{F97C6B51-37BB-41B5-A56B-6BFC5AD7E84F}" destId="{321A5904-C1D7-4FDD-88CC-8767E52696E4}" srcOrd="0" destOrd="0" presId="urn:microsoft.com/office/officeart/2005/8/layout/chevron2"/>
    <dgm:cxn modelId="{0B32A365-556C-4D16-874A-2F904D6D3A19}" type="presOf" srcId="{F6F062A2-FD64-4E39-9B1D-DE3B19E0C231}" destId="{57C5457B-9A9B-487F-894D-AF898F0EA4DA}" srcOrd="0" destOrd="0" presId="urn:microsoft.com/office/officeart/2005/8/layout/chevron2"/>
    <dgm:cxn modelId="{E6BE37A1-6C83-4938-B65D-600D3285BE5E}" type="presOf" srcId="{51AC30FA-8260-45EB-B17E-43D6583AD990}" destId="{236A658C-51FD-47C8-A621-F43393F6FBD8}" srcOrd="0" destOrd="0" presId="urn:microsoft.com/office/officeart/2005/8/layout/chevron2"/>
    <dgm:cxn modelId="{5F21AAE2-39EE-4700-9075-07E20A336224}" srcId="{F97C6B51-37BB-41B5-A56B-6BFC5AD7E84F}" destId="{0D34D45D-CBC4-4D2F-BB0D-32E8695BF901}" srcOrd="1" destOrd="0" parTransId="{DAA8F894-F1C5-4567-B743-49B1EBCFDFFC}" sibTransId="{7C3D6F9C-B71C-4A3C-A45D-4A478F2E8FF9}"/>
    <dgm:cxn modelId="{37F15167-AB8B-4E29-A1F0-6C856139FFBE}" srcId="{4A122D1B-B816-45E5-8D51-0C3F63AE208D}" destId="{540CB32D-8624-48C1-B3D6-9BDBDF74BB47}" srcOrd="3" destOrd="0" parTransId="{C1F97796-3610-42D5-A57A-546E265AF2C5}" sibTransId="{0F46638C-D7CE-4F56-B91A-CACCF9798DA3}"/>
    <dgm:cxn modelId="{9C454353-F092-4B0A-91C1-A767A6C05548}" type="presOf" srcId="{0D34D45D-CBC4-4D2F-BB0D-32E8695BF901}" destId="{24100B1D-C484-447C-8FA1-20B4E70C4548}" srcOrd="0" destOrd="1" presId="urn:microsoft.com/office/officeart/2005/8/layout/chevron2"/>
    <dgm:cxn modelId="{7A3A5DC7-6A50-4D59-9508-57C6C55D768C}" type="presOf" srcId="{C20D08A2-B11C-40E9-B0D1-AEE88E4FF42A}" destId="{133DD3BB-9B1A-48E7-8C31-9C89806A1316}" srcOrd="0" destOrd="0" presId="urn:microsoft.com/office/officeart/2005/8/layout/chevron2"/>
    <dgm:cxn modelId="{56156370-3DF3-44C4-9787-F0D113AC7969}" type="presOf" srcId="{CBC13BB6-FDCB-4B96-9C48-9179EC5FDCA8}" destId="{FFBC5902-1023-447E-A710-C941F28E4571}" srcOrd="0" destOrd="0" presId="urn:microsoft.com/office/officeart/2005/8/layout/chevron2"/>
    <dgm:cxn modelId="{702545C9-6528-4F85-B426-74F9DDC7C2BA}" srcId="{4A122D1B-B816-45E5-8D51-0C3F63AE208D}" destId="{F97C6B51-37BB-41B5-A56B-6BFC5AD7E84F}" srcOrd="0" destOrd="0" parTransId="{22398B86-779A-4F6B-A34F-2ACFC4687EDB}" sibTransId="{8F7D4850-2EDD-4037-AD6C-52F9A1A466B6}"/>
    <dgm:cxn modelId="{15AEBBB9-1878-45C5-89F6-C52102685F3D}" srcId="{540CB32D-8624-48C1-B3D6-9BDBDF74BB47}" destId="{C20D08A2-B11C-40E9-B0D1-AEE88E4FF42A}" srcOrd="0" destOrd="0" parTransId="{F64A0045-5DEA-46BE-AA69-474595046AC9}" sibTransId="{1CE7BC80-48A1-4E9D-BD8D-81C00AE4DBB4}"/>
    <dgm:cxn modelId="{AC0EC3CE-9EFC-42A9-A3A2-8DB8C18D5CE3}" srcId="{4A122D1B-B816-45E5-8D51-0C3F63AE208D}" destId="{51AC30FA-8260-45EB-B17E-43D6583AD990}" srcOrd="1" destOrd="0" parTransId="{DC4EB5D8-FD41-4611-8AE7-305554FECD33}" sibTransId="{65EB561F-EC3C-4BED-94DB-4C4C2DD7E1BA}"/>
    <dgm:cxn modelId="{740B5740-9C43-42DC-B93F-0B64BB75EB35}" type="presOf" srcId="{07A3E033-C9E9-441A-89BE-08B9CB8ADC5F}" destId="{F0A48D62-2C22-4AF9-9E26-B3604A9BFE5F}" srcOrd="0" destOrd="2" presId="urn:microsoft.com/office/officeart/2005/8/layout/chevron2"/>
    <dgm:cxn modelId="{3494C706-2F6D-4431-AB92-D4EEE06597FA}" srcId="{51AC30FA-8260-45EB-B17E-43D6583AD990}" destId="{07A3E033-C9E9-441A-89BE-08B9CB8ADC5F}" srcOrd="2" destOrd="0" parTransId="{FBC1E075-0510-4D4B-BCBB-2C6FB8E93096}" sibTransId="{157828F0-E0B9-4CD0-98EC-089A7696FA46}"/>
    <dgm:cxn modelId="{063F3D2D-11FF-4C50-AD59-BD7F2FB99EAC}" type="presOf" srcId="{ACDD74E2-E09C-41BC-8041-159652CAB684}" destId="{24100B1D-C484-447C-8FA1-20B4E70C4548}" srcOrd="0" destOrd="0" presId="urn:microsoft.com/office/officeart/2005/8/layout/chevron2"/>
    <dgm:cxn modelId="{50C75881-13DD-43CF-BAA1-834D01FBEA97}" type="presParOf" srcId="{8B900707-B738-46E2-83D5-E03321D1FBDE}" destId="{5516738A-7C29-40F4-811B-6D28042C2731}" srcOrd="0" destOrd="0" presId="urn:microsoft.com/office/officeart/2005/8/layout/chevron2"/>
    <dgm:cxn modelId="{C1AAA53F-A90B-42EB-8F44-44D1AAD343F8}" type="presParOf" srcId="{5516738A-7C29-40F4-811B-6D28042C2731}" destId="{321A5904-C1D7-4FDD-88CC-8767E52696E4}" srcOrd="0" destOrd="0" presId="urn:microsoft.com/office/officeart/2005/8/layout/chevron2"/>
    <dgm:cxn modelId="{49821E65-8826-4ED9-AA86-294CF563A6B4}" type="presParOf" srcId="{5516738A-7C29-40F4-811B-6D28042C2731}" destId="{24100B1D-C484-447C-8FA1-20B4E70C4548}" srcOrd="1" destOrd="0" presId="urn:microsoft.com/office/officeart/2005/8/layout/chevron2"/>
    <dgm:cxn modelId="{68460FA8-5F6B-47A0-9B49-42EA5CCA0FAB}" type="presParOf" srcId="{8B900707-B738-46E2-83D5-E03321D1FBDE}" destId="{FC6E547B-4941-48E3-857B-391DAA90A159}" srcOrd="1" destOrd="0" presId="urn:microsoft.com/office/officeart/2005/8/layout/chevron2"/>
    <dgm:cxn modelId="{B12A5D20-AC01-4C2B-9126-8E0FD69369D8}" type="presParOf" srcId="{8B900707-B738-46E2-83D5-E03321D1FBDE}" destId="{E84AA5BE-A38E-464F-BCBF-434178591364}" srcOrd="2" destOrd="0" presId="urn:microsoft.com/office/officeart/2005/8/layout/chevron2"/>
    <dgm:cxn modelId="{8B23035F-9D04-4A44-9F62-D50E81208914}" type="presParOf" srcId="{E84AA5BE-A38E-464F-BCBF-434178591364}" destId="{236A658C-51FD-47C8-A621-F43393F6FBD8}" srcOrd="0" destOrd="0" presId="urn:microsoft.com/office/officeart/2005/8/layout/chevron2"/>
    <dgm:cxn modelId="{C0A02B3C-3E42-4300-B936-5F6207F29FEC}" type="presParOf" srcId="{E84AA5BE-A38E-464F-BCBF-434178591364}" destId="{F0A48D62-2C22-4AF9-9E26-B3604A9BFE5F}" srcOrd="1" destOrd="0" presId="urn:microsoft.com/office/officeart/2005/8/layout/chevron2"/>
    <dgm:cxn modelId="{9222FE55-7855-4C68-8DDE-044EE08D4CE0}" type="presParOf" srcId="{8B900707-B738-46E2-83D5-E03321D1FBDE}" destId="{7EF8ABF6-3830-472F-B9AF-BEE8F98DCBE3}" srcOrd="3" destOrd="0" presId="urn:microsoft.com/office/officeart/2005/8/layout/chevron2"/>
    <dgm:cxn modelId="{62E73F4C-D95F-4D0F-94DF-714D69EE31AA}" type="presParOf" srcId="{8B900707-B738-46E2-83D5-E03321D1FBDE}" destId="{27D5B46E-FC78-4BBB-9D38-1E69345CD527}" srcOrd="4" destOrd="0" presId="urn:microsoft.com/office/officeart/2005/8/layout/chevron2"/>
    <dgm:cxn modelId="{A2FCC2D0-EB9D-46C5-AC5C-719AB8409F5B}" type="presParOf" srcId="{27D5B46E-FC78-4BBB-9D38-1E69345CD527}" destId="{57C5457B-9A9B-487F-894D-AF898F0EA4DA}" srcOrd="0" destOrd="0" presId="urn:microsoft.com/office/officeart/2005/8/layout/chevron2"/>
    <dgm:cxn modelId="{3880C3FC-EFC4-4FB9-A903-4BF69EFE8224}" type="presParOf" srcId="{27D5B46E-FC78-4BBB-9D38-1E69345CD527}" destId="{FFBC5902-1023-447E-A710-C941F28E4571}" srcOrd="1" destOrd="0" presId="urn:microsoft.com/office/officeart/2005/8/layout/chevron2"/>
    <dgm:cxn modelId="{84414362-3574-410C-9A34-87D227159185}" type="presParOf" srcId="{8B900707-B738-46E2-83D5-E03321D1FBDE}" destId="{185A4D36-9EC5-433A-8E4E-09AF8AD5B484}" srcOrd="5" destOrd="0" presId="urn:microsoft.com/office/officeart/2005/8/layout/chevron2"/>
    <dgm:cxn modelId="{3A0A64A4-FD7E-4ABD-A434-CF29F41BA58F}" type="presParOf" srcId="{8B900707-B738-46E2-83D5-E03321D1FBDE}" destId="{06F34673-9E38-411E-A400-E3E2B6DB0FBD}" srcOrd="6" destOrd="0" presId="urn:microsoft.com/office/officeart/2005/8/layout/chevron2"/>
    <dgm:cxn modelId="{24A68379-4C2A-4895-9BD5-065299CCAB10}" type="presParOf" srcId="{06F34673-9E38-411E-A400-E3E2B6DB0FBD}" destId="{F1AD9AAC-48C9-4B44-9AC2-F3C901E22C6D}" srcOrd="0" destOrd="0" presId="urn:microsoft.com/office/officeart/2005/8/layout/chevron2"/>
    <dgm:cxn modelId="{0BEAE081-E199-4AB1-BB85-E548327226B3}" type="presParOf" srcId="{06F34673-9E38-411E-A400-E3E2B6DB0FBD}" destId="{133DD3BB-9B1A-48E7-8C31-9C89806A1316}" srcOrd="1" destOrd="0" presId="urn:microsoft.com/office/officeart/2005/8/layout/chevron2"/>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8125330-1F10-4ED1-A82E-FE051DF11DCB}">
      <dsp:nvSpPr>
        <dsp:cNvPr id="0" name=""/>
        <dsp:cNvSpPr/>
      </dsp:nvSpPr>
      <dsp:spPr>
        <a:xfrm>
          <a:off x="208657" y="303171"/>
          <a:ext cx="2021084" cy="2021084"/>
        </a:xfrm>
        <a:prstGeom prst="blockArc">
          <a:avLst>
            <a:gd name="adj1" fmla="val 9000000"/>
            <a:gd name="adj2" fmla="val 162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C8754B5-CCF2-4B27-AEBC-9A995ADCBB9E}">
      <dsp:nvSpPr>
        <dsp:cNvPr id="0" name=""/>
        <dsp:cNvSpPr/>
      </dsp:nvSpPr>
      <dsp:spPr>
        <a:xfrm>
          <a:off x="208657" y="303171"/>
          <a:ext cx="2021084" cy="2021084"/>
        </a:xfrm>
        <a:prstGeom prst="blockArc">
          <a:avLst>
            <a:gd name="adj1" fmla="val 1800000"/>
            <a:gd name="adj2" fmla="val 90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EBFC0E3-F47B-4346-81B9-47D90018653C}">
      <dsp:nvSpPr>
        <dsp:cNvPr id="0" name=""/>
        <dsp:cNvSpPr/>
      </dsp:nvSpPr>
      <dsp:spPr>
        <a:xfrm>
          <a:off x="208657" y="303171"/>
          <a:ext cx="2021084" cy="2021084"/>
        </a:xfrm>
        <a:prstGeom prst="blockArc">
          <a:avLst>
            <a:gd name="adj1" fmla="val 16200000"/>
            <a:gd name="adj2" fmla="val 18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7157CA4-4C15-4FF2-AF98-B56A130127B7}">
      <dsp:nvSpPr>
        <dsp:cNvPr id="0" name=""/>
        <dsp:cNvSpPr/>
      </dsp:nvSpPr>
      <dsp:spPr>
        <a:xfrm>
          <a:off x="514348" y="577852"/>
          <a:ext cx="1409703" cy="147172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4130" tIns="24130" rIns="24130" bIns="24130" numCol="1" spcCol="1270" anchor="ctr" anchorCtr="0">
          <a:noAutofit/>
        </a:bodyPr>
        <a:lstStyle/>
        <a:p>
          <a:pPr lvl="0" algn="ctr" defTabSz="844550">
            <a:lnSpc>
              <a:spcPct val="90000"/>
            </a:lnSpc>
            <a:spcBef>
              <a:spcPct val="0"/>
            </a:spcBef>
            <a:spcAft>
              <a:spcPct val="35000"/>
            </a:spcAft>
          </a:pPr>
          <a:r>
            <a:rPr lang="es-AR" sz="1900" kern="1200"/>
            <a:t>USUARIO</a:t>
          </a:r>
        </a:p>
      </dsp:txBody>
      <dsp:txXfrm>
        <a:off x="514348" y="577852"/>
        <a:ext cx="1409703" cy="1471721"/>
      </dsp:txXfrm>
    </dsp:sp>
    <dsp:sp modelId="{01B38DC9-6425-4DDB-B64A-F1DC315FF330}">
      <dsp:nvSpPr>
        <dsp:cNvPr id="0" name=""/>
        <dsp:cNvSpPr/>
      </dsp:nvSpPr>
      <dsp:spPr>
        <a:xfrm>
          <a:off x="893325" y="760"/>
          <a:ext cx="651748" cy="65174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Diseño del circuito</a:t>
          </a:r>
        </a:p>
      </dsp:txBody>
      <dsp:txXfrm>
        <a:off x="893325" y="760"/>
        <a:ext cx="651748" cy="651748"/>
      </dsp:txXfrm>
    </dsp:sp>
    <dsp:sp modelId="{D32B39E7-955D-463B-B7E2-753AC4E12F45}">
      <dsp:nvSpPr>
        <dsp:cNvPr id="0" name=""/>
        <dsp:cNvSpPr/>
      </dsp:nvSpPr>
      <dsp:spPr>
        <a:xfrm>
          <a:off x="1748161" y="1481379"/>
          <a:ext cx="651748" cy="65174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Modelado de falla</a:t>
          </a:r>
        </a:p>
      </dsp:txBody>
      <dsp:txXfrm>
        <a:off x="1748161" y="1481379"/>
        <a:ext cx="651748" cy="651748"/>
      </dsp:txXfrm>
    </dsp:sp>
    <dsp:sp modelId="{C6892F22-66F3-4D52-8B0D-2F5F0B8EA2DE}">
      <dsp:nvSpPr>
        <dsp:cNvPr id="0" name=""/>
        <dsp:cNvSpPr/>
      </dsp:nvSpPr>
      <dsp:spPr>
        <a:xfrm>
          <a:off x="38490" y="1481379"/>
          <a:ext cx="651748" cy="651748"/>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AR" sz="800" kern="1200"/>
            <a:t>Criterio de inyección</a:t>
          </a:r>
        </a:p>
      </dsp:txBody>
      <dsp:txXfrm>
        <a:off x="38490" y="1481379"/>
        <a:ext cx="651748" cy="65174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8ED6FCF-6415-4793-B0EC-884115B23211}">
      <dsp:nvSpPr>
        <dsp:cNvPr id="0" name=""/>
        <dsp:cNvSpPr/>
      </dsp:nvSpPr>
      <dsp:spPr>
        <a:xfrm>
          <a:off x="302247" y="237549"/>
          <a:ext cx="1586614" cy="1586614"/>
        </a:xfrm>
        <a:prstGeom prst="blockArc">
          <a:avLst>
            <a:gd name="adj1" fmla="val 10800000"/>
            <a:gd name="adj2" fmla="val 162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6E576A1-A50A-460F-B630-9103E9B86AD3}">
      <dsp:nvSpPr>
        <dsp:cNvPr id="0" name=""/>
        <dsp:cNvSpPr/>
      </dsp:nvSpPr>
      <dsp:spPr>
        <a:xfrm>
          <a:off x="302247" y="237549"/>
          <a:ext cx="1586614" cy="1586614"/>
        </a:xfrm>
        <a:prstGeom prst="blockArc">
          <a:avLst>
            <a:gd name="adj1" fmla="val 5400000"/>
            <a:gd name="adj2" fmla="val 108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4D6E9A-DE87-4A65-9F50-30F8C6D82B96}">
      <dsp:nvSpPr>
        <dsp:cNvPr id="0" name=""/>
        <dsp:cNvSpPr/>
      </dsp:nvSpPr>
      <dsp:spPr>
        <a:xfrm>
          <a:off x="302247" y="237549"/>
          <a:ext cx="1586614" cy="1586614"/>
        </a:xfrm>
        <a:prstGeom prst="blockArc">
          <a:avLst>
            <a:gd name="adj1" fmla="val 0"/>
            <a:gd name="adj2" fmla="val 54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7744B6-72DA-4EE3-AA07-8D44805C5E5B}">
      <dsp:nvSpPr>
        <dsp:cNvPr id="0" name=""/>
        <dsp:cNvSpPr/>
      </dsp:nvSpPr>
      <dsp:spPr>
        <a:xfrm>
          <a:off x="302247" y="237549"/>
          <a:ext cx="1586614" cy="1586614"/>
        </a:xfrm>
        <a:prstGeom prst="blockArc">
          <a:avLst>
            <a:gd name="adj1" fmla="val 16200000"/>
            <a:gd name="adj2" fmla="val 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13B1E4A-FEBA-4F6A-9E05-F82E3ACA7D54}">
      <dsp:nvSpPr>
        <dsp:cNvPr id="0" name=""/>
        <dsp:cNvSpPr/>
      </dsp:nvSpPr>
      <dsp:spPr>
        <a:xfrm>
          <a:off x="596998" y="565244"/>
          <a:ext cx="997111" cy="931223"/>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AR" sz="1000" kern="1200"/>
            <a:t>PROGRAMA</a:t>
          </a:r>
        </a:p>
      </dsp:txBody>
      <dsp:txXfrm>
        <a:off x="596998" y="565244"/>
        <a:ext cx="997111" cy="931223"/>
      </dsp:txXfrm>
    </dsp:sp>
    <dsp:sp modelId="{371866DA-045F-4A13-9B65-B77DDA3A1303}">
      <dsp:nvSpPr>
        <dsp:cNvPr id="0" name=""/>
        <dsp:cNvSpPr/>
      </dsp:nvSpPr>
      <dsp:spPr>
        <a:xfrm>
          <a:off x="840174" y="55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Inyección de falla</a:t>
          </a:r>
        </a:p>
      </dsp:txBody>
      <dsp:txXfrm>
        <a:off x="840174" y="556"/>
        <a:ext cx="510759" cy="510759"/>
      </dsp:txXfrm>
    </dsp:sp>
    <dsp:sp modelId="{1E003E75-6515-433F-B3BA-070DC6E3C17B}">
      <dsp:nvSpPr>
        <dsp:cNvPr id="0" name=""/>
        <dsp:cNvSpPr/>
      </dsp:nvSpPr>
      <dsp:spPr>
        <a:xfrm>
          <a:off x="1615094" y="77547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Simulación de circuito</a:t>
          </a:r>
        </a:p>
      </dsp:txBody>
      <dsp:txXfrm>
        <a:off x="1615094" y="775476"/>
        <a:ext cx="510759" cy="510759"/>
      </dsp:txXfrm>
    </dsp:sp>
    <dsp:sp modelId="{07F67EAB-0D71-434D-BB37-CE3E9600E098}">
      <dsp:nvSpPr>
        <dsp:cNvPr id="0" name=""/>
        <dsp:cNvSpPr/>
      </dsp:nvSpPr>
      <dsp:spPr>
        <a:xfrm>
          <a:off x="840174" y="155039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Análisis de resultados</a:t>
          </a:r>
        </a:p>
      </dsp:txBody>
      <dsp:txXfrm>
        <a:off x="840174" y="1550396"/>
        <a:ext cx="510759" cy="510759"/>
      </dsp:txXfrm>
    </dsp:sp>
    <dsp:sp modelId="{63496356-E156-4CFB-ACB3-BFE2C8673254}">
      <dsp:nvSpPr>
        <dsp:cNvPr id="0" name=""/>
        <dsp:cNvSpPr/>
      </dsp:nvSpPr>
      <dsp:spPr>
        <a:xfrm>
          <a:off x="65254" y="775476"/>
          <a:ext cx="510759" cy="510759"/>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222250">
            <a:lnSpc>
              <a:spcPct val="90000"/>
            </a:lnSpc>
            <a:spcBef>
              <a:spcPct val="0"/>
            </a:spcBef>
            <a:spcAft>
              <a:spcPct val="35000"/>
            </a:spcAft>
          </a:pPr>
          <a:r>
            <a:rPr lang="es-AR" sz="500" kern="1200"/>
            <a:t>Generación de tablas</a:t>
          </a:r>
        </a:p>
      </dsp:txBody>
      <dsp:txXfrm>
        <a:off x="65254" y="775476"/>
        <a:ext cx="510759" cy="51075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43880" y="144000"/>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CONFIGURACIÓN</a:t>
          </a:r>
        </a:p>
        <a:p>
          <a:pPr lvl="0" algn="ctr" defTabSz="311150">
            <a:lnSpc>
              <a:spcPct val="90000"/>
            </a:lnSpc>
            <a:spcBef>
              <a:spcPct val="0"/>
            </a:spcBef>
            <a:spcAft>
              <a:spcPct val="35000"/>
            </a:spcAft>
          </a:pPr>
          <a:r>
            <a:rPr lang="es-AR" sz="700" b="1" kern="1200"/>
            <a:t>(usuario)</a:t>
          </a:r>
        </a:p>
      </dsp:txBody>
      <dsp:txXfrm rot="5400000">
        <a:off x="-143880" y="144000"/>
        <a:ext cx="959204" cy="671442"/>
      </dsp:txXfrm>
    </dsp:sp>
    <dsp:sp modelId="{24100B1D-C484-447C-8FA1-20B4E70C4548}">
      <dsp:nvSpPr>
        <dsp:cNvPr id="0" name=""/>
        <dsp:cNvSpPr/>
      </dsp:nvSpPr>
      <dsp:spPr>
        <a:xfrm rot="5400000">
          <a:off x="2795976" y="-2124413"/>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 el esquemático del circuito.</a:t>
          </a:r>
        </a:p>
        <a:p>
          <a:pPr marL="57150" lvl="1" indent="-57150" algn="l" defTabSz="488950">
            <a:lnSpc>
              <a:spcPct val="90000"/>
            </a:lnSpc>
            <a:spcBef>
              <a:spcPct val="0"/>
            </a:spcBef>
            <a:spcAft>
              <a:spcPct val="15000"/>
            </a:spcAft>
            <a:buChar char="••"/>
          </a:pPr>
          <a:r>
            <a:rPr lang="es-AR" sz="1100" kern="1200"/>
            <a:t>Se ingresa el modelo de falla.</a:t>
          </a:r>
        </a:p>
        <a:p>
          <a:pPr marL="57150" lvl="1" indent="-57150" algn="l" defTabSz="488950">
            <a:lnSpc>
              <a:spcPct val="90000"/>
            </a:lnSpc>
            <a:spcBef>
              <a:spcPct val="0"/>
            </a:spcBef>
            <a:spcAft>
              <a:spcPct val="15000"/>
            </a:spcAft>
            <a:buChar char="••"/>
          </a:pPr>
          <a:r>
            <a:rPr lang="es-AR" sz="1100" kern="1200"/>
            <a:t>Se define la condición de inyección.</a:t>
          </a:r>
        </a:p>
      </dsp:txBody>
      <dsp:txXfrm rot="5400000">
        <a:off x="2795976" y="-2124413"/>
        <a:ext cx="623482" cy="4872550"/>
      </dsp:txXfrm>
    </dsp:sp>
    <dsp:sp modelId="{236A658C-51FD-47C8-A621-F43393F6FBD8}">
      <dsp:nvSpPr>
        <dsp:cNvPr id="0" name=""/>
        <dsp:cNvSpPr/>
      </dsp:nvSpPr>
      <dsp:spPr>
        <a:xfrm rot="5400000">
          <a:off x="-143880" y="951236"/>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INYECCIÓN</a:t>
          </a:r>
        </a:p>
        <a:p>
          <a:pPr lvl="0" algn="ctr" defTabSz="311150">
            <a:lnSpc>
              <a:spcPct val="90000"/>
            </a:lnSpc>
            <a:spcBef>
              <a:spcPct val="0"/>
            </a:spcBef>
            <a:spcAft>
              <a:spcPct val="35000"/>
            </a:spcAft>
          </a:pPr>
          <a:r>
            <a:rPr lang="es-AR" sz="700" b="1" kern="1200"/>
            <a:t>(programa)</a:t>
          </a:r>
        </a:p>
      </dsp:txBody>
      <dsp:txXfrm rot="5400000">
        <a:off x="-143880" y="951236"/>
        <a:ext cx="959204" cy="671442"/>
      </dsp:txXfrm>
    </dsp:sp>
    <dsp:sp modelId="{F0A48D62-2C22-4AF9-9E26-B3604A9BFE5F}">
      <dsp:nvSpPr>
        <dsp:cNvPr id="0" name=""/>
        <dsp:cNvSpPr/>
      </dsp:nvSpPr>
      <dsp:spPr>
        <a:xfrm rot="5400000">
          <a:off x="2795976" y="-1317177"/>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las estructura de los esquemáticos.</a:t>
          </a:r>
        </a:p>
        <a:p>
          <a:pPr marL="57150" lvl="1" indent="-57150" algn="l" defTabSz="488950">
            <a:lnSpc>
              <a:spcPct val="90000"/>
            </a:lnSpc>
            <a:spcBef>
              <a:spcPct val="0"/>
            </a:spcBef>
            <a:spcAft>
              <a:spcPct val="15000"/>
            </a:spcAft>
            <a:buChar char="••"/>
          </a:pPr>
          <a:r>
            <a:rPr lang="es-AR" sz="1100" kern="1200"/>
            <a:t>Determina los nodos de inyección.</a:t>
          </a:r>
        </a:p>
        <a:p>
          <a:pPr marL="57150" lvl="1" indent="-57150" algn="l" defTabSz="488950">
            <a:lnSpc>
              <a:spcPct val="90000"/>
            </a:lnSpc>
            <a:spcBef>
              <a:spcPct val="0"/>
            </a:spcBef>
            <a:spcAft>
              <a:spcPct val="15000"/>
            </a:spcAft>
            <a:buChar char="••"/>
          </a:pPr>
          <a:r>
            <a:rPr lang="es-AR" sz="1100" kern="1200"/>
            <a:t>Modifica las estructuras de los archivos y genera nuevos.</a:t>
          </a:r>
        </a:p>
      </dsp:txBody>
      <dsp:txXfrm rot="5400000">
        <a:off x="2795976" y="-1317177"/>
        <a:ext cx="623482" cy="4872550"/>
      </dsp:txXfrm>
    </dsp:sp>
    <dsp:sp modelId="{57C5457B-9A9B-487F-894D-AF898F0EA4DA}">
      <dsp:nvSpPr>
        <dsp:cNvPr id="0" name=""/>
        <dsp:cNvSpPr/>
      </dsp:nvSpPr>
      <dsp:spPr>
        <a:xfrm rot="5400000">
          <a:off x="-143880" y="1758473"/>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SIMULACIÓN</a:t>
          </a:r>
        </a:p>
        <a:p>
          <a:pPr lvl="0" algn="ctr" defTabSz="311150">
            <a:lnSpc>
              <a:spcPct val="90000"/>
            </a:lnSpc>
            <a:spcBef>
              <a:spcPct val="0"/>
            </a:spcBef>
            <a:spcAft>
              <a:spcPct val="35000"/>
            </a:spcAft>
          </a:pPr>
          <a:r>
            <a:rPr lang="es-AR" sz="700" b="1" kern="1200"/>
            <a:t>(programa)</a:t>
          </a:r>
        </a:p>
      </dsp:txBody>
      <dsp:txXfrm rot="5400000">
        <a:off x="-143880" y="1758473"/>
        <a:ext cx="959204" cy="671442"/>
      </dsp:txXfrm>
    </dsp:sp>
    <dsp:sp modelId="{FFBC5902-1023-447E-A710-C941F28E4571}">
      <dsp:nvSpPr>
        <dsp:cNvPr id="0" name=""/>
        <dsp:cNvSpPr/>
      </dsp:nvSpPr>
      <dsp:spPr>
        <a:xfrm rot="5400000">
          <a:off x="2795976" y="-509941"/>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simulaciones en PSPICE.</a:t>
          </a:r>
        </a:p>
        <a:p>
          <a:pPr marL="57150" lvl="1" indent="-57150" algn="l" defTabSz="488950">
            <a:lnSpc>
              <a:spcPct val="90000"/>
            </a:lnSpc>
            <a:spcBef>
              <a:spcPct val="0"/>
            </a:spcBef>
            <a:spcAft>
              <a:spcPct val="15000"/>
            </a:spcAft>
            <a:buChar char="••"/>
          </a:pPr>
          <a:r>
            <a:rPr lang="es-AR" sz="1100" kern="1200"/>
            <a:t>Genera los archivos de salida de las simulaciones.</a:t>
          </a:r>
        </a:p>
      </dsp:txBody>
      <dsp:txXfrm rot="5400000">
        <a:off x="2795976" y="-509941"/>
        <a:ext cx="623482" cy="4872550"/>
      </dsp:txXfrm>
    </dsp:sp>
    <dsp:sp modelId="{F1AD9AAC-48C9-4B44-9AC2-F3C901E22C6D}">
      <dsp:nvSpPr>
        <dsp:cNvPr id="0" name=""/>
        <dsp:cNvSpPr/>
      </dsp:nvSpPr>
      <dsp:spPr>
        <a:xfrm rot="5400000">
          <a:off x="-143880" y="2565709"/>
          <a:ext cx="959204" cy="67144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AR" sz="700" b="1" kern="1200"/>
            <a:t>ACTUALIZACIÓN</a:t>
          </a:r>
        </a:p>
        <a:p>
          <a:pPr lvl="0" algn="ctr" defTabSz="311150">
            <a:lnSpc>
              <a:spcPct val="90000"/>
            </a:lnSpc>
            <a:spcBef>
              <a:spcPct val="0"/>
            </a:spcBef>
            <a:spcAft>
              <a:spcPct val="35000"/>
            </a:spcAft>
          </a:pPr>
          <a:r>
            <a:rPr lang="es-AR" sz="700" b="1" kern="1200"/>
            <a:t>(programa)</a:t>
          </a:r>
        </a:p>
      </dsp:txBody>
      <dsp:txXfrm rot="5400000">
        <a:off x="-143880" y="2565709"/>
        <a:ext cx="959204" cy="671442"/>
      </dsp:txXfrm>
    </dsp:sp>
    <dsp:sp modelId="{133DD3BB-9B1A-48E7-8C31-9C89806A1316}">
      <dsp:nvSpPr>
        <dsp:cNvPr id="0" name=""/>
        <dsp:cNvSpPr/>
      </dsp:nvSpPr>
      <dsp:spPr>
        <a:xfrm rot="5400000">
          <a:off x="2795976" y="297295"/>
          <a:ext cx="623482" cy="487255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Agrupa los archivos de simulación según el nodo de inyección.</a:t>
          </a:r>
        </a:p>
        <a:p>
          <a:pPr marL="57150" lvl="1" indent="-57150" algn="l" defTabSz="488950">
            <a:lnSpc>
              <a:spcPct val="90000"/>
            </a:lnSpc>
            <a:spcBef>
              <a:spcPct val="0"/>
            </a:spcBef>
            <a:spcAft>
              <a:spcPct val="15000"/>
            </a:spcAft>
            <a:buChar char="••"/>
          </a:pPr>
          <a:r>
            <a:rPr lang="es-AR" sz="1100" kern="1200"/>
            <a:t>Actualiza la base de datos online.</a:t>
          </a:r>
        </a:p>
      </dsp:txBody>
      <dsp:txXfrm rot="5400000">
        <a:off x="2795976" y="297295"/>
        <a:ext cx="623482" cy="4872550"/>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21A5904-C1D7-4FDD-88CC-8767E52696E4}">
      <dsp:nvSpPr>
        <dsp:cNvPr id="0" name=""/>
        <dsp:cNvSpPr/>
      </dsp:nvSpPr>
      <dsp:spPr>
        <a:xfrm rot="5400000">
          <a:off x="-136718" y="138765"/>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CONFIGURACIÓN</a:t>
          </a:r>
        </a:p>
        <a:p>
          <a:pPr lvl="0" algn="ctr" defTabSz="266700">
            <a:lnSpc>
              <a:spcPct val="90000"/>
            </a:lnSpc>
            <a:spcBef>
              <a:spcPct val="0"/>
            </a:spcBef>
            <a:spcAft>
              <a:spcPct val="35000"/>
            </a:spcAft>
          </a:pPr>
          <a:r>
            <a:rPr lang="es-AR" sz="600" b="1" kern="1200"/>
            <a:t>(usuario)</a:t>
          </a:r>
        </a:p>
      </dsp:txBody>
      <dsp:txXfrm rot="5400000">
        <a:off x="-136718" y="138765"/>
        <a:ext cx="911455" cy="638019"/>
      </dsp:txXfrm>
    </dsp:sp>
    <dsp:sp modelId="{24100B1D-C484-447C-8FA1-20B4E70C4548}">
      <dsp:nvSpPr>
        <dsp:cNvPr id="0" name=""/>
        <dsp:cNvSpPr/>
      </dsp:nvSpPr>
      <dsp:spPr>
        <a:xfrm rot="5400000">
          <a:off x="2832661" y="-2192595"/>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Se seleccionan los archivos de simulación.</a:t>
          </a:r>
        </a:p>
        <a:p>
          <a:pPr marL="57150" lvl="1" indent="-57150" algn="l" defTabSz="488950">
            <a:lnSpc>
              <a:spcPct val="90000"/>
            </a:lnSpc>
            <a:spcBef>
              <a:spcPct val="0"/>
            </a:spcBef>
            <a:spcAft>
              <a:spcPct val="15000"/>
            </a:spcAft>
            <a:buChar char="••"/>
          </a:pPr>
          <a:r>
            <a:rPr lang="es-AR" sz="1100" kern="1200"/>
            <a:t>Se ingresan los parámetros de comparación.</a:t>
          </a:r>
        </a:p>
      </dsp:txBody>
      <dsp:txXfrm rot="5400000">
        <a:off x="2832661" y="-2192595"/>
        <a:ext cx="592446" cy="4981730"/>
      </dsp:txXfrm>
    </dsp:sp>
    <dsp:sp modelId="{236A658C-51FD-47C8-A621-F43393F6FBD8}">
      <dsp:nvSpPr>
        <dsp:cNvPr id="0" name=""/>
        <dsp:cNvSpPr/>
      </dsp:nvSpPr>
      <dsp:spPr>
        <a:xfrm rot="5400000">
          <a:off x="-136718" y="897206"/>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EXTRACCIÓN (programa)</a:t>
          </a:r>
        </a:p>
      </dsp:txBody>
      <dsp:txXfrm rot="5400000">
        <a:off x="-136718" y="897206"/>
        <a:ext cx="911455" cy="638019"/>
      </dsp:txXfrm>
    </dsp:sp>
    <dsp:sp modelId="{F0A48D62-2C22-4AF9-9E26-B3604A9BFE5F}">
      <dsp:nvSpPr>
        <dsp:cNvPr id="0" name=""/>
        <dsp:cNvSpPr/>
      </dsp:nvSpPr>
      <dsp:spPr>
        <a:xfrm rot="5400000">
          <a:off x="2832661" y="-1434153"/>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El programa analiza los archivos seleccionados.</a:t>
          </a:r>
        </a:p>
        <a:p>
          <a:pPr marL="57150" lvl="1" indent="-57150" algn="l" defTabSz="488950">
            <a:lnSpc>
              <a:spcPct val="90000"/>
            </a:lnSpc>
            <a:spcBef>
              <a:spcPct val="0"/>
            </a:spcBef>
            <a:spcAft>
              <a:spcPct val="15000"/>
            </a:spcAft>
            <a:buChar char="••"/>
          </a:pPr>
          <a:r>
            <a:rPr lang="es-AR" sz="1100" kern="1200"/>
            <a:t>Modifica la estructura interna de cada uno de ellos.</a:t>
          </a:r>
        </a:p>
        <a:p>
          <a:pPr marL="57150" lvl="1" indent="-57150" algn="l" defTabSz="488950">
            <a:lnSpc>
              <a:spcPct val="90000"/>
            </a:lnSpc>
            <a:spcBef>
              <a:spcPct val="0"/>
            </a:spcBef>
            <a:spcAft>
              <a:spcPct val="15000"/>
            </a:spcAft>
            <a:buChar char="••"/>
          </a:pPr>
          <a:r>
            <a:rPr lang="es-AR" sz="1100" kern="1200"/>
            <a:t>Crea temporariamente archivos de simulación editados.</a:t>
          </a:r>
        </a:p>
      </dsp:txBody>
      <dsp:txXfrm rot="5400000">
        <a:off x="2832661" y="-1434153"/>
        <a:ext cx="592446" cy="4981730"/>
      </dsp:txXfrm>
    </dsp:sp>
    <dsp:sp modelId="{57C5457B-9A9B-487F-894D-AF898F0EA4DA}">
      <dsp:nvSpPr>
        <dsp:cNvPr id="0" name=""/>
        <dsp:cNvSpPr/>
      </dsp:nvSpPr>
      <dsp:spPr>
        <a:xfrm rot="5400000">
          <a:off x="-136718" y="1655648"/>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COMPARACIÓN</a:t>
          </a:r>
        </a:p>
        <a:p>
          <a:pPr lvl="0" algn="ctr" defTabSz="266700">
            <a:lnSpc>
              <a:spcPct val="90000"/>
            </a:lnSpc>
            <a:spcBef>
              <a:spcPct val="0"/>
            </a:spcBef>
            <a:spcAft>
              <a:spcPct val="35000"/>
            </a:spcAft>
          </a:pPr>
          <a:r>
            <a:rPr lang="es-AR" sz="600" b="1" kern="1200"/>
            <a:t>(programa)</a:t>
          </a:r>
        </a:p>
      </dsp:txBody>
      <dsp:txXfrm rot="5400000">
        <a:off x="-136718" y="1655648"/>
        <a:ext cx="911455" cy="638019"/>
      </dsp:txXfrm>
    </dsp:sp>
    <dsp:sp modelId="{FFBC5902-1023-447E-A710-C941F28E4571}">
      <dsp:nvSpPr>
        <dsp:cNvPr id="0" name=""/>
        <dsp:cNvSpPr/>
      </dsp:nvSpPr>
      <dsp:spPr>
        <a:xfrm rot="5400000">
          <a:off x="2832661" y="-675711"/>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Realiza las comparaciones entre los niveles ingresados y los existentes en los archivos.</a:t>
          </a:r>
        </a:p>
      </dsp:txBody>
      <dsp:txXfrm rot="5400000">
        <a:off x="2832661" y="-675711"/>
        <a:ext cx="592446" cy="4981730"/>
      </dsp:txXfrm>
    </dsp:sp>
    <dsp:sp modelId="{F1AD9AAC-48C9-4B44-9AC2-F3C901E22C6D}">
      <dsp:nvSpPr>
        <dsp:cNvPr id="0" name=""/>
        <dsp:cNvSpPr/>
      </dsp:nvSpPr>
      <dsp:spPr>
        <a:xfrm rot="5400000">
          <a:off x="-136718" y="2414090"/>
          <a:ext cx="911455" cy="638019"/>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s-AR" sz="600" b="1" kern="1200"/>
            <a:t>TABULACIÓN</a:t>
          </a:r>
        </a:p>
        <a:p>
          <a:pPr lvl="0" algn="ctr" defTabSz="266700">
            <a:lnSpc>
              <a:spcPct val="90000"/>
            </a:lnSpc>
            <a:spcBef>
              <a:spcPct val="0"/>
            </a:spcBef>
            <a:spcAft>
              <a:spcPct val="35000"/>
            </a:spcAft>
          </a:pPr>
          <a:r>
            <a:rPr lang="es-AR" sz="600" b="1" kern="1200"/>
            <a:t>(programa)</a:t>
          </a:r>
        </a:p>
      </dsp:txBody>
      <dsp:txXfrm rot="5400000">
        <a:off x="-136718" y="2414090"/>
        <a:ext cx="911455" cy="638019"/>
      </dsp:txXfrm>
    </dsp:sp>
    <dsp:sp modelId="{133DD3BB-9B1A-48E7-8C31-9C89806A1316}">
      <dsp:nvSpPr>
        <dsp:cNvPr id="0" name=""/>
        <dsp:cNvSpPr/>
      </dsp:nvSpPr>
      <dsp:spPr>
        <a:xfrm rot="5400000">
          <a:off x="2832661" y="82730"/>
          <a:ext cx="592446" cy="498173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s-AR" sz="1100" kern="1200"/>
            <a:t>Genera una tabla de excel especificando los nodos involucrados que generaron fallos, los tiempos y niveles de cada perturbación.</a:t>
          </a:r>
        </a:p>
      </dsp:txBody>
      <dsp:txXfrm rot="5400000">
        <a:off x="2832661" y="82730"/>
        <a:ext cx="592446" cy="4981730"/>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1975</Words>
  <Characters>10868</Characters>
  <Application>Microsoft Office Word</Application>
  <DocSecurity>0</DocSecurity>
  <Lines>90</Lines>
  <Paragraphs>25</Paragraphs>
  <ScaleCrop>false</ScaleCrop>
  <Company/>
  <LinksUpToDate>false</LinksUpToDate>
  <CharactersWithSpaces>12818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Facundo-std</dc:creator>
  <cp:lastModifiedBy>Facundo-std</cp:lastModifiedBy>
  <cp:revision>2</cp:revision>
  <dcterms:created xsi:type="dcterms:W3CDTF">2010-08-05T01:36:00Z</dcterms:created>
  <dcterms:modified xsi:type="dcterms:W3CDTF">2010-08-05T01:39:00Z</dcterms:modified>
</cp:coreProperties>
</file>