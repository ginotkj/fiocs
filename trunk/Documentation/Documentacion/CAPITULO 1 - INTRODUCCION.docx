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02B" w:rsidRPr="0022402B" w:rsidRDefault="0022402B" w:rsidP="0022402B">
      <w:pPr>
        <w:jc w:val="center"/>
        <w:rPr>
          <w:rStyle w:val="apple-style-span"/>
          <w:rFonts w:cstheme="minorHAnsi"/>
          <w:b/>
          <w:color w:val="FF0000"/>
          <w:sz w:val="32"/>
        </w:rPr>
      </w:pPr>
      <w:r w:rsidRPr="0022402B">
        <w:rPr>
          <w:rStyle w:val="apple-style-span"/>
          <w:rFonts w:cstheme="minorHAnsi"/>
          <w:b/>
          <w:color w:val="FF0000"/>
          <w:sz w:val="32"/>
        </w:rPr>
        <w:t>INTRODUCCION</w:t>
      </w:r>
    </w:p>
    <w:p w:rsidR="0022402B" w:rsidRPr="0022402B" w:rsidDel="00F14296" w:rsidRDefault="0022402B" w:rsidP="00F14296">
      <w:pPr>
        <w:rPr>
          <w:del w:id="0" w:author="Facundo-std" w:date="2010-06-25T19:46:00Z"/>
          <w:rStyle w:val="apple-style-span"/>
          <w:rFonts w:cstheme="minorHAnsi"/>
        </w:rPr>
      </w:pPr>
      <w:r w:rsidRPr="0022402B">
        <w:rPr>
          <w:rStyle w:val="apple-style-span"/>
          <w:rFonts w:cstheme="minorHAnsi"/>
        </w:rPr>
        <w:t xml:space="preserve">La ininterrumpida y progresiva </w:t>
      </w:r>
      <w:del w:id="1" w:author="Facundo-std" w:date="2010-06-25T19:46:00Z">
        <w:r w:rsidRPr="0022402B" w:rsidDel="00F14296">
          <w:rPr>
            <w:rStyle w:val="apple-style-span"/>
            <w:rFonts w:cstheme="minorHAnsi"/>
          </w:rPr>
          <w:delText xml:space="preserve">disminución </w:delText>
        </w:r>
      </w:del>
      <w:ins w:id="2" w:author="Facundo-std" w:date="2010-06-25T19:46:00Z">
        <w:r w:rsidR="00F14296">
          <w:rPr>
            <w:rStyle w:val="apple-style-span"/>
            <w:rFonts w:cstheme="minorHAnsi"/>
          </w:rPr>
          <w:t xml:space="preserve">evolución de circuitos integrados ha llevado a la dramática reducción </w:t>
        </w:r>
      </w:ins>
      <w:r w:rsidRPr="0022402B">
        <w:rPr>
          <w:rStyle w:val="apple-style-span"/>
          <w:rFonts w:cstheme="minorHAnsi"/>
        </w:rPr>
        <w:t>en los tamaños de los dispositivos micro</w:t>
      </w:r>
      <w:ins w:id="3" w:author="Facundo-std" w:date="2010-06-25T19:35:00Z">
        <w:r w:rsidR="005C31C6">
          <w:rPr>
            <w:rStyle w:val="apple-style-span"/>
            <w:rFonts w:cstheme="minorHAnsi"/>
          </w:rPr>
          <w:t>-</w:t>
        </w:r>
      </w:ins>
      <w:r w:rsidRPr="0022402B">
        <w:rPr>
          <w:rStyle w:val="apple-style-span"/>
          <w:rFonts w:cstheme="minorHAnsi"/>
        </w:rPr>
        <w:t xml:space="preserve">electrónicos, </w:t>
      </w:r>
      <w:del w:id="4" w:author="Facundo-std" w:date="2010-06-25T19:35:00Z">
        <w:r w:rsidRPr="0022402B" w:rsidDel="005C31C6">
          <w:rPr>
            <w:rStyle w:val="apple-style-span"/>
            <w:rFonts w:cstheme="minorHAnsi"/>
          </w:rPr>
          <w:delText>mientras</w:delText>
        </w:r>
      </w:del>
      <w:r w:rsidRPr="0022402B">
        <w:rPr>
          <w:rStyle w:val="apple-style-span"/>
          <w:rFonts w:cstheme="minorHAnsi"/>
        </w:rPr>
        <w:t xml:space="preserve"> genera</w:t>
      </w:r>
      <w:ins w:id="5" w:author="Facundo-std" w:date="2010-06-25T19:46:00Z">
        <w:r w:rsidR="00F14296">
          <w:rPr>
            <w:rStyle w:val="apple-style-span"/>
            <w:rFonts w:cstheme="minorHAnsi"/>
          </w:rPr>
          <w:t>ndo</w:t>
        </w:r>
      </w:ins>
      <w:del w:id="6" w:author="Facundo-std" w:date="2010-06-25T19:38:00Z">
        <w:r w:rsidRPr="0022402B" w:rsidDel="005C31C6">
          <w:rPr>
            <w:rStyle w:val="apple-style-span"/>
            <w:rFonts w:cstheme="minorHAnsi"/>
          </w:rPr>
          <w:delText xml:space="preserve"> como resultado computadores</w:delText>
        </w:r>
      </w:del>
      <w:ins w:id="7" w:author="Facundo-std" w:date="2010-06-25T19:38:00Z">
        <w:r w:rsidR="005C31C6">
          <w:rPr>
            <w:rStyle w:val="apple-style-span"/>
            <w:rFonts w:cstheme="minorHAnsi"/>
          </w:rPr>
          <w:t xml:space="preserve"> dispositivos</w:t>
        </w:r>
      </w:ins>
      <w:r w:rsidRPr="0022402B">
        <w:rPr>
          <w:rStyle w:val="apple-style-span"/>
          <w:rFonts w:cstheme="minorHAnsi"/>
        </w:rPr>
        <w:t xml:space="preserve"> cada vez más potentes, </w:t>
      </w:r>
      <w:ins w:id="8" w:author="Facundo-std" w:date="2010-06-25T19:44:00Z">
        <w:r w:rsidR="00F14296">
          <w:rPr>
            <w:rStyle w:val="apple-style-span"/>
            <w:rFonts w:cstheme="minorHAnsi"/>
          </w:rPr>
          <w:t>y más</w:t>
        </w:r>
      </w:ins>
      <w:ins w:id="9" w:author="Facundo-std" w:date="2010-06-25T19:38:00Z">
        <w:r w:rsidR="005C31C6">
          <w:rPr>
            <w:rStyle w:val="apple-style-span"/>
            <w:rFonts w:cstheme="minorHAnsi"/>
          </w:rPr>
          <w:t xml:space="preserve"> eficiente</w:t>
        </w:r>
      </w:ins>
      <w:ins w:id="10" w:author="Facundo-std" w:date="2010-06-25T19:39:00Z">
        <w:r w:rsidR="00F14296">
          <w:rPr>
            <w:rStyle w:val="apple-style-span"/>
            <w:rFonts w:cstheme="minorHAnsi"/>
          </w:rPr>
          <w:t>s</w:t>
        </w:r>
      </w:ins>
      <w:ins w:id="11" w:author="Facundo-std" w:date="2010-06-25T19:44:00Z">
        <w:r w:rsidR="00F14296">
          <w:rPr>
            <w:rStyle w:val="apple-style-span"/>
            <w:rFonts w:cstheme="minorHAnsi"/>
          </w:rPr>
          <w:t>; po</w:t>
        </w:r>
      </w:ins>
      <w:ins w:id="12" w:author="Facundo-std" w:date="2010-06-25T19:46:00Z">
        <w:r w:rsidR="00F14296">
          <w:rPr>
            <w:rStyle w:val="apple-style-span"/>
            <w:rFonts w:cstheme="minorHAnsi"/>
          </w:rPr>
          <w:t>r</w:t>
        </w:r>
      </w:ins>
      <w:ins w:id="13" w:author="Facundo-std" w:date="2010-06-25T19:47:00Z">
        <w:r w:rsidR="00F14296">
          <w:rPr>
            <w:rStyle w:val="apple-style-span"/>
            <w:rFonts w:cstheme="minorHAnsi"/>
          </w:rPr>
          <w:t xml:space="preserve"> el contrario, esta evolución</w:t>
        </w:r>
      </w:ins>
      <w:ins w:id="14" w:author="Facundo-std" w:date="2010-06-25T19:44:00Z">
        <w:r w:rsidR="00F14296">
          <w:rPr>
            <w:rStyle w:val="apple-style-span"/>
            <w:rFonts w:cstheme="minorHAnsi"/>
          </w:rPr>
          <w:t xml:space="preserve"> </w:t>
        </w:r>
      </w:ins>
      <w:r w:rsidRPr="0022402B">
        <w:rPr>
          <w:rStyle w:val="apple-style-span"/>
          <w:rFonts w:cstheme="minorHAnsi"/>
        </w:rPr>
        <w:t xml:space="preserve">también ocasiona que estos sean cada vez más susceptibles a efectos de ionización por radiación. </w:t>
      </w:r>
    </w:p>
    <w:p w:rsidR="008A3887" w:rsidRDefault="0022402B" w:rsidP="00F14296">
      <w:pPr>
        <w:rPr>
          <w:ins w:id="15" w:author="Facundo-std" w:date="2010-06-26T17:00:00Z"/>
          <w:rStyle w:val="apple-style-span"/>
          <w:rFonts w:cstheme="minorHAnsi"/>
        </w:rPr>
      </w:pPr>
      <w:del w:id="16" w:author="Facundo-std" w:date="2010-06-25T19:46:00Z">
        <w:r w:rsidRPr="0022402B" w:rsidDel="00F14296">
          <w:rPr>
            <w:rStyle w:val="apple-style-span"/>
            <w:rFonts w:cstheme="minorHAnsi"/>
          </w:rPr>
          <w:delText xml:space="preserve">Esta constante evolución de circuitos integrados ha llevado a la dramática reducción en el dimensionamiento de los transistores. </w:delText>
        </w:r>
      </w:del>
      <w:del w:id="17" w:author="Facundo-std" w:date="2010-06-26T16:57:00Z">
        <w:r w:rsidRPr="0022402B" w:rsidDel="008A3887">
          <w:rPr>
            <w:rStyle w:val="apple-style-span"/>
            <w:rFonts w:cstheme="minorHAnsi"/>
          </w:rPr>
          <w:delText xml:space="preserve">Dicho </w:delText>
        </w:r>
      </w:del>
      <w:ins w:id="18" w:author="Facundo-std" w:date="2010-06-26T16:57:00Z">
        <w:r w:rsidR="008A3887" w:rsidRPr="0022402B">
          <w:rPr>
            <w:rStyle w:val="apple-style-span"/>
            <w:rFonts w:cstheme="minorHAnsi"/>
          </w:rPr>
          <w:t>Dich</w:t>
        </w:r>
        <w:r w:rsidR="008A3887">
          <w:rPr>
            <w:rStyle w:val="apple-style-span"/>
            <w:rFonts w:cstheme="minorHAnsi"/>
          </w:rPr>
          <w:t>a</w:t>
        </w:r>
        <w:r w:rsidR="008A3887" w:rsidRPr="0022402B">
          <w:rPr>
            <w:rStyle w:val="apple-style-span"/>
            <w:rFonts w:cstheme="minorHAnsi"/>
          </w:rPr>
          <w:t xml:space="preserve"> </w:t>
        </w:r>
      </w:ins>
      <w:del w:id="19" w:author="Facundo-std" w:date="2010-06-26T16:57:00Z">
        <w:r w:rsidRPr="0022402B" w:rsidDel="008A3887">
          <w:rPr>
            <w:rStyle w:val="apple-style-span"/>
            <w:rFonts w:cstheme="minorHAnsi"/>
          </w:rPr>
          <w:delText xml:space="preserve">proceso </w:delText>
        </w:r>
      </w:del>
      <w:ins w:id="20" w:author="Facundo-std" w:date="2010-06-26T16:57:00Z">
        <w:r w:rsidR="008A3887">
          <w:rPr>
            <w:rStyle w:val="apple-style-span"/>
            <w:rFonts w:cstheme="minorHAnsi"/>
          </w:rPr>
          <w:t>evolucion</w:t>
        </w:r>
        <w:r w:rsidR="008A3887" w:rsidRPr="0022402B">
          <w:rPr>
            <w:rStyle w:val="apple-style-span"/>
            <w:rFonts w:cstheme="minorHAnsi"/>
          </w:rPr>
          <w:t xml:space="preserve"> </w:t>
        </w:r>
      </w:ins>
      <w:del w:id="21" w:author="Facundo-std" w:date="2010-06-25T19:54:00Z">
        <w:r w:rsidRPr="0022402B" w:rsidDel="00E12E0E">
          <w:rPr>
            <w:rStyle w:val="apple-style-span"/>
            <w:rFonts w:cstheme="minorHAnsi"/>
          </w:rPr>
          <w:delText xml:space="preserve">converge hasta </w:delText>
        </w:r>
      </w:del>
      <w:ins w:id="22" w:author="Facundo-std" w:date="2010-06-25T19:54:00Z">
        <w:r w:rsidR="00E12E0E">
          <w:rPr>
            <w:rStyle w:val="apple-style-span"/>
            <w:rFonts w:cstheme="minorHAnsi"/>
          </w:rPr>
          <w:t xml:space="preserve">tiende a </w:t>
        </w:r>
      </w:ins>
      <w:r w:rsidRPr="0022402B">
        <w:rPr>
          <w:rStyle w:val="apple-style-span"/>
          <w:rFonts w:cstheme="minorHAnsi"/>
        </w:rPr>
        <w:t xml:space="preserve">un límite en el cual la </w:t>
      </w:r>
      <w:del w:id="23" w:author="Facundo-std" w:date="2010-06-25T19:54:00Z">
        <w:r w:rsidRPr="0022402B" w:rsidDel="00E12E0E">
          <w:rPr>
            <w:rStyle w:val="apple-style-span"/>
            <w:rFonts w:cstheme="minorHAnsi"/>
          </w:rPr>
          <w:delText>in</w:delText>
        </w:r>
      </w:del>
      <w:r w:rsidRPr="0022402B">
        <w:rPr>
          <w:rStyle w:val="apple-style-span"/>
          <w:rFonts w:cstheme="minorHAnsi"/>
        </w:rPr>
        <w:t xml:space="preserve">vulnerabilidad a errores causados por agentes externos es muy </w:t>
      </w:r>
      <w:del w:id="24" w:author="Facundo-std" w:date="2010-06-25T19:55:00Z">
        <w:r w:rsidRPr="0022402B" w:rsidDel="00E12E0E">
          <w:rPr>
            <w:rStyle w:val="apple-style-span"/>
            <w:rFonts w:cstheme="minorHAnsi"/>
          </w:rPr>
          <w:delText>poco deseada</w:delText>
        </w:r>
      </w:del>
      <w:ins w:id="25" w:author="Facundo-std" w:date="2010-06-25T19:55:00Z">
        <w:r w:rsidR="00E12E0E">
          <w:rPr>
            <w:rStyle w:val="apple-style-span"/>
            <w:rFonts w:cstheme="minorHAnsi"/>
          </w:rPr>
          <w:t>probable</w:t>
        </w:r>
      </w:ins>
      <w:r w:rsidRPr="0022402B">
        <w:rPr>
          <w:rStyle w:val="apple-style-span"/>
          <w:rFonts w:cstheme="minorHAnsi"/>
        </w:rPr>
        <w:t xml:space="preserve">, reduciendo la </w:t>
      </w:r>
      <w:ins w:id="26" w:author="Facundo-std" w:date="2010-06-25T21:44:00Z">
        <w:r w:rsidR="006C04CB">
          <w:rPr>
            <w:rStyle w:val="apple-style-span"/>
            <w:rFonts w:cstheme="minorHAnsi"/>
          </w:rPr>
          <w:t>con</w:t>
        </w:r>
      </w:ins>
      <w:r w:rsidRPr="0022402B">
        <w:rPr>
          <w:rStyle w:val="apple-style-span"/>
          <w:rFonts w:cstheme="minorHAnsi"/>
        </w:rPr>
        <w:t xml:space="preserve">fiabilidad de los circuitos </w:t>
      </w:r>
      <w:del w:id="27" w:author="Facundo-std" w:date="2010-06-25T19:55:00Z">
        <w:r w:rsidRPr="0022402B" w:rsidDel="00E12E0E">
          <w:rPr>
            <w:rStyle w:val="apple-style-span"/>
            <w:rFonts w:cstheme="minorHAnsi"/>
          </w:rPr>
          <w:delText>considerados</w:delText>
        </w:r>
      </w:del>
      <w:ins w:id="28" w:author="Facundo-std" w:date="2010-06-25T19:55:00Z">
        <w:r w:rsidR="00E12E0E" w:rsidRPr="0022402B">
          <w:rPr>
            <w:rStyle w:val="apple-style-span"/>
            <w:rFonts w:cstheme="minorHAnsi"/>
          </w:rPr>
          <w:t>considera</w:t>
        </w:r>
        <w:r w:rsidR="00E12E0E">
          <w:rPr>
            <w:rStyle w:val="apple-style-span"/>
            <w:rFonts w:cstheme="minorHAnsi"/>
          </w:rPr>
          <w:t>blemente</w:t>
        </w:r>
      </w:ins>
      <w:r w:rsidRPr="0022402B">
        <w:rPr>
          <w:rStyle w:val="apple-style-span"/>
          <w:rFonts w:cstheme="minorHAnsi"/>
        </w:rPr>
        <w:t>.</w:t>
      </w:r>
    </w:p>
    <w:p w:rsidR="008A3887" w:rsidRDefault="008A3887" w:rsidP="00F14296">
      <w:pPr>
        <w:rPr>
          <w:ins w:id="29" w:author="Facundo-std" w:date="2010-06-26T17:00:00Z"/>
          <w:rStyle w:val="apple-style-span"/>
          <w:rFonts w:cstheme="minorHAnsi"/>
        </w:rPr>
      </w:pPr>
      <w:ins w:id="30" w:author="Facundo-std" w:date="2010-06-26T17:00:00Z">
        <w:r>
          <w:rPr>
            <w:rStyle w:val="apple-style-span"/>
            <w:rFonts w:cstheme="minorHAnsi"/>
          </w:rPr>
          <w:t xml:space="preserve">Esta </w:t>
        </w:r>
        <w:r>
          <w:rPr>
            <w:rStyle w:val="apple-style-span"/>
            <w:rFonts w:cstheme="minorHAnsi"/>
          </w:rPr>
          <w:t>radiación</w:t>
        </w:r>
        <w:r>
          <w:rPr>
            <w:rStyle w:val="apple-style-span"/>
            <w:rFonts w:cstheme="minorHAnsi"/>
          </w:rPr>
          <w:t xml:space="preserve"> produce dife</w:t>
        </w:r>
      </w:ins>
      <w:ins w:id="31" w:author="Facundo-std" w:date="2010-06-26T17:01:00Z">
        <w:r>
          <w:rPr>
            <w:rStyle w:val="apple-style-span"/>
            <w:rFonts w:cstheme="minorHAnsi"/>
          </w:rPr>
          <w:t xml:space="preserve">rentes efectos sobre los dispositivos </w:t>
        </w:r>
        <w:r>
          <w:rPr>
            <w:rStyle w:val="apple-style-span"/>
            <w:rFonts w:cstheme="minorHAnsi"/>
          </w:rPr>
          <w:t>electrónicos</w:t>
        </w:r>
        <w:r>
          <w:rPr>
            <w:rStyle w:val="apple-style-span"/>
            <w:rFonts w:cstheme="minorHAnsi"/>
          </w:rPr>
          <w:t xml:space="preserve">. En circuitos </w:t>
        </w:r>
        <w:r w:rsidR="00D129E3">
          <w:rPr>
            <w:rStyle w:val="apple-style-span"/>
            <w:rFonts w:cstheme="minorHAnsi"/>
          </w:rPr>
          <w:t>digitales</w:t>
        </w:r>
      </w:ins>
      <w:ins w:id="32" w:author="Facundo-std" w:date="2010-06-26T17:19:00Z">
        <w:r w:rsidR="00D129E3">
          <w:rPr>
            <w:rStyle w:val="apple-style-span"/>
            <w:rFonts w:cstheme="minorHAnsi"/>
          </w:rPr>
          <w:t xml:space="preserve">, como una memoria por ejemplo, esta falla puede observarse como </w:t>
        </w:r>
      </w:ins>
      <w:ins w:id="33" w:author="Facundo-std" w:date="2010-06-26T17:24:00Z">
        <w:r w:rsidR="007D1099">
          <w:rPr>
            <w:rStyle w:val="apple-style-span"/>
            <w:rFonts w:cstheme="minorHAnsi"/>
          </w:rPr>
          <w:t xml:space="preserve">una </w:t>
        </w:r>
      </w:ins>
      <w:ins w:id="34" w:author="Facundo-std" w:date="2010-06-26T17:25:00Z">
        <w:r w:rsidR="007D1099">
          <w:rPr>
            <w:rStyle w:val="apple-style-span"/>
            <w:rFonts w:cstheme="minorHAnsi"/>
          </w:rPr>
          <w:t>variación</w:t>
        </w:r>
      </w:ins>
      <w:ins w:id="35" w:author="Facundo-std" w:date="2010-06-26T17:19:00Z">
        <w:r w:rsidR="00D129E3">
          <w:rPr>
            <w:rStyle w:val="apple-style-span"/>
            <w:rFonts w:cstheme="minorHAnsi"/>
          </w:rPr>
          <w:t xml:space="preserve"> de </w:t>
        </w:r>
      </w:ins>
      <w:ins w:id="36" w:author="Facundo-std" w:date="2010-06-26T17:20:00Z">
        <w:r w:rsidR="007D1099">
          <w:rPr>
            <w:rStyle w:val="apple-style-span"/>
            <w:rFonts w:cstheme="minorHAnsi"/>
          </w:rPr>
          <w:t>un</w:t>
        </w:r>
      </w:ins>
      <w:ins w:id="37" w:author="Facundo-std" w:date="2010-06-26T17:19:00Z">
        <w:r w:rsidR="00D129E3">
          <w:rPr>
            <w:rStyle w:val="apple-style-span"/>
            <w:rFonts w:cstheme="minorHAnsi"/>
          </w:rPr>
          <w:t xml:space="preserve"> nivel</w:t>
        </w:r>
      </w:ins>
      <w:ins w:id="38" w:author="Facundo-std" w:date="2010-06-26T17:20:00Z">
        <w:r w:rsidR="007D1099">
          <w:rPr>
            <w:rStyle w:val="apple-style-span"/>
            <w:rFonts w:cstheme="minorHAnsi"/>
          </w:rPr>
          <w:t xml:space="preserve"> </w:t>
        </w:r>
      </w:ins>
      <w:ins w:id="39" w:author="Facundo-std" w:date="2010-06-26T17:19:00Z">
        <w:r w:rsidR="007D1099">
          <w:rPr>
            <w:rStyle w:val="apple-style-span"/>
            <w:rFonts w:cstheme="minorHAnsi"/>
          </w:rPr>
          <w:t>lógico</w:t>
        </w:r>
      </w:ins>
      <w:ins w:id="40" w:author="Facundo-std" w:date="2010-06-26T17:20:00Z">
        <w:r w:rsidR="007D1099">
          <w:rPr>
            <w:rStyle w:val="apple-style-span"/>
            <w:rFonts w:cstheme="minorHAnsi"/>
          </w:rPr>
          <w:t xml:space="preserve"> </w:t>
        </w:r>
      </w:ins>
      <w:ins w:id="41" w:author="Facundo-std" w:date="2010-06-26T17:19:00Z">
        <w:r w:rsidR="00D129E3">
          <w:rPr>
            <w:rStyle w:val="apple-style-span"/>
            <w:rFonts w:cstheme="minorHAnsi"/>
          </w:rPr>
          <w:t>almacenad</w:t>
        </w:r>
      </w:ins>
      <w:ins w:id="42" w:author="Facundo-std" w:date="2010-06-26T17:20:00Z">
        <w:r w:rsidR="007D1099">
          <w:rPr>
            <w:rStyle w:val="apple-style-span"/>
            <w:rFonts w:cstheme="minorHAnsi"/>
          </w:rPr>
          <w:t>o</w:t>
        </w:r>
      </w:ins>
      <w:ins w:id="43" w:author="Facundo-std" w:date="2010-06-26T17:25:00Z">
        <w:r w:rsidR="007D1099">
          <w:rPr>
            <w:rStyle w:val="apple-style-span"/>
            <w:rFonts w:cstheme="minorHAnsi"/>
          </w:rPr>
          <w:t xml:space="preserve">; en circuitos </w:t>
        </w:r>
        <w:r w:rsidR="007D1099">
          <w:rPr>
            <w:rStyle w:val="apple-style-span"/>
            <w:rFonts w:cstheme="minorHAnsi"/>
          </w:rPr>
          <w:t>analógicos</w:t>
        </w:r>
        <w:r w:rsidR="007D1099">
          <w:rPr>
            <w:rStyle w:val="apple-style-span"/>
            <w:rFonts w:cstheme="minorHAnsi"/>
          </w:rPr>
          <w:t>, esta falla</w:t>
        </w:r>
      </w:ins>
      <w:ins w:id="44" w:author="Facundo-std" w:date="2010-06-26T17:28:00Z">
        <w:r w:rsidR="007D1099">
          <w:rPr>
            <w:rStyle w:val="apple-style-span"/>
            <w:rFonts w:cstheme="minorHAnsi"/>
          </w:rPr>
          <w:t xml:space="preserve"> se manifiesta en una </w:t>
        </w:r>
        <w:r w:rsidR="007D1099">
          <w:rPr>
            <w:rStyle w:val="apple-style-span"/>
            <w:rFonts w:cstheme="minorHAnsi"/>
          </w:rPr>
          <w:t>variación</w:t>
        </w:r>
        <w:r w:rsidR="007D1099">
          <w:rPr>
            <w:rStyle w:val="apple-style-span"/>
            <w:rFonts w:cstheme="minorHAnsi"/>
          </w:rPr>
          <w:t xml:space="preserve"> </w:t>
        </w:r>
        <w:r w:rsidR="0024584F">
          <w:rPr>
            <w:rStyle w:val="apple-style-span"/>
            <w:rFonts w:cstheme="minorHAnsi"/>
          </w:rPr>
          <w:t>transitoria</w:t>
        </w:r>
      </w:ins>
      <w:ins w:id="45" w:author="Facundo-std" w:date="2010-06-26T17:33:00Z">
        <w:r w:rsidR="0024584F">
          <w:rPr>
            <w:rStyle w:val="apple-style-span"/>
            <w:rFonts w:cstheme="minorHAnsi"/>
          </w:rPr>
          <w:t xml:space="preserve"> de un determinado nivel. Pero </w:t>
        </w:r>
      </w:ins>
      <w:ins w:id="46" w:author="Facundo-std" w:date="2010-06-26T17:34:00Z">
        <w:r w:rsidR="0024584F">
          <w:rPr>
            <w:rStyle w:val="apple-style-span"/>
            <w:rFonts w:cstheme="minorHAnsi"/>
          </w:rPr>
          <w:t>según</w:t>
        </w:r>
        <w:r w:rsidR="0024584F">
          <w:rPr>
            <w:rStyle w:val="apple-style-span"/>
            <w:rFonts w:cstheme="minorHAnsi"/>
          </w:rPr>
          <w:t xml:space="preserve"> su </w:t>
        </w:r>
        <w:r w:rsidR="0024584F">
          <w:rPr>
            <w:rStyle w:val="apple-style-span"/>
            <w:rFonts w:cstheme="minorHAnsi"/>
          </w:rPr>
          <w:t>energía</w:t>
        </w:r>
        <w:r w:rsidR="0024584F">
          <w:rPr>
            <w:rStyle w:val="apple-style-span"/>
            <w:rFonts w:cstheme="minorHAnsi"/>
          </w:rPr>
          <w:t>, estos efectos pueden producir</w:t>
        </w:r>
      </w:ins>
      <w:ins w:id="47" w:author="Facundo-std" w:date="2010-06-26T17:35:00Z">
        <w:r w:rsidR="0024584F">
          <w:rPr>
            <w:rStyle w:val="apple-style-span"/>
            <w:rFonts w:cstheme="minorHAnsi"/>
          </w:rPr>
          <w:t xml:space="preserve"> hasta</w:t>
        </w:r>
      </w:ins>
      <w:ins w:id="48" w:author="Facundo-std" w:date="2010-06-26T17:34:00Z">
        <w:r w:rsidR="0024584F">
          <w:rPr>
            <w:rStyle w:val="apple-style-span"/>
            <w:rFonts w:cstheme="minorHAnsi"/>
          </w:rPr>
          <w:t xml:space="preserve"> la </w:t>
        </w:r>
        <w:r w:rsidR="0024584F">
          <w:rPr>
            <w:rStyle w:val="apple-style-span"/>
            <w:rFonts w:cstheme="minorHAnsi"/>
          </w:rPr>
          <w:t>destrucción</w:t>
        </w:r>
        <w:r w:rsidR="0024584F">
          <w:rPr>
            <w:rStyle w:val="apple-style-span"/>
            <w:rFonts w:cstheme="minorHAnsi"/>
          </w:rPr>
          <w:t xml:space="preserve"> del elemento semiconductor en el que impactan</w:t>
        </w:r>
      </w:ins>
      <w:ins w:id="49" w:author="Facundo-std" w:date="2010-06-26T17:35:00Z">
        <w:r w:rsidR="0024584F">
          <w:rPr>
            <w:rStyle w:val="apple-style-span"/>
            <w:rFonts w:cstheme="minorHAnsi"/>
          </w:rPr>
          <w:t>.</w:t>
        </w:r>
      </w:ins>
      <w:ins w:id="50" w:author="Facundo-std" w:date="2010-06-26T18:35:00Z">
        <w:r w:rsidR="0095312C">
          <w:rPr>
            <w:rStyle w:val="apple-style-span"/>
            <w:rFonts w:cstheme="minorHAnsi"/>
          </w:rPr>
          <w:t xml:space="preserve"> En el primer </w:t>
        </w:r>
        <w:r w:rsidR="007F276A">
          <w:rPr>
            <w:rStyle w:val="apple-style-span"/>
            <w:rFonts w:cstheme="minorHAnsi"/>
          </w:rPr>
          <w:t>capítulo</w:t>
        </w:r>
        <w:r w:rsidR="0095312C">
          <w:rPr>
            <w:rStyle w:val="apple-style-span"/>
            <w:rFonts w:cstheme="minorHAnsi"/>
          </w:rPr>
          <w:t xml:space="preserve"> se </w:t>
        </w:r>
        <w:r w:rsidR="0095312C">
          <w:rPr>
            <w:rStyle w:val="apple-style-span"/>
            <w:rFonts w:cstheme="minorHAnsi"/>
          </w:rPr>
          <w:t>describirá</w:t>
        </w:r>
        <w:r w:rsidR="0095312C">
          <w:rPr>
            <w:rStyle w:val="apple-style-span"/>
            <w:rFonts w:cstheme="minorHAnsi"/>
          </w:rPr>
          <w:t xml:space="preserve"> el </w:t>
        </w:r>
        <w:r w:rsidR="0095312C">
          <w:rPr>
            <w:rStyle w:val="apple-style-span"/>
            <w:rFonts w:cstheme="minorHAnsi"/>
          </w:rPr>
          <w:t>fenómeno</w:t>
        </w:r>
        <w:r w:rsidR="0095312C">
          <w:rPr>
            <w:rStyle w:val="apple-style-span"/>
            <w:rFonts w:cstheme="minorHAnsi"/>
          </w:rPr>
          <w:t xml:space="preserve"> </w:t>
        </w:r>
        <w:r w:rsidR="007F276A">
          <w:rPr>
            <w:rStyle w:val="apple-style-span"/>
            <w:rFonts w:cstheme="minorHAnsi"/>
          </w:rPr>
          <w:t>más</w:t>
        </w:r>
        <w:r w:rsidR="0095312C">
          <w:rPr>
            <w:rStyle w:val="apple-style-span"/>
            <w:rFonts w:cstheme="minorHAnsi"/>
          </w:rPr>
          <w:t xml:space="preserve"> detalladamente.</w:t>
        </w:r>
      </w:ins>
    </w:p>
    <w:p w:rsidR="00AF7107" w:rsidRDefault="003E4CC9" w:rsidP="00F14296">
      <w:pPr>
        <w:rPr>
          <w:ins w:id="51" w:author="Facundo-std" w:date="2010-06-26T18:09:00Z"/>
          <w:rStyle w:val="apple-style-span"/>
          <w:rFonts w:cstheme="minorHAnsi"/>
        </w:rPr>
      </w:pPr>
      <w:ins w:id="52" w:author="Facundo-std" w:date="2010-06-25T21:30:00Z">
        <w:r>
          <w:rPr>
            <w:rStyle w:val="apple-style-span"/>
            <w:rFonts w:cstheme="minorHAnsi"/>
          </w:rPr>
          <w:t xml:space="preserve">Cuando estos dispositivos </w:t>
        </w:r>
      </w:ins>
      <w:ins w:id="53" w:author="Facundo-std" w:date="2010-06-25T21:32:00Z">
        <w:r w:rsidR="007C7A16">
          <w:rPr>
            <w:rStyle w:val="apple-style-span"/>
            <w:rFonts w:cstheme="minorHAnsi"/>
          </w:rPr>
          <w:t>son</w:t>
        </w:r>
      </w:ins>
      <w:ins w:id="54" w:author="Facundo-std" w:date="2010-06-25T21:43:00Z">
        <w:r w:rsidR="00535FBD">
          <w:rPr>
            <w:rStyle w:val="apple-style-span"/>
            <w:rFonts w:cstheme="minorHAnsi"/>
          </w:rPr>
          <w:t xml:space="preserve"> elementos </w:t>
        </w:r>
      </w:ins>
      <w:ins w:id="55" w:author="Facundo-std" w:date="2010-06-26T18:32:00Z">
        <w:r w:rsidR="0095312C">
          <w:rPr>
            <w:rStyle w:val="apple-style-span"/>
            <w:rFonts w:cstheme="minorHAnsi"/>
          </w:rPr>
          <w:t>críticos</w:t>
        </w:r>
        <w:r w:rsidR="0095312C">
          <w:rPr>
            <w:rStyle w:val="apple-style-span"/>
            <w:rFonts w:cstheme="minorHAnsi"/>
          </w:rPr>
          <w:t xml:space="preserve">  de los sistemas</w:t>
        </w:r>
      </w:ins>
      <w:ins w:id="56" w:author="Facundo-std" w:date="2010-06-25T21:43:00Z">
        <w:r w:rsidR="00535FBD">
          <w:rPr>
            <w:rStyle w:val="apple-style-span"/>
            <w:rFonts w:cstheme="minorHAnsi"/>
          </w:rPr>
          <w:t xml:space="preserve">, </w:t>
        </w:r>
        <w:r w:rsidR="0054709E">
          <w:rPr>
            <w:rStyle w:val="apple-style-span"/>
            <w:rFonts w:cstheme="minorHAnsi"/>
          </w:rPr>
          <w:t>como equipamiento médico o espacial, el problema</w:t>
        </w:r>
      </w:ins>
      <w:ins w:id="57" w:author="Facundo-std" w:date="2010-06-25T21:44:00Z">
        <w:r w:rsidR="006C04CB">
          <w:rPr>
            <w:rStyle w:val="apple-style-span"/>
            <w:rFonts w:cstheme="minorHAnsi"/>
          </w:rPr>
          <w:t xml:space="preserve"> es aun </w:t>
        </w:r>
      </w:ins>
      <w:ins w:id="58" w:author="Facundo-std" w:date="2010-06-25T21:47:00Z">
        <w:r w:rsidR="00E737BA">
          <w:rPr>
            <w:rStyle w:val="apple-style-span"/>
            <w:rFonts w:cstheme="minorHAnsi"/>
          </w:rPr>
          <w:t>más</w:t>
        </w:r>
      </w:ins>
      <w:ins w:id="59" w:author="Facundo-std" w:date="2010-06-25T21:44:00Z">
        <w:r w:rsidR="006C04CB">
          <w:rPr>
            <w:rStyle w:val="apple-style-span"/>
            <w:rFonts w:cstheme="minorHAnsi"/>
          </w:rPr>
          <w:t xml:space="preserve"> grande y la confiabilidad se vuelve un factor sumamente importante. </w:t>
        </w:r>
      </w:ins>
      <w:ins w:id="60" w:author="Facundo-std" w:date="2010-06-26T18:04:00Z">
        <w:r w:rsidR="00AF7107">
          <w:rPr>
            <w:rStyle w:val="apple-style-span"/>
            <w:rFonts w:cstheme="minorHAnsi"/>
          </w:rPr>
          <w:t xml:space="preserve">Muchos de </w:t>
        </w:r>
      </w:ins>
      <w:ins w:id="61" w:author="Facundo-std" w:date="2010-06-26T18:05:00Z">
        <w:r w:rsidR="00AF7107">
          <w:rPr>
            <w:rStyle w:val="apple-style-span"/>
            <w:rFonts w:cstheme="minorHAnsi"/>
          </w:rPr>
          <w:t xml:space="preserve">los dispositivos utilizados en estas aéreas </w:t>
        </w:r>
      </w:ins>
      <w:ins w:id="62" w:author="Facundo-std" w:date="2010-06-26T18:08:00Z">
        <w:r w:rsidR="00AF7107">
          <w:rPr>
            <w:rStyle w:val="apple-style-span"/>
            <w:rFonts w:cstheme="minorHAnsi"/>
          </w:rPr>
          <w:t xml:space="preserve">combinan dispositivos </w:t>
        </w:r>
        <w:r w:rsidR="00AF7107">
          <w:rPr>
            <w:rStyle w:val="apple-style-span"/>
            <w:rFonts w:cstheme="minorHAnsi"/>
          </w:rPr>
          <w:t>analógicos</w:t>
        </w:r>
        <w:r w:rsidR="00AF7107">
          <w:rPr>
            <w:rStyle w:val="apple-style-span"/>
            <w:rFonts w:cstheme="minorHAnsi"/>
          </w:rPr>
          <w:t xml:space="preserve">, digitales o mixtos. Debido a la gran cantidad de </w:t>
        </w:r>
        <w:r w:rsidR="00AF7107">
          <w:rPr>
            <w:rStyle w:val="apple-style-span"/>
            <w:rFonts w:cstheme="minorHAnsi"/>
          </w:rPr>
          <w:t>bibliografía</w:t>
        </w:r>
        <w:r w:rsidR="00AF7107">
          <w:rPr>
            <w:rStyle w:val="apple-style-span"/>
            <w:rFonts w:cstheme="minorHAnsi"/>
          </w:rPr>
          <w:t xml:space="preserve"> enfocada en el estudio de las estructuras digitales, en este trabajo</w:t>
        </w:r>
      </w:ins>
      <w:ins w:id="63" w:author="Facundo-std" w:date="2010-06-26T18:09:00Z">
        <w:r w:rsidR="00AF7107">
          <w:rPr>
            <w:rStyle w:val="apple-style-span"/>
            <w:rFonts w:cstheme="minorHAnsi"/>
          </w:rPr>
          <w:t xml:space="preserve"> se opto por el estudio de los efectos transitorios en estructuras </w:t>
        </w:r>
        <w:r w:rsidR="00AF7107">
          <w:rPr>
            <w:rStyle w:val="apple-style-span"/>
            <w:rFonts w:cstheme="minorHAnsi"/>
          </w:rPr>
          <w:t>analógicas</w:t>
        </w:r>
        <w:r w:rsidR="00AF7107">
          <w:rPr>
            <w:rStyle w:val="apple-style-span"/>
            <w:rFonts w:cstheme="minorHAnsi"/>
          </w:rPr>
          <w:t xml:space="preserve"> (</w:t>
        </w:r>
      </w:ins>
      <w:ins w:id="64" w:author="Facundo-std" w:date="2010-06-26T18:14:00Z">
        <w:r w:rsidR="00AF7107">
          <w:rPr>
            <w:rStyle w:val="apple-style-span"/>
            <w:rFonts w:cstheme="minorHAnsi"/>
          </w:rPr>
          <w:t xml:space="preserve">Analog Single-Event Transient - </w:t>
        </w:r>
      </w:ins>
      <w:ins w:id="65" w:author="Facundo-std" w:date="2010-06-26T18:09:00Z">
        <w:r w:rsidR="00AF7107">
          <w:rPr>
            <w:rStyle w:val="apple-style-span"/>
            <w:rFonts w:cstheme="minorHAnsi"/>
          </w:rPr>
          <w:t>ASET).</w:t>
        </w:r>
      </w:ins>
    </w:p>
    <w:p w:rsidR="007E538D" w:rsidRDefault="00AF7107" w:rsidP="007E538D">
      <w:pPr>
        <w:rPr>
          <w:ins w:id="66" w:author="Facundo-std" w:date="2010-06-26T18:47:00Z"/>
          <w:rStyle w:val="apple-style-span"/>
          <w:rFonts w:cstheme="minorHAnsi"/>
        </w:rPr>
      </w:pPr>
      <w:ins w:id="67" w:author="Facundo-std" w:date="2010-06-26T18:09:00Z">
        <w:r>
          <w:rPr>
            <w:rStyle w:val="apple-style-span"/>
            <w:rFonts w:cstheme="minorHAnsi"/>
          </w:rPr>
          <w:t>Particularmente</w:t>
        </w:r>
      </w:ins>
      <w:ins w:id="68" w:author="Facundo-std" w:date="2010-06-26T18:10:00Z">
        <w:r>
          <w:rPr>
            <w:rStyle w:val="apple-style-span"/>
            <w:rFonts w:cstheme="minorHAnsi"/>
          </w:rPr>
          <w:t xml:space="preserve">, </w:t>
        </w:r>
      </w:ins>
      <w:ins w:id="69" w:author="Facundo-std" w:date="2010-06-26T18:15:00Z">
        <w:r w:rsidR="00F433E6">
          <w:rPr>
            <w:rStyle w:val="apple-style-span"/>
            <w:rFonts w:cstheme="minorHAnsi"/>
          </w:rPr>
          <w:t xml:space="preserve">se opto por el </w:t>
        </w:r>
      </w:ins>
      <w:ins w:id="70" w:author="Facundo-std" w:date="2010-06-26T18:16:00Z">
        <w:r w:rsidR="00F433E6">
          <w:rPr>
            <w:rStyle w:val="apple-style-span"/>
            <w:rFonts w:cstheme="minorHAnsi"/>
          </w:rPr>
          <w:t>análisis</w:t>
        </w:r>
        <w:r w:rsidR="00F433E6">
          <w:rPr>
            <w:rStyle w:val="apple-style-span"/>
            <w:rFonts w:cstheme="minorHAnsi"/>
          </w:rPr>
          <w:t xml:space="preserve"> de</w:t>
        </w:r>
      </w:ins>
      <w:ins w:id="71" w:author="Facundo-std" w:date="2010-06-26T18:05:00Z">
        <w:r>
          <w:rPr>
            <w:rStyle w:val="apple-style-span"/>
            <w:rFonts w:cstheme="minorHAnsi"/>
          </w:rPr>
          <w:t xml:space="preserve"> </w:t>
        </w:r>
      </w:ins>
      <w:ins w:id="72" w:author="Facundo-std" w:date="2010-06-26T18:16:00Z">
        <w:r w:rsidR="00F433E6">
          <w:rPr>
            <w:rStyle w:val="apple-style-span"/>
            <w:rFonts w:cstheme="minorHAnsi"/>
          </w:rPr>
          <w:t xml:space="preserve">un </w:t>
        </w:r>
      </w:ins>
      <w:ins w:id="73" w:author="Facundo-std" w:date="2010-06-26T18:05:00Z">
        <w:r>
          <w:rPr>
            <w:rStyle w:val="apple-style-span"/>
            <w:rFonts w:cstheme="minorHAnsi"/>
          </w:rPr>
          <w:t xml:space="preserve">conversor </w:t>
        </w:r>
        <w:r>
          <w:rPr>
            <w:rStyle w:val="apple-style-span"/>
            <w:rFonts w:cstheme="minorHAnsi"/>
          </w:rPr>
          <w:t>analógico</w:t>
        </w:r>
        <w:r>
          <w:rPr>
            <w:rStyle w:val="apple-style-span"/>
            <w:rFonts w:cstheme="minorHAnsi"/>
          </w:rPr>
          <w:t>-digital (AD)</w:t>
        </w:r>
      </w:ins>
      <w:ins w:id="74" w:author="Facundo-std" w:date="2010-06-26T18:06:00Z">
        <w:r>
          <w:rPr>
            <w:rStyle w:val="apple-style-span"/>
            <w:rFonts w:cstheme="minorHAnsi"/>
          </w:rPr>
          <w:t xml:space="preserve"> </w:t>
        </w:r>
      </w:ins>
      <w:ins w:id="75" w:author="Facundo-std" w:date="2010-06-26T18:27:00Z">
        <w:r w:rsidR="00E04C89">
          <w:rPr>
            <w:rStyle w:val="apple-style-span"/>
            <w:rFonts w:cstheme="minorHAnsi"/>
          </w:rPr>
          <w:t>del tipo flash,</w:t>
        </w:r>
      </w:ins>
      <w:ins w:id="76" w:author="Facundo-std" w:date="2010-06-26T18:28:00Z">
        <w:r w:rsidR="00E04C89">
          <w:rPr>
            <w:rStyle w:val="apple-style-span"/>
            <w:rFonts w:cstheme="minorHAnsi"/>
          </w:rPr>
          <w:t xml:space="preserve"> </w:t>
        </w:r>
      </w:ins>
      <w:ins w:id="77" w:author="Facundo-std" w:date="2010-06-26T18:33:00Z">
        <w:r w:rsidR="0095312C">
          <w:rPr>
            <w:rStyle w:val="apple-style-span"/>
            <w:rFonts w:cstheme="minorHAnsi"/>
          </w:rPr>
          <w:t xml:space="preserve">ya que suelen ser los elementos </w:t>
        </w:r>
        <w:r w:rsidR="0095312C">
          <w:rPr>
            <w:rStyle w:val="apple-style-span"/>
            <w:rFonts w:cstheme="minorHAnsi"/>
          </w:rPr>
          <w:t>críticos</w:t>
        </w:r>
        <w:r w:rsidR="0095312C">
          <w:rPr>
            <w:rStyle w:val="apple-style-span"/>
            <w:rFonts w:cstheme="minorHAnsi"/>
          </w:rPr>
          <w:t xml:space="preserve"> de los </w:t>
        </w:r>
      </w:ins>
      <w:ins w:id="78" w:author="Facundo-std" w:date="2010-06-26T18:34:00Z">
        <w:r w:rsidR="0095312C">
          <w:rPr>
            <w:rStyle w:val="apple-style-span"/>
            <w:rFonts w:cstheme="minorHAnsi"/>
          </w:rPr>
          <w:t xml:space="preserve">sistemas mencionados y combinan una estructura </w:t>
        </w:r>
        <w:r w:rsidR="0095312C">
          <w:rPr>
            <w:rStyle w:val="apple-style-span"/>
            <w:rFonts w:cstheme="minorHAnsi"/>
          </w:rPr>
          <w:t>analógica</w:t>
        </w:r>
        <w:r w:rsidR="0095312C">
          <w:rPr>
            <w:rStyle w:val="apple-style-span"/>
            <w:rFonts w:cstheme="minorHAnsi"/>
          </w:rPr>
          <w:t xml:space="preserve"> con otra digital permitiendo observar los efectos de los transitorios a lo largo de ambas etapas.</w:t>
        </w:r>
      </w:ins>
      <w:ins w:id="79" w:author="Facundo-std" w:date="2010-06-26T18:32:00Z">
        <w:r w:rsidR="0095312C">
          <w:rPr>
            <w:rStyle w:val="apple-style-span"/>
            <w:rFonts w:cstheme="minorHAnsi"/>
          </w:rPr>
          <w:t xml:space="preserve"> </w:t>
        </w:r>
      </w:ins>
      <w:ins w:id="80" w:author="Facundo-std" w:date="2010-06-26T18:36:00Z">
        <w:r w:rsidR="007F276A">
          <w:rPr>
            <w:rStyle w:val="apple-style-span"/>
            <w:rFonts w:cstheme="minorHAnsi"/>
          </w:rPr>
          <w:t xml:space="preserve">A lo largo del segundo capítulo se explicara el </w:t>
        </w:r>
      </w:ins>
      <w:ins w:id="81" w:author="Facundo-std" w:date="2010-06-26T18:37:00Z">
        <w:r w:rsidR="007F276A">
          <w:rPr>
            <w:rStyle w:val="apple-style-span"/>
            <w:rFonts w:cstheme="minorHAnsi"/>
          </w:rPr>
          <w:t xml:space="preserve">sistema </w:t>
        </w:r>
      </w:ins>
      <w:ins w:id="82" w:author="Facundo-std" w:date="2010-06-26T18:36:00Z">
        <w:r w:rsidR="007F276A">
          <w:rPr>
            <w:rStyle w:val="apple-style-span"/>
            <w:rFonts w:cstheme="minorHAnsi"/>
          </w:rPr>
          <w:t>diseñ</w:t>
        </w:r>
      </w:ins>
      <w:ins w:id="83" w:author="Facundo-std" w:date="2010-06-26T18:38:00Z">
        <w:r w:rsidR="007F276A">
          <w:rPr>
            <w:rStyle w:val="apple-style-span"/>
            <w:rFonts w:cstheme="minorHAnsi"/>
          </w:rPr>
          <w:t>ado</w:t>
        </w:r>
      </w:ins>
      <w:ins w:id="84" w:author="Facundo-std" w:date="2010-06-26T18:36:00Z">
        <w:r w:rsidR="007F276A">
          <w:rPr>
            <w:rStyle w:val="apple-style-span"/>
            <w:rFonts w:cstheme="minorHAnsi"/>
          </w:rPr>
          <w:t xml:space="preserve"> </w:t>
        </w:r>
      </w:ins>
      <w:ins w:id="85" w:author="Facundo-std" w:date="2010-06-26T18:38:00Z">
        <w:r w:rsidR="007F276A">
          <w:rPr>
            <w:rStyle w:val="apple-style-span"/>
            <w:rFonts w:cstheme="minorHAnsi"/>
          </w:rPr>
          <w:t xml:space="preserve">y sus especificaciones. </w:t>
        </w:r>
      </w:ins>
    </w:p>
    <w:p w:rsidR="00620DDC" w:rsidRDefault="006E20FB" w:rsidP="007E538D">
      <w:pPr>
        <w:rPr>
          <w:ins w:id="86" w:author="Facundo-std" w:date="2010-06-26T19:51:00Z"/>
          <w:rStyle w:val="apple-style-span"/>
          <w:rFonts w:cstheme="minorHAnsi"/>
        </w:rPr>
      </w:pPr>
      <w:ins w:id="87" w:author="Facundo-std" w:date="2010-06-26T19:37:00Z">
        <w:r>
          <w:rPr>
            <w:rStyle w:val="apple-style-span"/>
            <w:rFonts w:cstheme="minorHAnsi"/>
          </w:rPr>
          <w:t xml:space="preserve">El conversor flash utilizado </w:t>
        </w:r>
      </w:ins>
      <w:ins w:id="88" w:author="Facundo-std" w:date="2010-06-26T19:41:00Z">
        <w:r w:rsidR="00DC3A60">
          <w:rPr>
            <w:rStyle w:val="apple-style-span"/>
            <w:rFonts w:cstheme="minorHAnsi"/>
          </w:rPr>
          <w:t>se diseño con una</w:t>
        </w:r>
      </w:ins>
      <w:ins w:id="89" w:author="Facundo-std" w:date="2010-06-26T19:42:00Z">
        <w:r w:rsidR="00DC3A60">
          <w:rPr>
            <w:rStyle w:val="apple-style-span"/>
            <w:rFonts w:cstheme="minorHAnsi"/>
          </w:rPr>
          <w:t xml:space="preserve"> palabra digital de salida de 6bits ya que este nivel de complejidad gener</w:t>
        </w:r>
      </w:ins>
      <w:ins w:id="90" w:author="Facundo-std" w:date="2010-06-26T19:43:00Z">
        <w:r w:rsidR="00DC3A60">
          <w:rPr>
            <w:rStyle w:val="apple-style-span"/>
            <w:rFonts w:cstheme="minorHAnsi"/>
          </w:rPr>
          <w:t>a más de</w:t>
        </w:r>
      </w:ins>
      <w:ins w:id="91" w:author="Facundo-std" w:date="2010-06-26T19:42:00Z">
        <w:r w:rsidR="00DC3A60">
          <w:rPr>
            <w:rStyle w:val="apple-style-span"/>
            <w:rFonts w:cstheme="minorHAnsi"/>
          </w:rPr>
          <w:t xml:space="preserve"> mil puntos de </w:t>
        </w:r>
        <w:r w:rsidR="00DC3A60">
          <w:rPr>
            <w:rStyle w:val="apple-style-span"/>
            <w:rFonts w:cstheme="minorHAnsi"/>
          </w:rPr>
          <w:t>inyección</w:t>
        </w:r>
        <w:r w:rsidR="00DC3A60">
          <w:rPr>
            <w:rStyle w:val="apple-style-span"/>
            <w:rFonts w:cstheme="minorHAnsi"/>
          </w:rPr>
          <w:t xml:space="preserve"> posible</w:t>
        </w:r>
      </w:ins>
      <w:ins w:id="92" w:author="Facundo-std" w:date="2010-06-26T19:43:00Z">
        <w:r w:rsidR="00DC3A60">
          <w:rPr>
            <w:rStyle w:val="apple-style-span"/>
            <w:rFonts w:cstheme="minorHAnsi"/>
          </w:rPr>
          <w:t xml:space="preserve">. </w:t>
        </w:r>
      </w:ins>
      <w:ins w:id="93" w:author="Facundo-std" w:date="2010-06-26T19:48:00Z">
        <w:r w:rsidR="00DC3A60">
          <w:rPr>
            <w:rStyle w:val="apple-style-span"/>
            <w:rFonts w:cstheme="minorHAnsi"/>
          </w:rPr>
          <w:t>Con este nivel de puntos, y simulando para cada una de l</w:t>
        </w:r>
      </w:ins>
      <w:ins w:id="94" w:author="Facundo-std" w:date="2010-06-26T19:49:00Z">
        <w:r w:rsidR="00DC3A60">
          <w:rPr>
            <w:rStyle w:val="apple-style-span"/>
            <w:rFonts w:cstheme="minorHAnsi"/>
          </w:rPr>
          <w:t xml:space="preserve">os posibles rangos de </w:t>
        </w:r>
        <w:r w:rsidR="00DC3A60">
          <w:rPr>
            <w:rStyle w:val="apple-style-span"/>
            <w:rFonts w:cstheme="minorHAnsi"/>
          </w:rPr>
          <w:t>tensión</w:t>
        </w:r>
        <w:r w:rsidR="00DC3A60">
          <w:rPr>
            <w:rStyle w:val="apple-style-span"/>
            <w:rFonts w:cstheme="minorHAnsi"/>
          </w:rPr>
          <w:t xml:space="preserve"> de entrada</w:t>
        </w:r>
        <w:r w:rsidR="00450C59">
          <w:rPr>
            <w:rStyle w:val="apple-style-span"/>
            <w:rFonts w:cstheme="minorHAnsi"/>
          </w:rPr>
          <w:t xml:space="preserve">, se tuvo que </w:t>
        </w:r>
      </w:ins>
      <w:ins w:id="95" w:author="Facundo-std" w:date="2010-06-26T19:50:00Z">
        <w:r w:rsidR="00450C59">
          <w:rPr>
            <w:rStyle w:val="apple-style-span"/>
            <w:rFonts w:cstheme="minorHAnsi"/>
          </w:rPr>
          <w:t xml:space="preserve">diseñar un sistema automatizado de </w:t>
        </w:r>
        <w:r w:rsidR="00450C59">
          <w:rPr>
            <w:rStyle w:val="apple-style-span"/>
            <w:rFonts w:cstheme="minorHAnsi"/>
          </w:rPr>
          <w:t>inyección</w:t>
        </w:r>
        <w:r w:rsidR="00450C59">
          <w:rPr>
            <w:rStyle w:val="apple-style-span"/>
            <w:rFonts w:cstheme="minorHAnsi"/>
          </w:rPr>
          <w:t xml:space="preserve"> y </w:t>
        </w:r>
        <w:r w:rsidR="00450C59">
          <w:rPr>
            <w:rStyle w:val="apple-style-span"/>
            <w:rFonts w:cstheme="minorHAnsi"/>
          </w:rPr>
          <w:t>simulación</w:t>
        </w:r>
        <w:r w:rsidR="00450C59">
          <w:rPr>
            <w:rStyle w:val="apple-style-span"/>
            <w:rFonts w:cstheme="minorHAnsi"/>
          </w:rPr>
          <w:t xml:space="preserve"> paralela para acortar los tiempos de </w:t>
        </w:r>
        <w:r w:rsidR="00450C59">
          <w:rPr>
            <w:rStyle w:val="apple-style-span"/>
            <w:rFonts w:cstheme="minorHAnsi"/>
          </w:rPr>
          <w:t>simulación</w:t>
        </w:r>
        <w:r w:rsidR="00450C59">
          <w:rPr>
            <w:rStyle w:val="apple-style-span"/>
            <w:rFonts w:cstheme="minorHAnsi"/>
          </w:rPr>
          <w:t>. En el capitu</w:t>
        </w:r>
      </w:ins>
      <w:ins w:id="96" w:author="Facundo-std" w:date="2010-06-26T19:51:00Z">
        <w:r w:rsidR="00450C59">
          <w:rPr>
            <w:rStyle w:val="apple-style-span"/>
            <w:rFonts w:cstheme="minorHAnsi"/>
          </w:rPr>
          <w:t xml:space="preserve">lo numero tres se hace referencia al sistema de </w:t>
        </w:r>
        <w:r w:rsidR="00450C59">
          <w:rPr>
            <w:rStyle w:val="apple-style-span"/>
            <w:rFonts w:cstheme="minorHAnsi"/>
          </w:rPr>
          <w:t>inyección</w:t>
        </w:r>
        <w:r w:rsidR="00450C59">
          <w:rPr>
            <w:rStyle w:val="apple-style-span"/>
            <w:rFonts w:cstheme="minorHAnsi"/>
          </w:rPr>
          <w:t xml:space="preserve"> utilizado.</w:t>
        </w:r>
      </w:ins>
    </w:p>
    <w:p w:rsidR="00450C59" w:rsidRPr="0095312C" w:rsidRDefault="00450C59" w:rsidP="007E538D">
      <w:pPr>
        <w:rPr>
          <w:rStyle w:val="apple-style-span"/>
          <w:rFonts w:cstheme="minorHAnsi"/>
        </w:rPr>
      </w:pPr>
      <w:ins w:id="97" w:author="Facundo-std" w:date="2010-06-26T19:51:00Z">
        <w:r>
          <w:rPr>
            <w:rStyle w:val="apple-style-span"/>
            <w:rFonts w:cstheme="minorHAnsi"/>
          </w:rPr>
          <w:t xml:space="preserve">Finalmente, </w:t>
        </w:r>
      </w:ins>
      <w:ins w:id="98" w:author="Facundo-std" w:date="2010-06-26T19:52:00Z">
        <w:r>
          <w:rPr>
            <w:rStyle w:val="apple-style-span"/>
            <w:rFonts w:cstheme="minorHAnsi"/>
          </w:rPr>
          <w:t xml:space="preserve">se dejo el quinto capítulo para el </w:t>
        </w:r>
      </w:ins>
      <w:ins w:id="99" w:author="Facundo-std" w:date="2010-06-26T19:54:00Z">
        <w:r>
          <w:rPr>
            <w:rStyle w:val="apple-style-span"/>
            <w:rFonts w:cstheme="minorHAnsi"/>
          </w:rPr>
          <w:t>análisis</w:t>
        </w:r>
        <w:r>
          <w:rPr>
            <w:rStyle w:val="apple-style-span"/>
            <w:rFonts w:cstheme="minorHAnsi"/>
          </w:rPr>
          <w:t xml:space="preserve"> </w:t>
        </w:r>
      </w:ins>
      <w:ins w:id="100" w:author="Facundo-std" w:date="2010-06-26T19:52:00Z">
        <w:r>
          <w:rPr>
            <w:rStyle w:val="apple-style-span"/>
            <w:rFonts w:cstheme="minorHAnsi"/>
          </w:rPr>
          <w:t xml:space="preserve">de los datos obtenidos. Donde se </w:t>
        </w:r>
      </w:ins>
      <w:ins w:id="101" w:author="Facundo-std" w:date="2010-06-26T19:56:00Z">
        <w:r>
          <w:rPr>
            <w:rStyle w:val="apple-style-span"/>
            <w:rFonts w:cstheme="minorHAnsi"/>
          </w:rPr>
          <w:t xml:space="preserve">presentaran los resultados de la campaña de </w:t>
        </w:r>
        <w:r>
          <w:rPr>
            <w:rStyle w:val="apple-style-span"/>
            <w:rFonts w:cstheme="minorHAnsi"/>
          </w:rPr>
          <w:t>inyección</w:t>
        </w:r>
        <w:r>
          <w:rPr>
            <w:rStyle w:val="apple-style-span"/>
            <w:rFonts w:cstheme="minorHAnsi"/>
          </w:rPr>
          <w:t xml:space="preserve">, y se tratara de </w:t>
        </w:r>
      </w:ins>
      <w:ins w:id="102" w:author="Facundo-std" w:date="2010-06-26T19:54:00Z">
        <w:r>
          <w:rPr>
            <w:rStyle w:val="apple-style-span"/>
            <w:rFonts w:cstheme="minorHAnsi"/>
          </w:rPr>
          <w:t>determinar los nodos sensibles del diseño</w:t>
        </w:r>
      </w:ins>
      <w:ins w:id="103" w:author="Facundo-std" w:date="2010-06-26T19:56:00Z">
        <w:r>
          <w:rPr>
            <w:rStyle w:val="apple-style-span"/>
            <w:rFonts w:cstheme="minorHAnsi"/>
          </w:rPr>
          <w:t>.</w:t>
        </w:r>
      </w:ins>
    </w:p>
    <w:p w:rsidR="0022402B" w:rsidDel="002F017E" w:rsidRDefault="00D07B27" w:rsidP="0022402B">
      <w:pPr>
        <w:keepNext/>
        <w:jc w:val="center"/>
        <w:rPr>
          <w:del w:id="104" w:author="Facundo-std" w:date="2010-06-25T21:11:00Z"/>
        </w:rPr>
      </w:pPr>
      <w:del w:id="105" w:author="Facundo-std" w:date="2010-06-25T21:11:00Z">
        <w:r>
          <w:rPr>
            <w:rFonts w:cstheme="minorHAnsi"/>
            <w:noProof/>
            <w:lang w:eastAsia="es-AR"/>
          </w:rPr>
          <w:lastRenderedPageBreak/>
          <w:drawing>
            <wp:inline distT="0" distB="0" distL="0" distR="0">
              <wp:extent cx="2232444" cy="1733271"/>
              <wp:effectExtent l="19050" t="0" r="0" b="0"/>
              <wp:docPr id="2" name="Imagen 1" descr="cosmic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ic rays"/>
                      <pic:cNvPicPr>
                        <a:picLocks noChangeAspect="1" noChangeArrowheads="1"/>
                      </pic:cNvPicPr>
                    </pic:nvPicPr>
                    <pic:blipFill>
                      <a:blip r:embed="rId7" cstate="print"/>
                      <a:srcRect/>
                      <a:stretch>
                        <a:fillRect/>
                      </a:stretch>
                    </pic:blipFill>
                    <pic:spPr bwMode="auto">
                      <a:xfrm>
                        <a:off x="0" y="0"/>
                        <a:ext cx="2233699" cy="1734245"/>
                      </a:xfrm>
                      <a:prstGeom prst="rect">
                        <a:avLst/>
                      </a:prstGeom>
                      <a:noFill/>
                      <a:ln w="9525">
                        <a:noFill/>
                        <a:miter lim="800000"/>
                        <a:headEnd/>
                        <a:tailEnd/>
                      </a:ln>
                    </pic:spPr>
                  </pic:pic>
                </a:graphicData>
              </a:graphic>
            </wp:inline>
          </w:drawing>
        </w:r>
      </w:del>
    </w:p>
    <w:p w:rsidR="0022402B" w:rsidRPr="0022402B" w:rsidDel="002F017E" w:rsidRDefault="0022402B" w:rsidP="0022402B">
      <w:pPr>
        <w:pStyle w:val="Epgrafe"/>
        <w:jc w:val="center"/>
        <w:rPr>
          <w:del w:id="106" w:author="Facundo-std" w:date="2010-06-25T21:11:00Z"/>
          <w:sz w:val="16"/>
        </w:rPr>
      </w:pPr>
      <w:del w:id="107" w:author="Facundo-std" w:date="2010-06-25T21:11:00Z">
        <w:r w:rsidRPr="0022402B" w:rsidDel="002F017E">
          <w:delText xml:space="preserve">Figura </w:delText>
        </w:r>
        <w:r w:rsidR="002A32C6" w:rsidDel="002F017E">
          <w:rPr>
            <w:b w:val="0"/>
            <w:bCs w:val="0"/>
          </w:rPr>
          <w:fldChar w:fldCharType="begin"/>
        </w:r>
        <w:r w:rsidR="00F01A3D" w:rsidDel="002F017E">
          <w:delInstrText xml:space="preserve"> SEQ Figura \* ARABIC </w:delInstrText>
        </w:r>
        <w:r w:rsidR="002A32C6" w:rsidDel="002F017E">
          <w:rPr>
            <w:b w:val="0"/>
            <w:bCs w:val="0"/>
          </w:rPr>
          <w:fldChar w:fldCharType="separate"/>
        </w:r>
        <w:r w:rsidRPr="0022402B" w:rsidDel="002F017E">
          <w:rPr>
            <w:noProof/>
          </w:rPr>
          <w:delText>1</w:delText>
        </w:r>
        <w:r w:rsidR="002A32C6" w:rsidDel="002F017E">
          <w:rPr>
            <w:b w:val="0"/>
            <w:bCs w:val="0"/>
          </w:rPr>
          <w:fldChar w:fldCharType="end"/>
        </w:r>
        <w:r w:rsidRPr="0022402B" w:rsidDel="002F017E">
          <w:delText>)</w:delText>
        </w:r>
        <w:r w:rsidRPr="0022402B" w:rsidDel="002F017E">
          <w:rPr>
            <w:rFonts w:cstheme="minorHAnsi"/>
            <w:sz w:val="22"/>
            <w:szCs w:val="22"/>
          </w:rPr>
          <w:delText xml:space="preserve"> </w:delText>
        </w:r>
        <w:r w:rsidRPr="0022402B" w:rsidDel="002F017E">
          <w:rPr>
            <w:rFonts w:cstheme="minorHAnsi"/>
            <w:szCs w:val="22"/>
          </w:rPr>
          <w:delText>Rayos cósmicos atravesando un componente microelectrónico genera una trayectoria de cargas que luego pueden regular flujos de corriente o carga almacenada. Single Event Phenomena puede temporariamente o permanentemente causar daños al dispositivo.</w:delText>
        </w:r>
        <w:r w:rsidRPr="0022402B" w:rsidDel="002F017E">
          <w:rPr>
            <w:rStyle w:val="Refdenotaalfinal"/>
            <w:rFonts w:cstheme="minorHAnsi"/>
            <w:szCs w:val="22"/>
          </w:rPr>
          <w:endnoteReference w:id="1"/>
        </w:r>
      </w:del>
    </w:p>
    <w:p w:rsidR="0022402B" w:rsidRPr="0022402B" w:rsidDel="00E92403" w:rsidRDefault="0022402B" w:rsidP="0022402B">
      <w:pPr>
        <w:rPr>
          <w:del w:id="110" w:author="Facundo-std" w:date="2010-06-25T20:28:00Z"/>
          <w:rFonts w:eastAsia="Times New Roman" w:cstheme="minorHAnsi"/>
          <w:b/>
          <w:bCs/>
          <w:i/>
          <w:color w:val="FF0000"/>
          <w:lang w:eastAsia="es-AR"/>
        </w:rPr>
      </w:pPr>
      <w:del w:id="111" w:author="Facundo-std" w:date="2010-06-25T20:28:00Z">
        <w:r w:rsidRPr="0022402B" w:rsidDel="00E92403">
          <w:rPr>
            <w:rFonts w:eastAsia="Times New Roman" w:cstheme="minorHAnsi"/>
            <w:b/>
            <w:bCs/>
            <w:i/>
            <w:color w:val="FF0000"/>
            <w:lang w:eastAsia="es-AR"/>
          </w:rPr>
          <w:delText>SINGLE EVENT PHENOMENA</w:delText>
        </w:r>
      </w:del>
    </w:p>
    <w:p w:rsidR="0022402B" w:rsidRPr="0022402B" w:rsidRDefault="0022402B" w:rsidP="0022402B">
      <w:pPr>
        <w:rPr>
          <w:rStyle w:val="apple-style-span"/>
          <w:rFonts w:cstheme="minorHAnsi"/>
        </w:rPr>
      </w:pPr>
      <w:r w:rsidRPr="0022402B">
        <w:rPr>
          <w:rStyle w:val="apple-style-span"/>
          <w:rFonts w:cstheme="minorHAnsi"/>
        </w:rPr>
        <w:t>Los dispositivos micro</w:t>
      </w:r>
      <w:ins w:id="112" w:author="Facundo-std" w:date="2010-06-25T19:56:00Z">
        <w:r w:rsidR="00DD675B">
          <w:rPr>
            <w:rStyle w:val="apple-style-span"/>
            <w:rFonts w:cstheme="minorHAnsi"/>
          </w:rPr>
          <w:t>-</w:t>
        </w:r>
      </w:ins>
      <w:r w:rsidRPr="0022402B">
        <w:rPr>
          <w:rStyle w:val="apple-style-span"/>
          <w:rFonts w:cstheme="minorHAnsi"/>
        </w:rPr>
        <w:t xml:space="preserve">electrónicos son susceptibles a daños o </w:t>
      </w:r>
      <w:del w:id="113" w:author="Facundo-std" w:date="2010-06-25T19:59:00Z">
        <w:r w:rsidRPr="0022402B" w:rsidDel="00DD675B">
          <w:rPr>
            <w:rStyle w:val="apple-style-span"/>
            <w:rFonts w:cstheme="minorHAnsi"/>
          </w:rPr>
          <w:delText xml:space="preserve">interrupciones </w:delText>
        </w:r>
      </w:del>
      <w:ins w:id="114" w:author="Facundo-std" w:date="2010-06-25T19:59:00Z">
        <w:r w:rsidR="00DD675B">
          <w:rPr>
            <w:rStyle w:val="apple-style-span"/>
            <w:rFonts w:cstheme="minorHAnsi"/>
          </w:rPr>
          <w:t>fallas</w:t>
        </w:r>
        <w:r w:rsidR="00DD675B" w:rsidRPr="0022402B">
          <w:rPr>
            <w:rStyle w:val="apple-style-span"/>
            <w:rFonts w:cstheme="minorHAnsi"/>
          </w:rPr>
          <w:t xml:space="preserve"> </w:t>
        </w:r>
      </w:ins>
      <w:r w:rsidRPr="0022402B">
        <w:rPr>
          <w:rStyle w:val="apple-style-span"/>
          <w:rFonts w:cstheme="minorHAnsi"/>
        </w:rPr>
        <w:t xml:space="preserve">al ser expuestos a la radiación debido a su estructura y forma de funcionamiento. Dicha estructura está </w:t>
      </w:r>
      <w:del w:id="115" w:author="Facundo-std" w:date="2010-06-25T20:01:00Z">
        <w:r w:rsidRPr="0022402B" w:rsidDel="00C7621A">
          <w:rPr>
            <w:rStyle w:val="apple-style-span"/>
            <w:rFonts w:cstheme="minorHAnsi"/>
          </w:rPr>
          <w:delText xml:space="preserve">hecha </w:delText>
        </w:r>
      </w:del>
      <w:ins w:id="116" w:author="Facundo-std" w:date="2010-06-25T20:01:00Z">
        <w:r w:rsidR="00C7621A">
          <w:rPr>
            <w:rStyle w:val="apple-style-span"/>
            <w:rFonts w:cstheme="minorHAnsi"/>
          </w:rPr>
          <w:t>constituida</w:t>
        </w:r>
        <w:r w:rsidR="00C7621A" w:rsidRPr="0022402B">
          <w:rPr>
            <w:rStyle w:val="apple-style-span"/>
            <w:rFonts w:cstheme="minorHAnsi"/>
          </w:rPr>
          <w:t xml:space="preserve"> </w:t>
        </w:r>
      </w:ins>
      <w:del w:id="117" w:author="Facundo-std" w:date="2010-06-25T20:01:00Z">
        <w:r w:rsidRPr="0022402B" w:rsidDel="00C65D76">
          <w:rPr>
            <w:rStyle w:val="apple-style-span"/>
            <w:rFonts w:cstheme="minorHAnsi"/>
          </w:rPr>
          <w:delText xml:space="preserve">de </w:delText>
        </w:r>
      </w:del>
      <w:ins w:id="118" w:author="Facundo-std" w:date="2010-06-25T20:01:00Z">
        <w:r w:rsidR="00C65D76">
          <w:rPr>
            <w:rStyle w:val="apple-style-span"/>
            <w:rFonts w:cstheme="minorHAnsi"/>
          </w:rPr>
          <w:t>por</w:t>
        </w:r>
        <w:r w:rsidR="00C65D76" w:rsidRPr="0022402B">
          <w:rPr>
            <w:rStyle w:val="apple-style-span"/>
            <w:rFonts w:cstheme="minorHAnsi"/>
          </w:rPr>
          <w:t xml:space="preserve"> </w:t>
        </w:r>
      </w:ins>
      <w:r w:rsidRPr="0022402B">
        <w:rPr>
          <w:rStyle w:val="apple-style-span"/>
          <w:rFonts w:cstheme="minorHAnsi"/>
        </w:rPr>
        <w:t>material semiconductor</w:t>
      </w:r>
      <w:ins w:id="119" w:author="Facundo-std" w:date="2010-06-25T20:04:00Z">
        <w:r w:rsidR="00C65D76">
          <w:rPr>
            <w:rStyle w:val="apple-style-span"/>
            <w:rFonts w:cstheme="minorHAnsi"/>
          </w:rPr>
          <w:t xml:space="preserve"> </w:t>
        </w:r>
      </w:ins>
      <w:ins w:id="120" w:author="Facundo-std" w:date="2010-06-25T20:02:00Z">
        <w:r w:rsidR="00C65D76">
          <w:rPr>
            <w:rStyle w:val="apple-style-span"/>
            <w:rFonts w:cstheme="minorHAnsi"/>
          </w:rPr>
          <w:t>(silicio)</w:t>
        </w:r>
      </w:ins>
      <w:r w:rsidRPr="0022402B">
        <w:rPr>
          <w:rStyle w:val="apple-style-span"/>
          <w:rFonts w:cstheme="minorHAnsi"/>
        </w:rPr>
        <w:t xml:space="preserve"> que opera por regulaciones de flujo de corriente o de cantidad de carga eléctrica acumulada en un pozo de potencial (potential well). La </w:t>
      </w:r>
      <w:del w:id="121" w:author="Facundo-std" w:date="2010-06-25T20:09:00Z">
        <w:r w:rsidRPr="0022402B" w:rsidDel="00EC5CAB">
          <w:rPr>
            <w:rStyle w:val="apple-style-span"/>
            <w:rFonts w:cstheme="minorHAnsi"/>
          </w:rPr>
          <w:delText xml:space="preserve">interacción con </w:delText>
        </w:r>
      </w:del>
      <w:r w:rsidRPr="0022402B">
        <w:rPr>
          <w:rStyle w:val="apple-style-span"/>
          <w:rFonts w:cstheme="minorHAnsi"/>
        </w:rPr>
        <w:t>radiación</w:t>
      </w:r>
      <w:ins w:id="122" w:author="Facundo-std" w:date="2010-06-25T20:09:00Z">
        <w:r w:rsidR="00EC5CAB">
          <w:rPr>
            <w:rStyle w:val="apple-style-span"/>
            <w:rFonts w:cstheme="minorHAnsi"/>
          </w:rPr>
          <w:t xml:space="preserve"> electromagnética</w:t>
        </w:r>
      </w:ins>
      <w:r w:rsidRPr="0022402B">
        <w:rPr>
          <w:rStyle w:val="apple-style-span"/>
          <w:rFonts w:cstheme="minorHAnsi"/>
        </w:rPr>
        <w:t>, incluyendo cualquier partícula energética (electrones, protones, neutrones) o fotones (rayos gamma, rayos X)</w:t>
      </w:r>
      <w:ins w:id="123" w:author="Facundo-std" w:date="2010-06-25T20:09:00Z">
        <w:r w:rsidR="00EC5CAB">
          <w:rPr>
            <w:rStyle w:val="apple-style-span"/>
            <w:rFonts w:cstheme="minorHAnsi"/>
          </w:rPr>
          <w:t>,</w:t>
        </w:r>
      </w:ins>
      <w:r w:rsidRPr="0022402B">
        <w:rPr>
          <w:rStyle w:val="apple-style-span"/>
          <w:rFonts w:cstheme="minorHAnsi"/>
        </w:rPr>
        <w:t xml:space="preserve"> altera estas precisas condiciones de regulación y </w:t>
      </w:r>
      <w:ins w:id="124" w:author="Facundo-std" w:date="2010-06-25T20:09:00Z">
        <w:r w:rsidR="00EC5CAB">
          <w:rPr>
            <w:rStyle w:val="apple-style-span"/>
            <w:rFonts w:cstheme="minorHAnsi"/>
          </w:rPr>
          <w:t xml:space="preserve">carga eléctrica, </w:t>
        </w:r>
      </w:ins>
      <w:del w:id="125" w:author="Facundo-std" w:date="2010-06-25T20:10:00Z">
        <w:r w:rsidRPr="0022402B" w:rsidDel="00EC5CAB">
          <w:rPr>
            <w:rStyle w:val="apple-style-span"/>
            <w:rFonts w:cstheme="minorHAnsi"/>
          </w:rPr>
          <w:delText xml:space="preserve">producen </w:delText>
        </w:r>
      </w:del>
      <w:ins w:id="126" w:author="Facundo-std" w:date="2010-06-25T20:10:00Z">
        <w:r w:rsidR="00EC5CAB" w:rsidRPr="0022402B">
          <w:rPr>
            <w:rStyle w:val="apple-style-span"/>
            <w:rFonts w:cstheme="minorHAnsi"/>
          </w:rPr>
          <w:t>produc</w:t>
        </w:r>
        <w:r w:rsidR="00EC5CAB">
          <w:rPr>
            <w:rStyle w:val="apple-style-span"/>
            <w:rFonts w:cstheme="minorHAnsi"/>
          </w:rPr>
          <w:t>iendo</w:t>
        </w:r>
        <w:r w:rsidR="00EC5CAB" w:rsidRPr="0022402B">
          <w:rPr>
            <w:rStyle w:val="apple-style-span"/>
            <w:rFonts w:cstheme="minorHAnsi"/>
          </w:rPr>
          <w:t xml:space="preserve"> </w:t>
        </w:r>
      </w:ins>
      <w:ins w:id="127" w:author="Facundo-std" w:date="2010-06-25T20:12:00Z">
        <w:r w:rsidR="00EC5CAB">
          <w:rPr>
            <w:rStyle w:val="apple-style-span"/>
            <w:rFonts w:cstheme="minorHAnsi"/>
          </w:rPr>
          <w:t>fenómeno</w:t>
        </w:r>
      </w:ins>
      <w:ins w:id="128" w:author="Facundo-std" w:date="2010-06-25T20:24:00Z">
        <w:r w:rsidR="00E92403">
          <w:rPr>
            <w:rStyle w:val="apple-style-span"/>
            <w:rFonts w:cstheme="minorHAnsi"/>
          </w:rPr>
          <w:t>s</w:t>
        </w:r>
      </w:ins>
      <w:ins w:id="129" w:author="Facundo-std" w:date="2010-06-25T20:12:00Z">
        <w:r w:rsidR="00EC5CAB">
          <w:rPr>
            <w:rStyle w:val="apple-style-span"/>
            <w:rFonts w:cstheme="minorHAnsi"/>
          </w:rPr>
          <w:t xml:space="preserve"> de evento único conocido</w:t>
        </w:r>
      </w:ins>
      <w:ins w:id="130" w:author="Facundo-std" w:date="2010-06-25T20:24:00Z">
        <w:r w:rsidR="00E92403">
          <w:rPr>
            <w:rStyle w:val="apple-style-span"/>
            <w:rFonts w:cstheme="minorHAnsi"/>
          </w:rPr>
          <w:t>s</w:t>
        </w:r>
      </w:ins>
      <w:ins w:id="131" w:author="Facundo-std" w:date="2010-06-25T20:12:00Z">
        <w:r w:rsidR="00EC5CAB">
          <w:rPr>
            <w:rStyle w:val="apple-style-span"/>
            <w:rFonts w:cstheme="minorHAnsi"/>
          </w:rPr>
          <w:t xml:space="preserve"> como </w:t>
        </w:r>
      </w:ins>
      <w:r w:rsidRPr="0022402B">
        <w:rPr>
          <w:rStyle w:val="apple-style-span"/>
          <w:rFonts w:cstheme="minorHAnsi"/>
        </w:rPr>
        <w:t xml:space="preserve">SEP (Single Event Phenomena). </w:t>
      </w:r>
      <w:ins w:id="132" w:author="Facundo-std" w:date="2010-06-25T20:25:00Z">
        <w:r w:rsidR="00E92403">
          <w:rPr>
            <w:rStyle w:val="apple-style-span"/>
            <w:rFonts w:cstheme="minorHAnsi"/>
          </w:rPr>
          <w:t xml:space="preserve">En el presente trabajo se analizaran los efectos producidos por </w:t>
        </w:r>
      </w:ins>
      <w:del w:id="133" w:author="Facundo-std" w:date="2010-06-25T20:26:00Z">
        <w:r w:rsidRPr="0022402B" w:rsidDel="00E92403">
          <w:rPr>
            <w:rStyle w:val="apple-style-span"/>
            <w:rFonts w:cstheme="minorHAnsi"/>
          </w:rPr>
          <w:delText xml:space="preserve">Los </w:delText>
        </w:r>
      </w:del>
      <w:ins w:id="134" w:author="Facundo-std" w:date="2010-06-25T20:26:00Z">
        <w:r w:rsidR="00E92403">
          <w:rPr>
            <w:rStyle w:val="apple-style-span"/>
            <w:rFonts w:cstheme="minorHAnsi"/>
          </w:rPr>
          <w:t>l</w:t>
        </w:r>
        <w:r w:rsidR="00E92403" w:rsidRPr="0022402B">
          <w:rPr>
            <w:rStyle w:val="apple-style-span"/>
            <w:rFonts w:cstheme="minorHAnsi"/>
          </w:rPr>
          <w:t xml:space="preserve">os </w:t>
        </w:r>
      </w:ins>
      <w:r w:rsidRPr="0022402B">
        <w:rPr>
          <w:rStyle w:val="apple-style-span"/>
          <w:rFonts w:cstheme="minorHAnsi"/>
        </w:rPr>
        <w:t>SEPs</w:t>
      </w:r>
      <w:ins w:id="135" w:author="Facundo-std" w:date="2010-06-25T20:27:00Z">
        <w:r w:rsidR="00E92403">
          <w:rPr>
            <w:rStyle w:val="apple-style-span"/>
            <w:rFonts w:cstheme="minorHAnsi"/>
          </w:rPr>
          <w:t>,</w:t>
        </w:r>
      </w:ins>
      <w:r w:rsidRPr="0022402B">
        <w:rPr>
          <w:rStyle w:val="apple-style-span"/>
          <w:rFonts w:cstheme="minorHAnsi"/>
        </w:rPr>
        <w:t xml:space="preserve"> </w:t>
      </w:r>
      <w:del w:id="136" w:author="Facundo-std" w:date="2010-06-25T20:28:00Z">
        <w:r w:rsidRPr="0022402B" w:rsidDel="00E92403">
          <w:rPr>
            <w:rStyle w:val="apple-style-span"/>
            <w:rFonts w:cstheme="minorHAnsi"/>
          </w:rPr>
          <w:delText xml:space="preserve">son clasificados por el tipo de efecto que generan en el dispositivo, </w:delText>
        </w:r>
      </w:del>
      <w:r w:rsidRPr="0022402B">
        <w:rPr>
          <w:rStyle w:val="apple-style-span"/>
          <w:rFonts w:cstheme="minorHAnsi"/>
        </w:rPr>
        <w:t>conocido</w:t>
      </w:r>
      <w:ins w:id="137" w:author="Facundo-std" w:date="2010-06-25T20:28:00Z">
        <w:r w:rsidR="00E92403">
          <w:rPr>
            <w:rStyle w:val="apple-style-span"/>
            <w:rFonts w:cstheme="minorHAnsi"/>
          </w:rPr>
          <w:t>s</w:t>
        </w:r>
      </w:ins>
      <w:r w:rsidRPr="0022402B">
        <w:rPr>
          <w:rStyle w:val="apple-style-span"/>
          <w:rFonts w:cstheme="minorHAnsi"/>
        </w:rPr>
        <w:t xml:space="preserve"> como Single Event Effect</w:t>
      </w:r>
      <w:ins w:id="138" w:author="Facundo-std" w:date="2010-06-25T20:28:00Z">
        <w:r w:rsidR="00E92403">
          <w:rPr>
            <w:rStyle w:val="apple-style-span"/>
            <w:rFonts w:cstheme="minorHAnsi"/>
          </w:rPr>
          <w:t>s</w:t>
        </w:r>
      </w:ins>
      <w:r w:rsidRPr="0022402B">
        <w:rPr>
          <w:rStyle w:val="apple-style-span"/>
          <w:rFonts w:cstheme="minorHAnsi"/>
        </w:rPr>
        <w:t xml:space="preserve"> (SEE</w:t>
      </w:r>
      <w:ins w:id="139" w:author="Facundo-std" w:date="2010-06-25T20:28:00Z">
        <w:r w:rsidR="00E92403">
          <w:rPr>
            <w:rStyle w:val="apple-style-span"/>
            <w:rFonts w:cstheme="minorHAnsi"/>
          </w:rPr>
          <w:t>s</w:t>
        </w:r>
      </w:ins>
      <w:r w:rsidRPr="0022402B">
        <w:rPr>
          <w:rStyle w:val="apple-style-span"/>
          <w:rFonts w:cstheme="minorHAnsi"/>
        </w:rPr>
        <w:t>).</w:t>
      </w:r>
    </w:p>
    <w:p w:rsidR="00842802" w:rsidRPr="0022402B" w:rsidDel="00842802" w:rsidRDefault="00842802" w:rsidP="00842802">
      <w:pPr>
        <w:autoSpaceDE w:val="0"/>
        <w:autoSpaceDN w:val="0"/>
        <w:adjustRightInd w:val="0"/>
        <w:spacing w:after="0" w:line="240" w:lineRule="auto"/>
        <w:rPr>
          <w:del w:id="140" w:author="Facundo-std" w:date="2010-06-25T20:30:00Z"/>
          <w:rFonts w:eastAsiaTheme="minorEastAsia" w:cstheme="minorHAnsi"/>
          <w:i/>
          <w:color w:val="FF0000"/>
        </w:rPr>
      </w:pPr>
      <w:moveToRangeStart w:id="141" w:author="Facundo-std" w:date="2010-06-25T20:30:00Z" w:name="move265261155"/>
      <w:ins w:id="142" w:author="Facundo-std" w:date="2010-06-25T20:30:00Z">
        <w:del w:id="143" w:author="Facundo-std" w:date="2010-06-25T20:30:00Z">
          <w:r w:rsidRPr="0022402B" w:rsidDel="00842802">
            <w:rPr>
              <w:rStyle w:val="apple-style-span"/>
              <w:rFonts w:cstheme="minorHAnsi"/>
              <w:b/>
              <w:i/>
              <w:color w:val="FF0000"/>
            </w:rPr>
            <w:delText>DEFINICION</w:delText>
          </w:r>
        </w:del>
      </w:ins>
    </w:p>
    <w:p w:rsidR="00842802" w:rsidRPr="008C2E2C" w:rsidRDefault="00842802" w:rsidP="00842802">
      <w:pPr>
        <w:pStyle w:val="NormalWeb"/>
        <w:rPr>
          <w:rFonts w:asciiTheme="minorHAnsi" w:eastAsiaTheme="minorHAnsi" w:hAnsiTheme="minorHAnsi" w:cstheme="minorBidi"/>
          <w:sz w:val="22"/>
          <w:szCs w:val="22"/>
          <w:lang w:eastAsia="en-US"/>
        </w:rPr>
      </w:pPr>
      <w:ins w:id="144" w:author="Facundo-std" w:date="2010-06-25T20:30:00Z">
        <w:r>
          <w:rPr>
            <w:rFonts w:asciiTheme="minorHAnsi" w:eastAsiaTheme="minorHAnsi" w:hAnsiTheme="minorHAnsi" w:cstheme="minorBidi"/>
            <w:sz w:val="22"/>
            <w:szCs w:val="22"/>
            <w:lang w:eastAsia="en-US"/>
          </w:rPr>
          <w:t xml:space="preserve">Los </w:t>
        </w:r>
        <w:r w:rsidRPr="008C2E2C">
          <w:rPr>
            <w:rFonts w:asciiTheme="minorHAnsi" w:eastAsiaTheme="minorHAnsi" w:hAnsiTheme="minorHAnsi" w:cstheme="minorBidi"/>
            <w:sz w:val="22"/>
            <w:szCs w:val="22"/>
            <w:lang w:eastAsia="en-US"/>
          </w:rPr>
          <w:t>Single Event Effect</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xml:space="preserve"> (SEE</w:t>
        </w:r>
        <w:r>
          <w:rPr>
            <w:rFonts w:asciiTheme="minorHAnsi" w:eastAsiaTheme="minorHAnsi" w:hAnsiTheme="minorHAnsi" w:cstheme="minorBidi"/>
            <w:sz w:val="22"/>
            <w:szCs w:val="22"/>
            <w:lang w:eastAsia="en-US"/>
          </w:rPr>
          <w:t>s</w:t>
        </w:r>
        <w:r w:rsidRPr="008C2E2C">
          <w:rPr>
            <w:rFonts w:asciiTheme="minorHAnsi" w:eastAsiaTheme="minorHAnsi" w:hAnsiTheme="minorHAnsi" w:cstheme="minorBidi"/>
            <w:sz w:val="22"/>
            <w:szCs w:val="22"/>
            <w:lang w:eastAsia="en-US"/>
          </w:rPr>
          <w:t>) son causados por una sola particula</w:t>
        </w:r>
        <w:del w:id="145" w:author="Facundo-std" w:date="2010-06-25T20:30:00Z">
          <w:r w:rsidRPr="008C2E2C" w:rsidDel="00E073F8">
            <w:rPr>
              <w:rFonts w:asciiTheme="minorHAnsi" w:eastAsiaTheme="minorHAnsi" w:hAnsiTheme="minorHAnsi" w:cstheme="minorBidi"/>
              <w:sz w:val="22"/>
              <w:szCs w:val="22"/>
              <w:lang w:eastAsia="en-US"/>
            </w:rPr>
            <w:delText>r</w:delText>
          </w:r>
        </w:del>
        <w:r w:rsidRPr="008C2E2C">
          <w:rPr>
            <w:rFonts w:asciiTheme="minorHAnsi" w:eastAsiaTheme="minorHAnsi" w:hAnsiTheme="minorHAnsi" w:cstheme="minorBidi"/>
            <w:sz w:val="22"/>
            <w:szCs w:val="22"/>
            <w:lang w:eastAsia="en-US"/>
          </w:rPr>
          <w:t xml:space="preserve"> entrante</w:t>
        </w:r>
      </w:ins>
      <w:ins w:id="146" w:author="Facundo-std" w:date="2010-06-25T20:31:00Z">
        <w:r w:rsidR="00E073F8">
          <w:rPr>
            <w:rFonts w:asciiTheme="minorHAnsi" w:eastAsiaTheme="minorHAnsi" w:hAnsiTheme="minorHAnsi" w:cstheme="minorBidi"/>
            <w:sz w:val="22"/>
            <w:szCs w:val="22"/>
            <w:lang w:eastAsia="en-US"/>
          </w:rPr>
          <w:t>,</w:t>
        </w:r>
      </w:ins>
      <w:ins w:id="147" w:author="Facundo-std" w:date="2010-06-25T20:30:00Z">
        <w:del w:id="148" w:author="Facundo-std" w:date="2010-06-25T20:31:00Z">
          <w:r w:rsidRPr="008C2E2C" w:rsidDel="00E073F8">
            <w:rPr>
              <w:rFonts w:asciiTheme="minorHAnsi" w:eastAsiaTheme="minorHAnsi" w:hAnsiTheme="minorHAnsi" w:cstheme="minorBidi"/>
              <w:sz w:val="22"/>
              <w:szCs w:val="22"/>
              <w:lang w:eastAsia="en-US"/>
            </w:rPr>
            <w:delText>.</w:delText>
          </w:r>
        </w:del>
        <w:r w:rsidRPr="008C2E2C">
          <w:rPr>
            <w:rFonts w:asciiTheme="minorHAnsi" w:eastAsiaTheme="minorHAnsi" w:hAnsiTheme="minorHAnsi" w:cstheme="minorBidi"/>
            <w:sz w:val="22"/>
            <w:szCs w:val="22"/>
            <w:lang w:eastAsia="en-US"/>
          </w:rPr>
          <w:t xml:space="preserve"> </w:t>
        </w:r>
        <w:del w:id="149" w:author="Facundo-std" w:date="2010-06-25T20:31:00Z">
          <w:r w:rsidRPr="008C2E2C" w:rsidDel="00E073F8">
            <w:rPr>
              <w:rFonts w:asciiTheme="minorHAnsi" w:eastAsiaTheme="minorHAnsi" w:hAnsiTheme="minorHAnsi" w:cstheme="minorBidi"/>
              <w:sz w:val="22"/>
              <w:szCs w:val="22"/>
              <w:lang w:eastAsia="en-US"/>
            </w:rPr>
            <w:delText>C</w:delText>
          </w:r>
        </w:del>
      </w:ins>
      <w:ins w:id="150" w:author="Facundo-std" w:date="2010-06-25T20:31:00Z">
        <w:r w:rsidR="00E073F8">
          <w:rPr>
            <w:rFonts w:asciiTheme="minorHAnsi" w:eastAsiaTheme="minorHAnsi" w:hAnsiTheme="minorHAnsi" w:cstheme="minorBidi"/>
            <w:sz w:val="22"/>
            <w:szCs w:val="22"/>
            <w:lang w:eastAsia="en-US"/>
          </w:rPr>
          <w:t>c</w:t>
        </w:r>
      </w:ins>
      <w:ins w:id="151" w:author="Facundo-std" w:date="2010-06-25T20:30:00Z">
        <w:r w:rsidRPr="008C2E2C">
          <w:rPr>
            <w:rFonts w:asciiTheme="minorHAnsi" w:eastAsiaTheme="minorHAnsi" w:hAnsiTheme="minorHAnsi" w:cstheme="minorBidi"/>
            <w:sz w:val="22"/>
            <w:szCs w:val="22"/>
            <w:lang w:eastAsia="en-US"/>
          </w:rPr>
          <w:t xml:space="preserve">omo </w:t>
        </w:r>
      </w:ins>
      <w:ins w:id="152" w:author="Facundo-std" w:date="2010-06-25T20:31:00Z">
        <w:r w:rsidR="00E073F8">
          <w:rPr>
            <w:rFonts w:asciiTheme="minorHAnsi" w:eastAsiaTheme="minorHAnsi" w:hAnsiTheme="minorHAnsi" w:cstheme="minorBidi"/>
            <w:sz w:val="22"/>
            <w:szCs w:val="22"/>
            <w:lang w:eastAsia="en-US"/>
          </w:rPr>
          <w:t>por</w:t>
        </w:r>
      </w:ins>
      <w:ins w:id="153" w:author="Facundo-std" w:date="2010-06-25T20:32:00Z">
        <w:r w:rsidR="00E073F8">
          <w:rPr>
            <w:rFonts w:asciiTheme="minorHAnsi" w:eastAsiaTheme="minorHAnsi" w:hAnsiTheme="minorHAnsi" w:cstheme="minorBidi"/>
            <w:sz w:val="22"/>
            <w:szCs w:val="22"/>
            <w:lang w:eastAsia="en-US"/>
          </w:rPr>
          <w:t xml:space="preserve"> </w:t>
        </w:r>
      </w:ins>
      <w:ins w:id="154" w:author="Facundo-std" w:date="2010-06-25T20:30:00Z">
        <w:r w:rsidRPr="008C2E2C">
          <w:rPr>
            <w:rFonts w:asciiTheme="minorHAnsi" w:eastAsiaTheme="minorHAnsi" w:hAnsiTheme="minorHAnsi" w:cstheme="minorBidi"/>
            <w:sz w:val="22"/>
            <w:szCs w:val="22"/>
            <w:lang w:eastAsia="en-US"/>
          </w:rPr>
          <w:t xml:space="preserve">ejemplo, </w:t>
        </w:r>
        <w:del w:id="155" w:author="Facundo-std" w:date="2010-06-25T20:32:00Z">
          <w:r w:rsidRPr="008C2E2C" w:rsidDel="00E073F8">
            <w:rPr>
              <w:rFonts w:asciiTheme="minorHAnsi" w:eastAsiaTheme="minorHAnsi" w:hAnsiTheme="minorHAnsi" w:cstheme="minorBidi"/>
              <w:sz w:val="22"/>
              <w:szCs w:val="22"/>
              <w:lang w:eastAsia="en-US"/>
            </w:rPr>
            <w:delText xml:space="preserve">en el espacio, fuera de nuestra atmosfera, existe un </w:delText>
          </w:r>
        </w:del>
        <w:r w:rsidRPr="008C2E2C">
          <w:rPr>
            <w:rFonts w:asciiTheme="minorHAnsi" w:eastAsiaTheme="minorHAnsi" w:hAnsiTheme="minorHAnsi" w:cstheme="minorBidi"/>
            <w:sz w:val="22"/>
            <w:szCs w:val="22"/>
            <w:lang w:eastAsia="en-US"/>
          </w:rPr>
          <w:t>flujo</w:t>
        </w:r>
      </w:ins>
      <w:ins w:id="156" w:author="Facundo-std" w:date="2010-06-25T20:32:00Z">
        <w:r w:rsidR="00E073F8">
          <w:rPr>
            <w:rFonts w:asciiTheme="minorHAnsi" w:eastAsiaTheme="minorHAnsi" w:hAnsiTheme="minorHAnsi" w:cstheme="minorBidi"/>
            <w:sz w:val="22"/>
            <w:szCs w:val="22"/>
            <w:lang w:eastAsia="en-US"/>
          </w:rPr>
          <w:t>s</w:t>
        </w:r>
      </w:ins>
      <w:ins w:id="157" w:author="Facundo-std" w:date="2010-06-25T20:30:00Z">
        <w:r w:rsidRPr="008C2E2C">
          <w:rPr>
            <w:rFonts w:asciiTheme="minorHAnsi" w:eastAsiaTheme="minorHAnsi" w:hAnsiTheme="minorHAnsi" w:cstheme="minorBidi"/>
            <w:sz w:val="22"/>
            <w:szCs w:val="22"/>
            <w:lang w:eastAsia="en-US"/>
          </w:rPr>
          <w:t xml:space="preserve"> de rayos cósmicos y protones (partículas y núcleos de átomos de alta energía)</w:t>
        </w:r>
      </w:ins>
      <w:ins w:id="158" w:author="Facundo-std" w:date="2010-06-25T20:32:00Z">
        <w:r w:rsidR="00E073F8">
          <w:rPr>
            <w:rFonts w:asciiTheme="minorHAnsi" w:eastAsiaTheme="minorHAnsi" w:hAnsiTheme="minorHAnsi" w:cstheme="minorBidi"/>
            <w:sz w:val="22"/>
            <w:szCs w:val="22"/>
            <w:lang w:eastAsia="en-US"/>
          </w:rPr>
          <w:t xml:space="preserve"> presentes en el </w:t>
        </w:r>
      </w:ins>
      <w:ins w:id="159" w:author="Facundo-std" w:date="2010-06-25T20:33:00Z">
        <w:r w:rsidR="00E073F8">
          <w:rPr>
            <w:rFonts w:asciiTheme="minorHAnsi" w:eastAsiaTheme="minorHAnsi" w:hAnsiTheme="minorHAnsi" w:cstheme="minorBidi"/>
            <w:sz w:val="22"/>
            <w:szCs w:val="22"/>
            <w:lang w:eastAsia="en-US"/>
          </w:rPr>
          <w:t>universo, fuera de nuestra atmosfera</w:t>
        </w:r>
      </w:ins>
      <w:ins w:id="160" w:author="Facundo-std" w:date="2010-06-25T20:30:00Z">
        <w:r w:rsidRPr="008C2E2C">
          <w:rPr>
            <w:rFonts w:asciiTheme="minorHAnsi" w:eastAsiaTheme="minorHAnsi" w:hAnsiTheme="minorHAnsi" w:cstheme="minorBidi"/>
            <w:sz w:val="22"/>
            <w:szCs w:val="22"/>
            <w:lang w:eastAsia="en-US"/>
          </w:rPr>
          <w:t xml:space="preserve">. Si </w:t>
        </w:r>
      </w:ins>
      <w:ins w:id="161" w:author="Facundo-std" w:date="2010-06-25T20:35:00Z">
        <w:r w:rsidR="00F56B84">
          <w:rPr>
            <w:rFonts w:asciiTheme="minorHAnsi" w:eastAsiaTheme="minorHAnsi" w:hAnsiTheme="minorHAnsi" w:cstheme="minorBidi"/>
            <w:sz w:val="22"/>
            <w:szCs w:val="22"/>
            <w:lang w:eastAsia="en-US"/>
          </w:rPr>
          <w:t xml:space="preserve">tan </w:t>
        </w:r>
      </w:ins>
      <w:ins w:id="162" w:author="Facundo-std" w:date="2010-06-25T20:30:00Z">
        <w:r w:rsidRPr="008C2E2C">
          <w:rPr>
            <w:rFonts w:asciiTheme="minorHAnsi" w:eastAsiaTheme="minorHAnsi" w:hAnsiTheme="minorHAnsi" w:cstheme="minorBidi"/>
            <w:sz w:val="22"/>
            <w:szCs w:val="22"/>
            <w:lang w:eastAsia="en-US"/>
          </w:rPr>
          <w:t>solo una partícula cargada llega</w:t>
        </w:r>
      </w:ins>
      <w:ins w:id="163" w:author="Facundo-std" w:date="2010-06-25T20:35:00Z">
        <w:r w:rsidR="00F56B84">
          <w:rPr>
            <w:rFonts w:asciiTheme="minorHAnsi" w:eastAsiaTheme="minorHAnsi" w:hAnsiTheme="minorHAnsi" w:cstheme="minorBidi"/>
            <w:sz w:val="22"/>
            <w:szCs w:val="22"/>
            <w:lang w:eastAsia="en-US"/>
          </w:rPr>
          <w:t>ra</w:t>
        </w:r>
      </w:ins>
      <w:ins w:id="164" w:author="Facundo-std" w:date="2010-06-25T20:30:00Z">
        <w:r w:rsidRPr="008C2E2C">
          <w:rPr>
            <w:rFonts w:asciiTheme="minorHAnsi" w:eastAsiaTheme="minorHAnsi" w:hAnsiTheme="minorHAnsi" w:cstheme="minorBidi"/>
            <w:sz w:val="22"/>
            <w:szCs w:val="22"/>
            <w:lang w:eastAsia="en-US"/>
          </w:rPr>
          <w:t xml:space="preserve"> a </w:t>
        </w:r>
        <w:del w:id="165" w:author="Facundo-std" w:date="2010-06-25T20:35:00Z">
          <w:r w:rsidRPr="008C2E2C" w:rsidDel="00F56B84">
            <w:rPr>
              <w:rFonts w:asciiTheme="minorHAnsi" w:eastAsiaTheme="minorHAnsi" w:hAnsiTheme="minorHAnsi" w:cstheme="minorBidi"/>
              <w:sz w:val="22"/>
              <w:szCs w:val="22"/>
              <w:lang w:eastAsia="en-US"/>
            </w:rPr>
            <w:delText>chocar</w:delText>
          </w:r>
        </w:del>
      </w:ins>
      <w:ins w:id="166" w:author="Facundo-std" w:date="2010-06-25T20:35:00Z">
        <w:r w:rsidR="00F56B84">
          <w:rPr>
            <w:rFonts w:asciiTheme="minorHAnsi" w:eastAsiaTheme="minorHAnsi" w:hAnsiTheme="minorHAnsi" w:cstheme="minorBidi"/>
            <w:sz w:val="22"/>
            <w:szCs w:val="22"/>
            <w:lang w:eastAsia="en-US"/>
          </w:rPr>
          <w:t>impactar</w:t>
        </w:r>
      </w:ins>
      <w:ins w:id="167" w:author="Facundo-std" w:date="2010-06-25T20:30:00Z">
        <w:r w:rsidRPr="008C2E2C">
          <w:rPr>
            <w:rFonts w:asciiTheme="minorHAnsi" w:eastAsiaTheme="minorHAnsi" w:hAnsiTheme="minorHAnsi" w:cstheme="minorBidi"/>
            <w:sz w:val="22"/>
            <w:szCs w:val="22"/>
            <w:lang w:eastAsia="en-US"/>
          </w:rPr>
          <w:t xml:space="preserve"> </w:t>
        </w:r>
      </w:ins>
      <w:ins w:id="168" w:author="Facundo-std" w:date="2010-06-25T20:37:00Z">
        <w:r w:rsidR="00F56B84">
          <w:rPr>
            <w:rFonts w:asciiTheme="minorHAnsi" w:eastAsiaTheme="minorHAnsi" w:hAnsiTheme="minorHAnsi" w:cstheme="minorBidi"/>
            <w:sz w:val="22"/>
            <w:szCs w:val="22"/>
            <w:lang w:eastAsia="en-US"/>
          </w:rPr>
          <w:t>en</w:t>
        </w:r>
      </w:ins>
      <w:ins w:id="169" w:author="Facundo-std" w:date="2010-06-25T20:36:00Z">
        <w:r w:rsidR="00F56B84">
          <w:rPr>
            <w:rFonts w:asciiTheme="minorHAnsi" w:eastAsiaTheme="minorHAnsi" w:hAnsiTheme="minorHAnsi" w:cstheme="minorBidi"/>
            <w:sz w:val="22"/>
            <w:szCs w:val="22"/>
            <w:lang w:eastAsia="en-US"/>
          </w:rPr>
          <w:t xml:space="preserve"> un transistor de una celda de memoria </w:t>
        </w:r>
      </w:ins>
      <w:ins w:id="170" w:author="Facundo-std" w:date="2010-06-25T20:30:00Z">
        <w:del w:id="171" w:author="Facundo-std" w:date="2010-06-25T20:36:00Z">
          <w:r w:rsidRPr="008C2E2C" w:rsidDel="00F56B84">
            <w:rPr>
              <w:rFonts w:asciiTheme="minorHAnsi" w:eastAsiaTheme="minorHAnsi" w:hAnsiTheme="minorHAnsi" w:cstheme="minorBidi"/>
              <w:sz w:val="22"/>
              <w:szCs w:val="22"/>
              <w:lang w:eastAsia="en-US"/>
            </w:rPr>
            <w:delText xml:space="preserve">al volumen activo del bit </w:delText>
          </w:r>
        </w:del>
        <w:r w:rsidRPr="008C2E2C">
          <w:rPr>
            <w:rFonts w:asciiTheme="minorHAnsi" w:eastAsiaTheme="minorHAnsi" w:hAnsiTheme="minorHAnsi" w:cstheme="minorBidi"/>
            <w:sz w:val="22"/>
            <w:szCs w:val="22"/>
            <w:lang w:eastAsia="en-US"/>
          </w:rPr>
          <w:t>de una</w:t>
        </w:r>
        <w:del w:id="172" w:author="Facundo-std" w:date="2010-06-25T20:36:00Z">
          <w:r w:rsidRPr="008C2E2C" w:rsidDel="00F56B84">
            <w:rPr>
              <w:rFonts w:asciiTheme="minorHAnsi" w:eastAsiaTheme="minorHAnsi" w:hAnsiTheme="minorHAnsi" w:cstheme="minorBidi"/>
              <w:sz w:val="22"/>
              <w:szCs w:val="22"/>
              <w:lang w:eastAsia="en-US"/>
            </w:rPr>
            <w:delText xml:space="preserve"> memoria de</w:delText>
          </w:r>
        </w:del>
        <w:r w:rsidRPr="008C2E2C">
          <w:rPr>
            <w:rFonts w:asciiTheme="minorHAnsi" w:eastAsiaTheme="minorHAnsi" w:hAnsiTheme="minorHAnsi" w:cstheme="minorBidi"/>
            <w:sz w:val="22"/>
            <w:szCs w:val="22"/>
            <w:lang w:eastAsia="en-US"/>
          </w:rPr>
          <w:t xml:space="preserve"> computadora, este depositaria una carga adicional en esta</w:t>
        </w:r>
        <w:del w:id="173" w:author="Facundo-std" w:date="2010-06-25T20:37:00Z">
          <w:r w:rsidRPr="008C2E2C" w:rsidDel="00F56B84">
            <w:rPr>
              <w:rFonts w:asciiTheme="minorHAnsi" w:eastAsiaTheme="minorHAnsi" w:hAnsiTheme="minorHAnsi" w:cstheme="minorBidi"/>
              <w:sz w:val="22"/>
              <w:szCs w:val="22"/>
              <w:lang w:eastAsia="en-US"/>
            </w:rPr>
            <w:delText xml:space="preserve">. Como la carga de energía depositada es la que representa la información de esta memoria (0=ninguna carga, 1=un nivel de carga mayor al mínimo), esto cambiaria la información de la memoria de un 0 a un 1, o viceversa, </w:delText>
          </w:r>
        </w:del>
        <w:del w:id="174" w:author="Facundo-std" w:date="2010-06-25T20:38:00Z">
          <w:r w:rsidRPr="008C2E2C" w:rsidDel="00E80498">
            <w:rPr>
              <w:rFonts w:asciiTheme="minorHAnsi" w:eastAsiaTheme="minorHAnsi" w:hAnsiTheme="minorHAnsi" w:cstheme="minorBidi"/>
              <w:sz w:val="22"/>
              <w:szCs w:val="22"/>
              <w:lang w:eastAsia="en-US"/>
            </w:rPr>
            <w:delText>dándonos</w:delText>
          </w:r>
        </w:del>
      </w:ins>
      <w:ins w:id="175" w:author="Facundo-std" w:date="2010-06-25T20:39:00Z">
        <w:r w:rsidR="00E80498">
          <w:rPr>
            <w:rFonts w:asciiTheme="minorHAnsi" w:eastAsiaTheme="minorHAnsi" w:hAnsiTheme="minorHAnsi" w:cstheme="minorBidi"/>
            <w:sz w:val="22"/>
            <w:szCs w:val="22"/>
            <w:lang w:eastAsia="en-US"/>
          </w:rPr>
          <w:t xml:space="preserve"> </w:t>
        </w:r>
      </w:ins>
      <w:ins w:id="176" w:author="Facundo-std" w:date="2010-06-25T20:38:00Z">
        <w:r w:rsidR="00E80498">
          <w:rPr>
            <w:rFonts w:asciiTheme="minorHAnsi" w:eastAsiaTheme="minorHAnsi" w:hAnsiTheme="minorHAnsi" w:cstheme="minorBidi"/>
            <w:sz w:val="22"/>
            <w:szCs w:val="22"/>
            <w:lang w:eastAsia="en-US"/>
          </w:rPr>
          <w:t>dando</w:t>
        </w:r>
      </w:ins>
      <w:ins w:id="177" w:author="Facundo-std" w:date="2010-06-25T20:30:00Z">
        <w:r w:rsidRPr="008C2E2C">
          <w:rPr>
            <w:rFonts w:asciiTheme="minorHAnsi" w:eastAsiaTheme="minorHAnsi" w:hAnsiTheme="minorHAnsi" w:cstheme="minorBidi"/>
            <w:sz w:val="22"/>
            <w:szCs w:val="22"/>
            <w:lang w:eastAsia="en-US"/>
          </w:rPr>
          <w:t xml:space="preserve"> como resultado una reprogramación natural de la memoria</w:t>
        </w:r>
      </w:ins>
      <w:ins w:id="178" w:author="Facundo-std" w:date="2010-06-25T20:39:00Z">
        <w:r w:rsidR="00E80498">
          <w:rPr>
            <w:rFonts w:asciiTheme="minorHAnsi" w:eastAsiaTheme="minorHAnsi" w:hAnsiTheme="minorHAnsi" w:cstheme="minorBidi"/>
            <w:sz w:val="22"/>
            <w:szCs w:val="22"/>
            <w:lang w:eastAsia="en-US"/>
          </w:rPr>
          <w:t>.</w:t>
        </w:r>
      </w:ins>
      <w:ins w:id="179" w:author="Facundo-std" w:date="2010-06-25T20:30:00Z">
        <w:del w:id="180" w:author="Facundo-std" w:date="2010-06-25T20:39:00Z">
          <w:r w:rsidRPr="008C2E2C" w:rsidDel="00E80498">
            <w:rPr>
              <w:rFonts w:asciiTheme="minorHAnsi" w:eastAsiaTheme="minorHAnsi" w:hAnsiTheme="minorHAnsi" w:cstheme="minorBidi"/>
              <w:sz w:val="22"/>
              <w:szCs w:val="22"/>
              <w:lang w:eastAsia="en-US"/>
            </w:rPr>
            <w:delText xml:space="preserve"> de la computadora causada por la acción de rayos cósmicos.</w:delText>
          </w:r>
        </w:del>
        <w:r w:rsidRPr="008C2E2C">
          <w:rPr>
            <w:rFonts w:asciiTheme="minorHAnsi" w:eastAsiaTheme="minorHAnsi" w:hAnsiTheme="minorHAnsi" w:cstheme="minorBidi"/>
            <w:sz w:val="22"/>
            <w:szCs w:val="22"/>
            <w:lang w:eastAsia="en-US"/>
          </w:rPr>
          <w:t xml:space="preserve"> </w:t>
        </w:r>
      </w:ins>
    </w:p>
    <w:p w:rsidR="00842802" w:rsidRPr="0022402B" w:rsidRDefault="00D07B27" w:rsidP="00842802">
      <w:pPr>
        <w:pStyle w:val="NormalWeb"/>
        <w:rPr>
          <w:rFonts w:asciiTheme="minorHAnsi" w:hAnsiTheme="minorHAnsi" w:cstheme="minorHAnsi"/>
          <w:sz w:val="22"/>
          <w:szCs w:val="22"/>
        </w:rPr>
      </w:pPr>
      <w:ins w:id="181" w:author="Facundo-std" w:date="2010-06-25T20:30:00Z">
        <w:r>
          <w:rPr>
            <w:rFonts w:asciiTheme="minorHAnsi" w:hAnsiTheme="minorHAnsi" w:cstheme="minorHAnsi"/>
            <w:noProof/>
            <w:sz w:val="22"/>
            <w:szCs w:val="22"/>
            <w:rPrChange w:id="182">
              <w:rPr>
                <w:rFonts w:asciiTheme="minorHAnsi" w:eastAsiaTheme="minorHAnsi" w:hAnsiTheme="minorHAnsi" w:cstheme="minorBidi"/>
                <w:noProof/>
                <w:sz w:val="22"/>
                <w:szCs w:val="22"/>
              </w:rPr>
            </w:rPrChange>
          </w:rPr>
          <w:lastRenderedPageBreak/>
          <w:drawing>
            <wp:inline distT="0" distB="0" distL="0" distR="0">
              <wp:extent cx="2319528" cy="1800000"/>
              <wp:effectExtent l="19050" t="0" r="4572" b="0"/>
              <wp:docPr id="1"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8"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842802" w:rsidRPr="0022402B">
          <w:rPr>
            <w:rStyle w:val="apple-converted-space"/>
            <w:rFonts w:asciiTheme="minorHAnsi" w:hAnsiTheme="minorHAnsi" w:cstheme="minorHAnsi"/>
            <w:sz w:val="22"/>
            <w:szCs w:val="22"/>
          </w:rPr>
          <w:t> </w:t>
        </w:r>
        <w:r>
          <w:rPr>
            <w:rFonts w:asciiTheme="minorHAnsi" w:hAnsiTheme="minorHAnsi" w:cstheme="minorHAnsi"/>
            <w:noProof/>
            <w:sz w:val="22"/>
            <w:szCs w:val="22"/>
            <w:rPrChange w:id="183">
              <w:rPr>
                <w:rFonts w:asciiTheme="minorHAnsi" w:eastAsiaTheme="minorHAnsi" w:hAnsiTheme="minorHAnsi" w:cstheme="minorBidi"/>
                <w:noProof/>
                <w:sz w:val="22"/>
                <w:szCs w:val="22"/>
              </w:rPr>
            </w:rPrChange>
          </w:rPr>
          <w:drawing>
            <wp:inline distT="0" distB="0" distL="0" distR="0">
              <wp:extent cx="3014856" cy="1800000"/>
              <wp:effectExtent l="19050" t="0" r="0" b="0"/>
              <wp:docPr id="3"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9"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ins>
    </w:p>
    <w:p w:rsidR="00842802" w:rsidRPr="0022402B" w:rsidDel="008C1194" w:rsidRDefault="00E80498" w:rsidP="008C1194">
      <w:pPr>
        <w:pStyle w:val="NormalWeb"/>
        <w:rPr>
          <w:del w:id="184" w:author="Facundo-std" w:date="2010-06-25T20:58:00Z"/>
          <w:rFonts w:asciiTheme="minorHAnsi" w:hAnsiTheme="minorHAnsi" w:cstheme="minorHAnsi"/>
          <w:sz w:val="22"/>
          <w:szCs w:val="22"/>
        </w:rPr>
      </w:pPr>
      <w:ins w:id="185" w:author="Facundo-std" w:date="2010-06-25T20:40:00Z">
        <w:r>
          <w:rPr>
            <w:rFonts w:asciiTheme="minorHAnsi" w:hAnsiTheme="minorHAnsi" w:cstheme="minorHAnsi"/>
            <w:sz w:val="22"/>
            <w:szCs w:val="22"/>
          </w:rPr>
          <w:t xml:space="preserve">Si bien </w:t>
        </w:r>
      </w:ins>
      <w:ins w:id="186" w:author="Facundo-std" w:date="2010-06-25T20:30:00Z">
        <w:del w:id="187" w:author="Facundo-std" w:date="2010-06-25T20:40:00Z">
          <w:r w:rsidR="00842802" w:rsidRPr="0022402B" w:rsidDel="00E80498">
            <w:rPr>
              <w:rFonts w:asciiTheme="minorHAnsi" w:hAnsiTheme="minorHAnsi" w:cstheme="minorHAnsi"/>
              <w:sz w:val="22"/>
              <w:szCs w:val="22"/>
            </w:rPr>
            <w:delText>L</w:delText>
          </w:r>
        </w:del>
      </w:ins>
      <w:ins w:id="188" w:author="Facundo-std" w:date="2010-06-25T20:40:00Z">
        <w:r>
          <w:rPr>
            <w:rFonts w:asciiTheme="minorHAnsi" w:hAnsiTheme="minorHAnsi" w:cstheme="minorHAnsi"/>
            <w:sz w:val="22"/>
            <w:szCs w:val="22"/>
          </w:rPr>
          <w:t>l</w:t>
        </w:r>
      </w:ins>
      <w:ins w:id="189" w:author="Facundo-std" w:date="2010-06-25T20:30:00Z">
        <w:r w:rsidR="00842802" w:rsidRPr="0022402B">
          <w:rPr>
            <w:rFonts w:asciiTheme="minorHAnsi" w:hAnsiTheme="minorHAnsi" w:cstheme="minorHAnsi"/>
            <w:sz w:val="22"/>
            <w:szCs w:val="22"/>
          </w:rPr>
          <w:t>a atmosfera terrestre provee un muy eficiente escudo para los rayos cósmicos</w:t>
        </w:r>
      </w:ins>
      <w:ins w:id="190" w:author="Facundo-std" w:date="2010-06-25T20:59:00Z">
        <w:r w:rsidR="008C1194">
          <w:rPr>
            <w:rFonts w:asciiTheme="minorHAnsi" w:hAnsiTheme="minorHAnsi" w:cstheme="minorHAnsi"/>
            <w:sz w:val="22"/>
            <w:szCs w:val="22"/>
          </w:rPr>
          <w:t xml:space="preserve"> (generlamente protones)</w:t>
        </w:r>
      </w:ins>
      <w:ins w:id="191" w:author="Facundo-std" w:date="2010-06-25T20:30:00Z">
        <w:r w:rsidR="00842802" w:rsidRPr="0022402B">
          <w:rPr>
            <w:rFonts w:asciiTheme="minorHAnsi" w:hAnsiTheme="minorHAnsi" w:cstheme="minorHAnsi"/>
            <w:sz w:val="22"/>
            <w:szCs w:val="22"/>
          </w:rPr>
          <w:t xml:space="preserve">, </w:t>
        </w:r>
        <w:del w:id="192" w:author="Facundo-std" w:date="2010-06-25T20:41:00Z">
          <w:r w:rsidR="00842802" w:rsidRPr="0022402B" w:rsidDel="00E80498">
            <w:rPr>
              <w:rFonts w:asciiTheme="minorHAnsi" w:hAnsiTheme="minorHAnsi" w:cstheme="minorHAnsi"/>
              <w:sz w:val="22"/>
              <w:szCs w:val="22"/>
            </w:rPr>
            <w:delText xml:space="preserve">pero </w:delText>
          </w:r>
        </w:del>
      </w:ins>
      <w:ins w:id="193" w:author="Facundo-std" w:date="2010-06-25T20:48:00Z">
        <w:r w:rsidR="00A24F9F">
          <w:rPr>
            <w:rFonts w:asciiTheme="minorHAnsi" w:hAnsiTheme="minorHAnsi" w:cstheme="minorHAnsi"/>
            <w:sz w:val="22"/>
            <w:szCs w:val="22"/>
          </w:rPr>
          <w:t>algunas partículas logran ingresar</w:t>
        </w:r>
      </w:ins>
      <w:ins w:id="194" w:author="Facundo-std" w:date="2010-06-25T20:49:00Z">
        <w:r w:rsidR="00A24F9F">
          <w:rPr>
            <w:rFonts w:asciiTheme="minorHAnsi" w:hAnsiTheme="minorHAnsi" w:cstheme="minorHAnsi"/>
            <w:sz w:val="22"/>
            <w:szCs w:val="22"/>
          </w:rPr>
          <w:t xml:space="preserve"> e impactar en </w:t>
        </w:r>
      </w:ins>
      <w:ins w:id="195" w:author="Facundo-std" w:date="2010-06-25T20:52:00Z">
        <w:r w:rsidR="00A24F9F">
          <w:rPr>
            <w:rFonts w:asciiTheme="minorHAnsi" w:hAnsiTheme="minorHAnsi" w:cstheme="minorHAnsi"/>
            <w:sz w:val="22"/>
            <w:szCs w:val="22"/>
          </w:rPr>
          <w:t>átomos</w:t>
        </w:r>
      </w:ins>
      <w:ins w:id="196" w:author="Facundo-std" w:date="2010-06-25T20:51:00Z">
        <w:r w:rsidR="00A24F9F">
          <w:rPr>
            <w:rFonts w:asciiTheme="minorHAnsi" w:hAnsiTheme="minorHAnsi" w:cstheme="minorHAnsi"/>
            <w:sz w:val="22"/>
            <w:szCs w:val="22"/>
          </w:rPr>
          <w:t xml:space="preserve"> de nitrógeno u oxigeno</w:t>
        </w:r>
      </w:ins>
      <w:ins w:id="197" w:author="Facundo-std" w:date="2010-06-25T20:53:00Z">
        <w:r w:rsidR="00A24F9F">
          <w:rPr>
            <w:rFonts w:asciiTheme="minorHAnsi" w:hAnsiTheme="minorHAnsi" w:cstheme="minorHAnsi"/>
            <w:sz w:val="22"/>
            <w:szCs w:val="22"/>
          </w:rPr>
          <w:t xml:space="preserve"> en la parte más externa de la atmosfera</w:t>
        </w:r>
      </w:ins>
      <w:ins w:id="198" w:author="Facundo-std" w:date="2010-06-25T20:52:00Z">
        <w:r w:rsidR="00A24F9F">
          <w:rPr>
            <w:rFonts w:asciiTheme="minorHAnsi" w:hAnsiTheme="minorHAnsi" w:cstheme="minorHAnsi"/>
            <w:sz w:val="22"/>
            <w:szCs w:val="22"/>
          </w:rPr>
          <w:t xml:space="preserve"> produciendo un extenso espectro de diversas partículas cargadas con grandes niveles de energía</w:t>
        </w:r>
      </w:ins>
      <w:ins w:id="199" w:author="Facundo-std" w:date="2010-06-25T20:57:00Z">
        <w:r w:rsidR="00B0241E">
          <w:rPr>
            <w:rFonts w:asciiTheme="minorHAnsi" w:hAnsiTheme="minorHAnsi" w:cstheme="minorHAnsi"/>
            <w:sz w:val="22"/>
            <w:szCs w:val="22"/>
          </w:rPr>
          <w:t xml:space="preserve"> </w:t>
        </w:r>
      </w:ins>
      <w:ins w:id="200" w:author="Facundo-std" w:date="2010-06-25T20:56:00Z">
        <w:r w:rsidR="00D72BC2">
          <w:rPr>
            <w:rFonts w:asciiTheme="minorHAnsi" w:hAnsiTheme="minorHAnsi" w:cstheme="minorHAnsi"/>
            <w:sz w:val="22"/>
            <w:szCs w:val="22"/>
          </w:rPr>
          <w:t>(</w:t>
        </w:r>
      </w:ins>
      <w:ins w:id="201" w:author="Facundo-std" w:date="2010-06-25T20:57:00Z">
        <w:r w:rsidR="00B0241E">
          <w:rPr>
            <w:rFonts w:asciiTheme="minorHAnsi" w:hAnsiTheme="minorHAnsi" w:cstheme="minorHAnsi"/>
            <w:sz w:val="22"/>
            <w:szCs w:val="22"/>
          </w:rPr>
          <w:t>proceso conocido como espalación</w:t>
        </w:r>
      </w:ins>
      <w:ins w:id="202" w:author="Facundo-std" w:date="2010-06-25T20:56:00Z">
        <w:r w:rsidR="00D72BC2">
          <w:rPr>
            <w:rFonts w:asciiTheme="minorHAnsi" w:hAnsiTheme="minorHAnsi" w:cstheme="minorHAnsi"/>
            <w:sz w:val="22"/>
            <w:szCs w:val="22"/>
          </w:rPr>
          <w:t>)</w:t>
        </w:r>
      </w:ins>
      <w:ins w:id="203" w:author="Facundo-std" w:date="2010-06-25T20:54:00Z">
        <w:r w:rsidR="00A24F9F">
          <w:rPr>
            <w:rFonts w:asciiTheme="minorHAnsi" w:hAnsiTheme="minorHAnsi" w:cstheme="minorHAnsi"/>
            <w:sz w:val="22"/>
            <w:szCs w:val="22"/>
          </w:rPr>
          <w:t xml:space="preserve">. </w:t>
        </w:r>
      </w:ins>
      <w:ins w:id="204" w:author="Facundo-std" w:date="2010-06-25T20:30:00Z">
        <w:del w:id="205" w:author="Facundo-std" w:date="2010-06-25T20:49:00Z">
          <w:r w:rsidR="00842802" w:rsidRPr="0022402B" w:rsidDel="00A24F9F">
            <w:rPr>
              <w:rFonts w:asciiTheme="minorHAnsi" w:hAnsiTheme="minorHAnsi" w:cstheme="minorHAnsi"/>
              <w:sz w:val="22"/>
              <w:szCs w:val="22"/>
            </w:rPr>
            <w:delText>igualmente existen algunos problemas a nivel del mar</w:delText>
          </w:r>
        </w:del>
        <w:del w:id="206" w:author="Facundo-std" w:date="2010-06-25T20:54:00Z">
          <w:r w:rsidR="00842802" w:rsidRPr="0022402B" w:rsidDel="00A24F9F">
            <w:rPr>
              <w:rFonts w:asciiTheme="minorHAnsi" w:hAnsiTheme="minorHAnsi" w:cstheme="minorHAnsi"/>
              <w:sz w:val="22"/>
              <w:szCs w:val="22"/>
            </w:rPr>
            <w:delText xml:space="preserve">. </w:delText>
          </w:r>
        </w:del>
        <w:del w:id="207" w:author="Facundo-std" w:date="2010-06-25T20:51:00Z">
          <w:r w:rsidR="00842802" w:rsidRPr="0022402B" w:rsidDel="00A24F9F">
            <w:rPr>
              <w:rFonts w:asciiTheme="minorHAnsi" w:hAnsiTheme="minorHAnsi" w:cstheme="minorHAnsi"/>
              <w:sz w:val="22"/>
              <w:szCs w:val="22"/>
            </w:rPr>
            <w:delText xml:space="preserve">El </w:delText>
          </w:r>
        </w:del>
        <w:del w:id="208" w:author="Facundo-std" w:date="2010-06-25T20:55:00Z">
          <w:r w:rsidR="00842802" w:rsidRPr="0022402B" w:rsidDel="00A24F9F">
            <w:rPr>
              <w:rFonts w:asciiTheme="minorHAnsi" w:hAnsiTheme="minorHAnsi" w:cstheme="minorHAnsi"/>
              <w:sz w:val="22"/>
              <w:szCs w:val="22"/>
            </w:rPr>
            <w:delText xml:space="preserve">rayo cósmico principal (generalmente protones) genera reacciones nucleares en la zona más externa de la atmosfera, llamada también “espalacion”. Esencialmente esto quiere decir que un protón de alta energía choca contra un átomo de nitrógeno u oxigeno y lo rompe en pequeños pedazos, y como resultado, tenemos un extenso espectro de diversas partículas cargadas con grandes niveles de energía. </w:delText>
          </w:r>
        </w:del>
      </w:ins>
      <w:ins w:id="209" w:author="Facundo-std" w:date="2010-06-25T20:55:00Z">
        <w:r w:rsidR="00A24F9F">
          <w:rPr>
            <w:rFonts w:asciiTheme="minorHAnsi" w:hAnsiTheme="minorHAnsi" w:cstheme="minorHAnsi"/>
            <w:sz w:val="22"/>
            <w:szCs w:val="22"/>
          </w:rPr>
          <w:t xml:space="preserve"> </w:t>
        </w:r>
      </w:ins>
      <w:ins w:id="210" w:author="Facundo-std" w:date="2010-06-25T20:30:00Z">
        <w:r w:rsidR="00842802" w:rsidRPr="0022402B">
          <w:rPr>
            <w:rFonts w:asciiTheme="minorHAnsi" w:hAnsiTheme="minorHAnsi" w:cstheme="minorHAnsi"/>
            <w:sz w:val="22"/>
            <w:szCs w:val="22"/>
          </w:rPr>
          <w:t>La mayoría de estas partículas son detenidas y absorbidas por la atmosfera terrestre, pero algunas logran penetrarla y alcanzan altitudes ocupadas por el humano.</w:t>
        </w:r>
      </w:ins>
    </w:p>
    <w:p w:rsidR="00842802" w:rsidRPr="0022402B" w:rsidRDefault="00842802" w:rsidP="008C1194">
      <w:pPr>
        <w:pStyle w:val="NormalWeb"/>
        <w:rPr>
          <w:rFonts w:asciiTheme="minorHAnsi" w:hAnsiTheme="minorHAnsi" w:cstheme="minorHAnsi"/>
          <w:sz w:val="22"/>
          <w:szCs w:val="22"/>
        </w:rPr>
      </w:pPr>
      <w:ins w:id="211" w:author="Facundo-std" w:date="2010-06-25T20:30:00Z">
        <w:del w:id="212" w:author="Facundo-std" w:date="2010-06-25T20:58:00Z">
          <w:r w:rsidRPr="0022402B" w:rsidDel="008C1194">
            <w:rPr>
              <w:rFonts w:asciiTheme="minorHAnsi" w:hAnsiTheme="minorHAnsi" w:cstheme="minorHAnsi"/>
              <w:sz w:val="22"/>
              <w:szCs w:val="22"/>
            </w:rPr>
            <w:delText>Las partículas más importantes en los SEE son los neutrones, los cuales al estar descargados, penetran la atmosfera de una manera mucho más eficiente, y al interactuar con núcleos pesados se vuelven eficientes para causar SEEs.</w:delText>
          </w:r>
        </w:del>
      </w:ins>
    </w:p>
    <w:p w:rsidR="00842802" w:rsidRPr="0022402B" w:rsidRDefault="00D07B27" w:rsidP="00842802">
      <w:pPr>
        <w:pStyle w:val="NormalWeb"/>
        <w:jc w:val="center"/>
        <w:rPr>
          <w:rFonts w:asciiTheme="minorHAnsi" w:hAnsiTheme="minorHAnsi" w:cstheme="minorHAnsi"/>
          <w:sz w:val="22"/>
          <w:szCs w:val="22"/>
        </w:rPr>
      </w:pPr>
      <w:ins w:id="213" w:author="Facundo-std" w:date="2010-06-25T20:30:00Z">
        <w:del w:id="214" w:author="Facundo-std" w:date="2010-06-25T21:21:00Z">
          <w:r>
            <w:rPr>
              <w:rFonts w:asciiTheme="minorHAnsi" w:hAnsiTheme="minorHAnsi" w:cstheme="minorHAnsi"/>
              <w:noProof/>
              <w:sz w:val="22"/>
              <w:szCs w:val="22"/>
              <w:rPrChange w:id="215">
                <w:rPr>
                  <w:rFonts w:asciiTheme="minorHAnsi" w:eastAsiaTheme="minorHAnsi" w:hAnsiTheme="minorHAnsi" w:cstheme="minorBidi"/>
                  <w:noProof/>
                  <w:sz w:val="22"/>
                  <w:szCs w:val="22"/>
                </w:rPr>
              </w:rPrChange>
            </w:rPr>
            <w:drawing>
              <wp:inline distT="0" distB="0" distL="0" distR="0">
                <wp:extent cx="4337731" cy="2520000"/>
                <wp:effectExtent l="19050" t="0" r="5669" b="0"/>
                <wp:docPr id="4"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0"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del>
      </w:ins>
    </w:p>
    <w:p w:rsidR="00972170" w:rsidDel="007E538D" w:rsidRDefault="00842802" w:rsidP="00842802">
      <w:pPr>
        <w:pStyle w:val="NormalWeb"/>
        <w:rPr>
          <w:del w:id="216" w:author="Facundo-std" w:date="2010-06-25T21:51:00Z"/>
          <w:rStyle w:val="apple-style-span"/>
          <w:rFonts w:asciiTheme="minorHAnsi" w:hAnsiTheme="minorHAnsi" w:cstheme="minorHAnsi"/>
          <w:sz w:val="22"/>
          <w:szCs w:val="22"/>
        </w:rPr>
      </w:pPr>
      <w:ins w:id="217" w:author="Facundo-std" w:date="2010-06-25T20:30:00Z">
        <w:r w:rsidRPr="0022402B">
          <w:rPr>
            <w:rFonts w:asciiTheme="minorHAnsi" w:hAnsiTheme="minorHAnsi" w:cstheme="minorHAnsi"/>
            <w:sz w:val="22"/>
            <w:szCs w:val="22"/>
          </w:rPr>
          <w:t xml:space="preserve">Otra fuente </w:t>
        </w:r>
      </w:ins>
      <w:ins w:id="218" w:author="Facundo-std" w:date="2010-06-25T21:00:00Z">
        <w:r w:rsidR="008C1194">
          <w:rPr>
            <w:rFonts w:asciiTheme="minorHAnsi" w:hAnsiTheme="minorHAnsi" w:cstheme="minorHAnsi"/>
            <w:sz w:val="22"/>
            <w:szCs w:val="22"/>
          </w:rPr>
          <w:t xml:space="preserve">importante </w:t>
        </w:r>
      </w:ins>
      <w:ins w:id="219" w:author="Facundo-std" w:date="2010-06-25T20:30:00Z">
        <w:r w:rsidRPr="0022402B">
          <w:rPr>
            <w:rFonts w:asciiTheme="minorHAnsi" w:hAnsiTheme="minorHAnsi" w:cstheme="minorHAnsi"/>
            <w:sz w:val="22"/>
            <w:szCs w:val="22"/>
          </w:rPr>
          <w:t xml:space="preserve">de SEEs son las impurezas en el material del dispositivo. </w:t>
        </w:r>
        <w:r w:rsidRPr="0022402B">
          <w:rPr>
            <w:rStyle w:val="apple-style-span"/>
            <w:rFonts w:asciiTheme="minorHAnsi" w:hAnsiTheme="minorHAnsi" w:cstheme="minorHAnsi"/>
            <w:sz w:val="22"/>
            <w:szCs w:val="22"/>
          </w:rPr>
          <w:t xml:space="preserve">Por ejemplo, el </w:t>
        </w:r>
        <w:del w:id="220" w:author="Facundo-std" w:date="2010-06-25T21:00:00Z">
          <w:r w:rsidRPr="0022402B" w:rsidDel="008C1194">
            <w:rPr>
              <w:rStyle w:val="apple-style-span"/>
              <w:rFonts w:asciiTheme="minorHAnsi" w:hAnsiTheme="minorHAnsi" w:cstheme="minorHAnsi"/>
              <w:sz w:val="22"/>
              <w:szCs w:val="22"/>
            </w:rPr>
            <w:delText>p</w:delText>
          </w:r>
        </w:del>
      </w:ins>
      <w:ins w:id="221" w:author="Facundo-std" w:date="2010-06-25T21:00:00Z">
        <w:r w:rsidR="008C1194">
          <w:rPr>
            <w:rStyle w:val="apple-style-span"/>
            <w:rFonts w:asciiTheme="minorHAnsi" w:hAnsiTheme="minorHAnsi" w:cstheme="minorHAnsi"/>
            <w:sz w:val="22"/>
            <w:szCs w:val="22"/>
          </w:rPr>
          <w:t>P</w:t>
        </w:r>
      </w:ins>
      <w:ins w:id="222" w:author="Facundo-std" w:date="2010-06-25T20:30:00Z">
        <w:r w:rsidRPr="0022402B">
          <w:rPr>
            <w:rStyle w:val="apple-style-span"/>
            <w:rFonts w:asciiTheme="minorHAnsi" w:hAnsiTheme="minorHAnsi" w:cstheme="minorHAnsi"/>
            <w:sz w:val="22"/>
            <w:szCs w:val="22"/>
          </w:rPr>
          <w:t>lomo utilizado</w:t>
        </w:r>
        <w:del w:id="223" w:author="Facundo-std" w:date="2010-06-25T21:00:00Z">
          <w:r w:rsidRPr="0022402B" w:rsidDel="008C1194">
            <w:rPr>
              <w:rStyle w:val="apple-style-span"/>
              <w:rFonts w:asciiTheme="minorHAnsi" w:hAnsiTheme="minorHAnsi" w:cstheme="minorHAnsi"/>
              <w:sz w:val="22"/>
              <w:szCs w:val="22"/>
            </w:rPr>
            <w:delText>s</w:delText>
          </w:r>
        </w:del>
        <w:r w:rsidRPr="0022402B">
          <w:rPr>
            <w:rStyle w:val="apple-style-span"/>
            <w:rFonts w:asciiTheme="minorHAnsi" w:hAnsiTheme="minorHAnsi" w:cstheme="minorHAnsi"/>
            <w:sz w:val="22"/>
            <w:szCs w:val="22"/>
          </w:rPr>
          <w:t xml:space="preserve"> para la soldadura</w:t>
        </w:r>
      </w:ins>
      <w:ins w:id="224" w:author="Facundo-std" w:date="2010-06-25T21:00:00Z">
        <w:r w:rsidR="008C1194">
          <w:rPr>
            <w:rStyle w:val="apple-style-span"/>
            <w:rFonts w:asciiTheme="minorHAnsi" w:hAnsiTheme="minorHAnsi" w:cstheme="minorHAnsi"/>
            <w:sz w:val="22"/>
            <w:szCs w:val="22"/>
          </w:rPr>
          <w:t>,</w:t>
        </w:r>
      </w:ins>
      <w:ins w:id="225" w:author="Facundo-std" w:date="2010-06-25T20:30:00Z">
        <w:r w:rsidRPr="0022402B">
          <w:rPr>
            <w:rStyle w:val="apple-style-span"/>
            <w:rFonts w:asciiTheme="minorHAnsi" w:hAnsiTheme="minorHAnsi" w:cstheme="minorHAnsi"/>
            <w:sz w:val="22"/>
            <w:szCs w:val="22"/>
          </w:rPr>
          <w:t xml:space="preserve"> puede tener restos de Uranio</w:t>
        </w:r>
      </w:ins>
      <w:ins w:id="226" w:author="Facundo-std" w:date="2010-06-25T21:05:00Z">
        <w:r w:rsidR="00973712">
          <w:rPr>
            <w:rStyle w:val="apple-style-span"/>
            <w:rFonts w:asciiTheme="minorHAnsi" w:hAnsiTheme="minorHAnsi" w:cstheme="minorHAnsi"/>
            <w:sz w:val="22"/>
            <w:szCs w:val="22"/>
          </w:rPr>
          <w:t>(U)</w:t>
        </w:r>
      </w:ins>
      <w:ins w:id="227" w:author="Facundo-std" w:date="2010-06-25T20:30:00Z">
        <w:r w:rsidRPr="0022402B">
          <w:rPr>
            <w:rStyle w:val="apple-style-span"/>
            <w:rFonts w:asciiTheme="minorHAnsi" w:hAnsiTheme="minorHAnsi" w:cstheme="minorHAnsi"/>
            <w:sz w:val="22"/>
            <w:szCs w:val="22"/>
          </w:rPr>
          <w:t xml:space="preserve"> o Torio</w:t>
        </w:r>
      </w:ins>
      <w:ins w:id="228" w:author="Facundo-std" w:date="2010-06-25T21:05:00Z">
        <w:r w:rsidR="00973712">
          <w:rPr>
            <w:rStyle w:val="apple-style-span"/>
            <w:rFonts w:asciiTheme="minorHAnsi" w:hAnsiTheme="minorHAnsi" w:cstheme="minorHAnsi"/>
            <w:sz w:val="22"/>
            <w:szCs w:val="22"/>
          </w:rPr>
          <w:t>(Th)</w:t>
        </w:r>
      </w:ins>
      <w:ins w:id="229" w:author="Facundo-std" w:date="2010-06-25T20:30:00Z">
        <w:r w:rsidRPr="0022402B">
          <w:rPr>
            <w:rStyle w:val="apple-style-span"/>
            <w:rFonts w:asciiTheme="minorHAnsi" w:hAnsiTheme="minorHAnsi" w:cstheme="minorHAnsi"/>
            <w:sz w:val="22"/>
            <w:szCs w:val="22"/>
          </w:rPr>
          <w:t>, ambos son naturalmente elementos radi</w:t>
        </w:r>
      </w:ins>
      <w:ins w:id="230" w:author="Facundo-std" w:date="2010-06-25T21:01:00Z">
        <w:r w:rsidR="008C1194">
          <w:rPr>
            <w:rStyle w:val="apple-style-span"/>
            <w:rFonts w:asciiTheme="minorHAnsi" w:hAnsiTheme="minorHAnsi" w:cstheme="minorHAnsi"/>
            <w:sz w:val="22"/>
            <w:szCs w:val="22"/>
          </w:rPr>
          <w:t>o</w:t>
        </w:r>
      </w:ins>
      <w:ins w:id="231" w:author="Facundo-std" w:date="2010-06-25T20:30:00Z">
        <w:r w:rsidRPr="0022402B">
          <w:rPr>
            <w:rStyle w:val="apple-style-span"/>
            <w:rFonts w:asciiTheme="minorHAnsi" w:hAnsiTheme="minorHAnsi" w:cstheme="minorHAnsi"/>
            <w:sz w:val="22"/>
            <w:szCs w:val="22"/>
          </w:rPr>
          <w:t>activos</w:t>
        </w:r>
      </w:ins>
      <w:ins w:id="232" w:author="Facundo-std" w:date="2010-06-25T21:03:00Z">
        <w:r w:rsidR="008C1194">
          <w:rPr>
            <w:rStyle w:val="apple-style-span"/>
            <w:rFonts w:asciiTheme="minorHAnsi" w:hAnsiTheme="minorHAnsi" w:cstheme="minorHAnsi"/>
            <w:sz w:val="22"/>
            <w:szCs w:val="22"/>
          </w:rPr>
          <w:t xml:space="preserve"> que generan</w:t>
        </w:r>
      </w:ins>
      <w:ins w:id="233" w:author="Facundo-std" w:date="2010-06-25T20:30:00Z">
        <w:del w:id="234" w:author="Facundo-std" w:date="2010-06-25T21:04:00Z">
          <w:r w:rsidRPr="0022402B" w:rsidDel="008C1194">
            <w:rPr>
              <w:rStyle w:val="apple-style-span"/>
              <w:rFonts w:asciiTheme="minorHAnsi" w:hAnsiTheme="minorHAnsi" w:cstheme="minorHAnsi"/>
              <w:sz w:val="22"/>
              <w:szCs w:val="22"/>
            </w:rPr>
            <w:delText>, la cual decae con la</w:delText>
          </w:r>
        </w:del>
        <w:r w:rsidRPr="0022402B">
          <w:rPr>
            <w:rStyle w:val="apple-style-span"/>
            <w:rFonts w:asciiTheme="minorHAnsi" w:hAnsiTheme="minorHAnsi" w:cstheme="minorHAnsi"/>
            <w:sz w:val="22"/>
            <w:szCs w:val="22"/>
          </w:rPr>
          <w:t xml:space="preserve"> emisi</w:t>
        </w:r>
        <w:del w:id="235" w:author="Facundo-std" w:date="2010-06-25T21:04:00Z">
          <w:r w:rsidRPr="0022402B" w:rsidDel="008C1194">
            <w:rPr>
              <w:rStyle w:val="apple-style-span"/>
              <w:rFonts w:asciiTheme="minorHAnsi" w:hAnsiTheme="minorHAnsi" w:cstheme="minorHAnsi"/>
              <w:sz w:val="22"/>
              <w:szCs w:val="22"/>
            </w:rPr>
            <w:delText>ó</w:delText>
          </w:r>
        </w:del>
      </w:ins>
      <w:ins w:id="236" w:author="Facundo-std" w:date="2010-06-25T21:04:00Z">
        <w:r w:rsidR="008C1194">
          <w:rPr>
            <w:rStyle w:val="apple-style-span"/>
            <w:rFonts w:asciiTheme="minorHAnsi" w:hAnsiTheme="minorHAnsi" w:cstheme="minorHAnsi"/>
            <w:sz w:val="22"/>
            <w:szCs w:val="22"/>
          </w:rPr>
          <w:t>o</w:t>
        </w:r>
      </w:ins>
      <w:ins w:id="237" w:author="Facundo-std" w:date="2010-06-25T20:30:00Z">
        <w:r w:rsidRPr="0022402B">
          <w:rPr>
            <w:rStyle w:val="apple-style-span"/>
            <w:rFonts w:asciiTheme="minorHAnsi" w:hAnsiTheme="minorHAnsi" w:cstheme="minorHAnsi"/>
            <w:sz w:val="22"/>
            <w:szCs w:val="22"/>
          </w:rPr>
          <w:t>n</w:t>
        </w:r>
      </w:ins>
      <w:ins w:id="238" w:author="Facundo-std" w:date="2010-06-25T21:04:00Z">
        <w:r w:rsidR="008C1194">
          <w:rPr>
            <w:rStyle w:val="apple-style-span"/>
            <w:rFonts w:asciiTheme="minorHAnsi" w:hAnsiTheme="minorHAnsi" w:cstheme="minorHAnsi"/>
            <w:sz w:val="22"/>
            <w:szCs w:val="22"/>
          </w:rPr>
          <w:t>es</w:t>
        </w:r>
      </w:ins>
      <w:ins w:id="239" w:author="Facundo-std" w:date="2010-06-25T20:30:00Z">
        <w:r w:rsidRPr="0022402B">
          <w:rPr>
            <w:rStyle w:val="apple-style-span"/>
            <w:rFonts w:asciiTheme="minorHAnsi" w:hAnsiTheme="minorHAnsi" w:cstheme="minorHAnsi"/>
            <w:sz w:val="22"/>
            <w:szCs w:val="22"/>
          </w:rPr>
          <w:t xml:space="preserve"> α</w:t>
        </w:r>
        <w:del w:id="240" w:author="Facundo-std" w:date="2010-06-25T21:04:00Z">
          <w:r w:rsidRPr="0022402B" w:rsidDel="008C1194">
            <w:rPr>
              <w:rStyle w:val="apple-style-span"/>
              <w:rFonts w:asciiTheme="minorHAnsi" w:hAnsiTheme="minorHAnsi" w:cstheme="minorHAnsi"/>
              <w:sz w:val="22"/>
              <w:szCs w:val="22"/>
            </w:rPr>
            <w:delText>.</w:delText>
          </w:r>
        </w:del>
      </w:ins>
      <w:ins w:id="241" w:author="Facundo-std" w:date="2010-06-25T21:04:00Z">
        <w:r w:rsidR="008C1194">
          <w:rPr>
            <w:rStyle w:val="apple-style-span"/>
            <w:rFonts w:asciiTheme="minorHAnsi" w:hAnsiTheme="minorHAnsi" w:cstheme="minorHAnsi"/>
            <w:sz w:val="22"/>
            <w:szCs w:val="22"/>
          </w:rPr>
          <w:t>,</w:t>
        </w:r>
      </w:ins>
      <w:ins w:id="242" w:author="Facundo-std" w:date="2010-06-25T20:30:00Z">
        <w:r w:rsidRPr="0022402B">
          <w:rPr>
            <w:rStyle w:val="apple-style-span"/>
            <w:rFonts w:asciiTheme="minorHAnsi" w:hAnsiTheme="minorHAnsi" w:cstheme="minorHAnsi"/>
            <w:sz w:val="22"/>
            <w:szCs w:val="22"/>
          </w:rPr>
          <w:t xml:space="preserve"> </w:t>
        </w:r>
        <w:del w:id="243" w:author="Facundo-std" w:date="2010-06-25T21:04:00Z">
          <w:r w:rsidRPr="0022402B" w:rsidDel="008C1194">
            <w:rPr>
              <w:rStyle w:val="apple-style-span"/>
              <w:rFonts w:asciiTheme="minorHAnsi" w:hAnsiTheme="minorHAnsi" w:cstheme="minorHAnsi"/>
              <w:sz w:val="22"/>
              <w:szCs w:val="22"/>
            </w:rPr>
            <w:delText>La partícula α puede</w:delText>
          </w:r>
        </w:del>
      </w:ins>
      <w:ins w:id="244" w:author="Facundo-std" w:date="2010-06-25T21:04:00Z">
        <w:r w:rsidR="008C1194">
          <w:rPr>
            <w:rStyle w:val="apple-style-span"/>
            <w:rFonts w:asciiTheme="minorHAnsi" w:hAnsiTheme="minorHAnsi" w:cstheme="minorHAnsi"/>
            <w:sz w:val="22"/>
            <w:szCs w:val="22"/>
          </w:rPr>
          <w:t>pudiendo</w:t>
        </w:r>
      </w:ins>
      <w:ins w:id="245" w:author="Facundo-std" w:date="2010-06-25T20:30:00Z">
        <w:r w:rsidRPr="0022402B">
          <w:rPr>
            <w:rStyle w:val="apple-style-span"/>
            <w:rFonts w:asciiTheme="minorHAnsi" w:hAnsiTheme="minorHAnsi" w:cstheme="minorHAnsi"/>
            <w:sz w:val="22"/>
            <w:szCs w:val="22"/>
          </w:rPr>
          <w:t xml:space="preserve"> luego liberar cargas y causar </w:t>
        </w:r>
        <w:del w:id="246" w:author="Facundo-std" w:date="2010-06-25T21:04:00Z">
          <w:r w:rsidRPr="0022402B" w:rsidDel="008C1194">
            <w:rPr>
              <w:rStyle w:val="apple-style-span"/>
              <w:rFonts w:asciiTheme="minorHAnsi" w:hAnsiTheme="minorHAnsi" w:cstheme="minorHAnsi"/>
              <w:sz w:val="22"/>
              <w:szCs w:val="22"/>
            </w:rPr>
            <w:delText xml:space="preserve">un </w:delText>
          </w:r>
        </w:del>
        <w:r w:rsidRPr="0022402B">
          <w:rPr>
            <w:rStyle w:val="apple-style-span"/>
            <w:rFonts w:asciiTheme="minorHAnsi" w:hAnsiTheme="minorHAnsi" w:cstheme="minorHAnsi"/>
            <w:sz w:val="22"/>
            <w:szCs w:val="22"/>
          </w:rPr>
          <w:t>SEE</w:t>
        </w:r>
      </w:ins>
      <w:ins w:id="247" w:author="Facundo-std" w:date="2010-06-25T21:04:00Z">
        <w:r w:rsidR="008C1194">
          <w:rPr>
            <w:rStyle w:val="apple-style-span"/>
            <w:rFonts w:asciiTheme="minorHAnsi" w:hAnsiTheme="minorHAnsi" w:cstheme="minorHAnsi"/>
            <w:sz w:val="22"/>
            <w:szCs w:val="22"/>
          </w:rPr>
          <w:t>s</w:t>
        </w:r>
      </w:ins>
      <w:ins w:id="248" w:author="Facundo-std" w:date="2010-06-25T21:05:00Z">
        <w:r w:rsidR="008C1194">
          <w:rPr>
            <w:rStyle w:val="apple-style-span"/>
            <w:rFonts w:asciiTheme="minorHAnsi" w:hAnsiTheme="minorHAnsi" w:cstheme="minorHAnsi"/>
            <w:sz w:val="22"/>
            <w:szCs w:val="22"/>
          </w:rPr>
          <w:t>.</w:t>
        </w:r>
      </w:ins>
      <w:ins w:id="249" w:author="Facundo-std" w:date="2010-06-25T20:30:00Z">
        <w:r w:rsidRPr="0022402B">
          <w:rPr>
            <w:rStyle w:val="apple-style-span"/>
            <w:rFonts w:asciiTheme="minorHAnsi" w:hAnsiTheme="minorHAnsi" w:cstheme="minorHAnsi"/>
            <w:sz w:val="22"/>
            <w:szCs w:val="22"/>
          </w:rPr>
          <w:t xml:space="preserve"> </w:t>
        </w:r>
        <w:r w:rsidRPr="0022402B">
          <w:rPr>
            <w:rStyle w:val="Refdenotaalfinal"/>
            <w:rFonts w:asciiTheme="minorHAnsi" w:hAnsiTheme="minorHAnsi" w:cstheme="minorHAnsi"/>
            <w:sz w:val="22"/>
            <w:szCs w:val="22"/>
          </w:rPr>
          <w:endnoteReference w:id="2"/>
        </w:r>
        <w:del w:id="253" w:author="Facundo-std" w:date="2010-06-25T21:05:00Z">
          <w:r w:rsidRPr="0022402B" w:rsidDel="008C1194">
            <w:rPr>
              <w:rStyle w:val="apple-style-span"/>
              <w:rFonts w:asciiTheme="minorHAnsi" w:hAnsiTheme="minorHAnsi" w:cstheme="minorHAnsi"/>
              <w:sz w:val="22"/>
              <w:szCs w:val="22"/>
            </w:rPr>
            <w:delText>.</w:delText>
          </w:r>
        </w:del>
      </w:ins>
    </w:p>
    <w:moveToRangeEnd w:id="141"/>
    <w:p w:rsidR="0022402B" w:rsidRPr="0022402B" w:rsidDel="00BC4E9C" w:rsidRDefault="0022402B" w:rsidP="0022402B">
      <w:pPr>
        <w:rPr>
          <w:del w:id="254" w:author="Facundo-std" w:date="2010-06-25T21:09:00Z"/>
          <w:rFonts w:cstheme="minorHAnsi"/>
          <w:b/>
          <w:i/>
          <w:color w:val="FF0000"/>
        </w:rPr>
      </w:pPr>
      <w:del w:id="255" w:author="Facundo-std" w:date="2010-06-25T21:09:00Z">
        <w:r w:rsidRPr="0022402B" w:rsidDel="00BC4E9C">
          <w:rPr>
            <w:rFonts w:cstheme="minorHAnsi"/>
            <w:b/>
            <w:i/>
            <w:color w:val="FF0000"/>
          </w:rPr>
          <w:lastRenderedPageBreak/>
          <w:delText>HISTORIA</w:delText>
        </w:r>
      </w:del>
    </w:p>
    <w:p w:rsidR="0022402B" w:rsidRPr="0022402B" w:rsidDel="00BC4E9C" w:rsidRDefault="0022402B" w:rsidP="0022402B">
      <w:pPr>
        <w:rPr>
          <w:del w:id="256" w:author="Facundo-std" w:date="2010-06-25T21:09:00Z"/>
          <w:rFonts w:eastAsiaTheme="minorEastAsia" w:cstheme="minorHAnsi"/>
        </w:rPr>
      </w:pPr>
      <w:del w:id="257" w:author="Facundo-std" w:date="2010-06-25T21:09:00Z">
        <w:r w:rsidRPr="0022402B" w:rsidDel="00BC4E9C">
          <w:rPr>
            <w:rStyle w:val="apple-style-span"/>
            <w:rFonts w:cstheme="minorHAnsi"/>
          </w:rPr>
          <w:delText>Varios años después de que los Single Event Upset (SEU) fueran descubiertos en el espacio en 1975, J. Ziegler</w:delText>
        </w:r>
        <w:r w:rsidRPr="0022402B" w:rsidDel="00BC4E9C">
          <w:rPr>
            <w:rStyle w:val="Refdenotaalfinal"/>
            <w:rFonts w:cstheme="minorHAnsi"/>
          </w:rPr>
          <w:endnoteReference w:id="3"/>
        </w:r>
        <w:r w:rsidRPr="0022402B" w:rsidDel="00BC4E9C">
          <w:rPr>
            <w:rStyle w:val="apple-style-span"/>
            <w:rFonts w:cstheme="minorHAnsi"/>
          </w:rPr>
          <w:delText xml:space="preserve"> noto el potencial de la microelectrónica de ser susceptible a SEU a nivel del mar causado por rayos cósmicos y principalmente neutrones. El trabajo de Ziegler estuvo motivado por el labor de T. May and M. Woods</w:delText>
        </w:r>
        <w:r w:rsidRPr="0022402B" w:rsidDel="00BC4E9C">
          <w:rPr>
            <w:rStyle w:val="Refdenotaalfinal"/>
            <w:rFonts w:cstheme="minorHAnsi"/>
          </w:rPr>
          <w:endnoteReference w:id="4"/>
        </w:r>
        <w:r w:rsidRPr="0022402B" w:rsidDel="00BC4E9C">
          <w:rPr>
            <w:rStyle w:val="apple-style-span"/>
            <w:rFonts w:cstheme="minorHAnsi"/>
          </w:rPr>
          <w:delText xml:space="preserve">, quienes descubrieron que los errores en chips de memoria RAM fueron causando por partículas alfa liberadas por los materiales contaminantes U y Th del embalaje del chip. Este problema fue tomado muy seriamente y los fabricantes de chips tomaron acción específica en reducir los niveles de tolerancia a SEU, principalmente reduciendo el flujo de partículas alfa emitidas por el embasado y el procesamiento de materiales a un nivel general </w:delText>
        </w:r>
        <m:oMath>
          <m:r>
            <w:rPr>
              <w:rFonts w:ascii="Cambria Math" w:cstheme="minorHAnsi"/>
            </w:rPr>
            <m:t>&lt;0.01</m:t>
          </m:r>
          <m:f>
            <m:fPr>
              <m:ctrlPr>
                <w:rPr>
                  <w:rFonts w:ascii="Cambria Math" w:hAnsi="Cambria Math" w:cstheme="minorHAnsi"/>
                  <w:i/>
                </w:rPr>
              </m:ctrlPr>
            </m:fPr>
            <m:num>
              <m:r>
                <w:rPr>
                  <w:rFonts w:ascii="Cambria Math" w:hAnsi="Cambria Math" w:cstheme="minorHAnsi"/>
                </w:rPr>
                <m:t>α</m:t>
              </m:r>
            </m:num>
            <m:den>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m</m:t>
                  </m:r>
                </m:e>
                <m:sup>
                  <m:r>
                    <w:rPr>
                      <w:rFonts w:ascii="Cambria Math" w:cstheme="minorHAnsi"/>
                    </w:rPr>
                    <m:t>2</m:t>
                  </m:r>
                </m:sup>
              </m:sSup>
            </m:den>
          </m:f>
          <m:r>
            <w:rPr>
              <w:rFonts w:cstheme="minorHAnsi"/>
            </w:rPr>
            <m:t>-</m:t>
          </m:r>
          <m:r>
            <w:rPr>
              <w:rFonts w:hAnsi="Cambria Math" w:cstheme="minorHAnsi"/>
            </w:rPr>
            <m:t>h</m:t>
          </m:r>
          <m:r>
            <w:rPr>
              <w:rFonts w:ascii="Cambria Math" w:hAnsi="Cambria Math" w:cstheme="minorHAnsi"/>
            </w:rPr>
            <m:t>r</m:t>
          </m:r>
          <m:r>
            <w:rPr>
              <w:rFonts w:ascii="Cambria Math" w:cstheme="minorHAnsi"/>
            </w:rPr>
            <m:t xml:space="preserve"> </m:t>
          </m:r>
          <m:r>
            <w:rPr>
              <w:rStyle w:val="Refdenotaalfinal"/>
              <w:rFonts w:ascii="Cambria Math" w:cstheme="minorHAnsi"/>
              <w:i/>
            </w:rPr>
            <w:endnoteReference w:id="5"/>
          </m:r>
        </m:oMath>
        <w:r w:rsidDel="00BC4E9C">
          <w:rPr>
            <w:rFonts w:eastAsiaTheme="minorEastAsia" w:cstheme="minorHAnsi"/>
          </w:rPr>
          <w:delText>.</w:delText>
        </w:r>
      </w:del>
    </w:p>
    <w:p w:rsidR="0022402B" w:rsidRPr="0022402B" w:rsidDel="00BC4E9C" w:rsidRDefault="0022402B" w:rsidP="0022402B">
      <w:pPr>
        <w:rPr>
          <w:del w:id="264" w:author="Facundo-std" w:date="2010-06-25T21:09:00Z"/>
          <w:rStyle w:val="apple-style-span"/>
          <w:rFonts w:cstheme="minorHAnsi"/>
        </w:rPr>
      </w:pPr>
      <w:del w:id="265" w:author="Facundo-std" w:date="2010-06-25T21:09:00Z">
        <w:r w:rsidRPr="0022402B" w:rsidDel="00BC4E9C">
          <w:rPr>
            <w:rStyle w:val="apple-style-span"/>
            <w:rFonts w:cstheme="minorHAnsi"/>
          </w:rPr>
          <w:delText>Desafortunadamente, el potencial de los rayos cósmicos en producir SEU a nivel del mar recibió poca atención, y prácticamente ningún reconocimiento público por parte de los vendedores. Muy recientemente, IBM revelo a principios de 1979 que le llevo un esfuerzo muy grande al cabo de un tiempo para poder entender el fenómeno de los trastornos causados a nivel del mar. Esos 15 años de esfuerzos involucraron gran cantidad de disciplinas y actividades: prueba de campo en memorias, ensayos mediante aceleración de partículas, desarrollo de modelos detallados en todos los niveles, testeo y monitoreo ambiental y coordinación con los diseñadores de los dispositivos.</w:delText>
        </w:r>
      </w:del>
    </w:p>
    <w:p w:rsidR="0022402B" w:rsidRPr="0022402B" w:rsidDel="00BC4E9C" w:rsidRDefault="0022402B" w:rsidP="0022402B">
      <w:pPr>
        <w:rPr>
          <w:del w:id="266" w:author="Facundo-std" w:date="2010-06-25T21:09:00Z"/>
          <w:rStyle w:val="apple-style-span"/>
          <w:rFonts w:cstheme="minorHAnsi"/>
        </w:rPr>
      </w:pPr>
      <w:del w:id="267" w:author="Facundo-std" w:date="2010-06-25T21:09:00Z">
        <w:r w:rsidRPr="008C2E2C" w:rsidDel="00BC4E9C">
          <w:delText>En contraste con la falta de reconocimiento del papel clave desempañado por la radiación cósmica en la generación de trastornos SEU a nivel del</w:delText>
        </w:r>
        <w:r w:rsidRPr="0022402B" w:rsidDel="00BC4E9C">
          <w:rPr>
            <w:rStyle w:val="apple-style-span"/>
            <w:rFonts w:cstheme="minorHAnsi"/>
          </w:rPr>
          <w:delText xml:space="preserve"> mar, las empresas relacionadas a la aviación le dieron el merecido reconocimiento y preocupación en literatura abierta no mucho tiempo después. Los trastornos SEU en el rubro de la aviación causado por neutrones atmosféricos fueron predichos en 1984</w:delText>
        </w:r>
        <w:r w:rsidRPr="0022402B" w:rsidDel="00BC4E9C">
          <w:rPr>
            <w:rStyle w:val="Refdenotaalfinal"/>
            <w:rFonts w:cstheme="minorHAnsi"/>
          </w:rPr>
          <w:endnoteReference w:id="6"/>
        </w:r>
        <w:r w:rsidRPr="0022402B" w:rsidDel="00BC4E9C">
          <w:rPr>
            <w:rStyle w:val="apple-style-span"/>
            <w:rFonts w:cstheme="minorHAnsi"/>
          </w:rPr>
          <w:delText>, y más tarde, en 1992</w:delText>
        </w:r>
        <w:r w:rsidRPr="0022402B" w:rsidDel="00BC4E9C">
          <w:rPr>
            <w:rStyle w:val="Refdenotaalfinal"/>
            <w:rFonts w:cstheme="minorHAnsi"/>
          </w:rPr>
          <w:endnoteReference w:id="7"/>
        </w:r>
        <w:r w:rsidRPr="0022402B" w:rsidDel="00BC4E9C">
          <w:rPr>
            <w:rStyle w:val="apple-style-span"/>
            <w:rFonts w:cstheme="minorHAnsi"/>
          </w:rPr>
          <w:delText>, fue demostrado con mayor rigor durante un vuelo</w:delText>
        </w:r>
        <w:r w:rsidRPr="0022402B" w:rsidDel="00BC4E9C">
          <w:rPr>
            <w:rStyle w:val="Refdenotaalfinal"/>
            <w:rFonts w:cstheme="minorHAnsi"/>
          </w:rPr>
          <w:endnoteReference w:id="8"/>
        </w:r>
        <w:r w:rsidRPr="0022402B" w:rsidDel="00BC4E9C">
          <w:rPr>
            <w:rStyle w:val="apple-style-span"/>
            <w:rFonts w:cstheme="minorHAnsi"/>
          </w:rPr>
          <w:delText>.</w:delText>
        </w:r>
      </w:del>
    </w:p>
    <w:p w:rsidR="0022402B" w:rsidRPr="0022402B" w:rsidDel="00842802" w:rsidRDefault="0022402B" w:rsidP="0022402B">
      <w:pPr>
        <w:autoSpaceDE w:val="0"/>
        <w:autoSpaceDN w:val="0"/>
        <w:adjustRightInd w:val="0"/>
        <w:spacing w:after="0" w:line="240" w:lineRule="auto"/>
        <w:rPr>
          <w:rFonts w:eastAsiaTheme="minorEastAsia" w:cstheme="minorHAnsi"/>
          <w:i/>
          <w:color w:val="FF0000"/>
        </w:rPr>
      </w:pPr>
      <w:del w:id="274" w:author="Facundo-std" w:date="2010-06-25T20:30:00Z">
        <w:r w:rsidRPr="0022402B" w:rsidDel="00842802">
          <w:rPr>
            <w:rStyle w:val="apple-style-span"/>
            <w:rFonts w:cstheme="minorHAnsi"/>
            <w:b/>
            <w:i/>
            <w:color w:val="FF0000"/>
          </w:rPr>
          <w:delText>DEFINICION</w:delText>
        </w:r>
      </w:del>
    </w:p>
    <w:p w:rsidR="0022402B" w:rsidRPr="008C2E2C" w:rsidDel="00842802" w:rsidRDefault="0022402B" w:rsidP="0022402B">
      <w:pPr>
        <w:pStyle w:val="NormalWeb"/>
        <w:rPr>
          <w:rFonts w:asciiTheme="minorHAnsi" w:eastAsiaTheme="minorHAnsi" w:hAnsiTheme="minorHAnsi" w:cstheme="minorBidi"/>
          <w:sz w:val="22"/>
          <w:szCs w:val="22"/>
          <w:lang w:eastAsia="en-US"/>
        </w:rPr>
      </w:pPr>
      <w:del w:id="275" w:author="Facundo-std" w:date="2010-06-25T20:30:00Z">
        <w:r w:rsidRPr="008C2E2C" w:rsidDel="00842802">
          <w:rPr>
            <w:rFonts w:asciiTheme="minorHAnsi" w:eastAsiaTheme="minorHAnsi" w:hAnsiTheme="minorHAnsi" w:cstheme="minorBidi"/>
            <w:sz w:val="22"/>
            <w:szCs w:val="22"/>
            <w:lang w:eastAsia="en-US"/>
          </w:rPr>
          <w:delText xml:space="preserve">Single Event Effect (SEE) son causados por una sola particular entrante. Como ejemplo, en el espacio, fuera de nuestra atmosfera, existe un flujo de rayos cósmicos y protones (partículas y núcleos de átomos de alta energía). Si solo una partícula cargada llega a chocar al volumen activo del bit de una memoria de computadora, este depositaria una carga adicional en esta. Como la carga de energía depositada es la que representa la información de esta memoria (0=ninguna carga, 1=un nivel de carga mayor al mínimo), esto cambiaria la información de la memoria de un 0 a un 1, o viceversa, dándonos como resultado una reprogramación natural de la memoria de la computadora causada por la acción de rayos cósmicos. </w:delText>
        </w:r>
      </w:del>
    </w:p>
    <w:p w:rsidR="0022402B" w:rsidRPr="0022402B" w:rsidDel="00842802" w:rsidRDefault="00D07B27" w:rsidP="0022402B">
      <w:pPr>
        <w:pStyle w:val="NormalWeb"/>
        <w:rPr>
          <w:rFonts w:asciiTheme="minorHAnsi" w:hAnsiTheme="minorHAnsi" w:cstheme="minorHAnsi"/>
          <w:sz w:val="22"/>
          <w:szCs w:val="22"/>
        </w:rPr>
      </w:pPr>
      <w:del w:id="276" w:author="Facundo-std" w:date="2010-06-25T20:30:00Z">
        <w:r>
          <w:rPr>
            <w:rFonts w:asciiTheme="minorHAnsi" w:hAnsiTheme="minorHAnsi" w:cstheme="minorHAnsi"/>
            <w:noProof/>
            <w:sz w:val="22"/>
            <w:szCs w:val="22"/>
            <w:rPrChange w:id="277">
              <w:rPr>
                <w:rFonts w:asciiTheme="minorHAnsi" w:eastAsiaTheme="minorHAnsi" w:hAnsiTheme="minorHAnsi" w:cstheme="minorBidi"/>
                <w:noProof/>
                <w:sz w:val="22"/>
                <w:szCs w:val="22"/>
              </w:rPr>
            </w:rPrChange>
          </w:rPr>
          <w:lastRenderedPageBreak/>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8"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0022402B" w:rsidRPr="0022402B" w:rsidDel="00842802">
          <w:rPr>
            <w:rStyle w:val="apple-converted-space"/>
            <w:rFonts w:asciiTheme="minorHAnsi" w:hAnsiTheme="minorHAnsi" w:cstheme="minorHAnsi"/>
            <w:sz w:val="22"/>
            <w:szCs w:val="22"/>
          </w:rPr>
          <w:delText> </w:delText>
        </w:r>
        <w:r>
          <w:rPr>
            <w:rFonts w:asciiTheme="minorHAnsi" w:hAnsiTheme="minorHAnsi" w:cstheme="minorHAnsi"/>
            <w:noProof/>
            <w:sz w:val="22"/>
            <w:szCs w:val="22"/>
            <w:rPrChange w:id="278">
              <w:rPr>
                <w:rFonts w:asciiTheme="minorHAnsi" w:eastAsiaTheme="minorHAnsi" w:hAnsiTheme="minorHAnsi" w:cstheme="minorBidi"/>
                <w:noProof/>
                <w:sz w:val="22"/>
                <w:szCs w:val="22"/>
              </w:rPr>
            </w:rPrChange>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9"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del>
    </w:p>
    <w:p w:rsidR="0022402B" w:rsidRPr="0022402B" w:rsidDel="00842802" w:rsidRDefault="0022402B" w:rsidP="0022402B">
      <w:pPr>
        <w:pStyle w:val="NormalWeb"/>
        <w:rPr>
          <w:rFonts w:asciiTheme="minorHAnsi" w:hAnsiTheme="minorHAnsi" w:cstheme="minorHAnsi"/>
          <w:sz w:val="22"/>
          <w:szCs w:val="22"/>
        </w:rPr>
      </w:pPr>
      <w:del w:id="279" w:author="Facundo-std" w:date="2010-06-25T20:30:00Z">
        <w:r w:rsidRPr="0022402B" w:rsidDel="00842802">
          <w:rPr>
            <w:rFonts w:asciiTheme="minorHAnsi" w:hAnsiTheme="minorHAnsi" w:cstheme="minorHAnsi"/>
            <w:sz w:val="22"/>
            <w:szCs w:val="22"/>
          </w:rPr>
          <w:delText>La atmosfera terrestre provee un muy eficiente escudo para los rayos cósmicos, pero igualmente existen algunos problemas a nivel del mar. El rayo cósmico principal (generalmente protones) genera reacciones nucleares en la zona más externa de la atmosfera, llamada también “espalacion”. Esencialmente esto quiere decir que un protón de alta energía choca contra un átomo de nitrógeno u oxigeno y lo rompe en pequeños pedazos, y como resultado, tenemos un extenso espectro de diversas partículas cargadas con grandes niveles de energía. La mayoría de estas partículas son detenidas y absorbidas por la atmosfera terrestre, pero algunas logran penetrarla y alcanzan altitudes ocupadas por el humano.</w:delText>
        </w:r>
      </w:del>
    </w:p>
    <w:p w:rsidR="0022402B" w:rsidRPr="0022402B" w:rsidDel="00842802" w:rsidRDefault="00AA1F78" w:rsidP="0022402B">
      <w:pPr>
        <w:pStyle w:val="NormalWeb"/>
        <w:rPr>
          <w:rFonts w:asciiTheme="minorHAnsi" w:hAnsiTheme="minorHAnsi" w:cstheme="minorHAnsi"/>
          <w:sz w:val="22"/>
          <w:szCs w:val="22"/>
        </w:rPr>
      </w:pPr>
      <w:del w:id="280" w:author="Facundo-std" w:date="2010-06-25T20:30:00Z">
        <w:r w:rsidRPr="0022402B" w:rsidDel="00842802">
          <w:rPr>
            <w:rFonts w:asciiTheme="minorHAnsi" w:hAnsiTheme="minorHAnsi" w:cstheme="minorHAnsi"/>
            <w:sz w:val="22"/>
            <w:szCs w:val="22"/>
          </w:rPr>
          <w:delText>Las partículas más importantes</w:delText>
        </w:r>
        <w:r w:rsidR="0022402B" w:rsidRPr="0022402B" w:rsidDel="00842802">
          <w:rPr>
            <w:rFonts w:asciiTheme="minorHAnsi" w:hAnsiTheme="minorHAnsi" w:cstheme="minorHAnsi"/>
            <w:sz w:val="22"/>
            <w:szCs w:val="22"/>
          </w:rPr>
          <w:delText xml:space="preserve"> en los SEE son los neutrones, los cuales al estar descargados, penetran la atmosfera de una manera mucho más eficiente, y al interactuar con núcleos pesados se vuelven eficientes para causar SEEs.</w:delText>
        </w:r>
      </w:del>
    </w:p>
    <w:p w:rsidR="0022402B" w:rsidRPr="0022402B" w:rsidDel="00842802" w:rsidRDefault="00D07B27" w:rsidP="0022402B">
      <w:pPr>
        <w:pStyle w:val="NormalWeb"/>
        <w:jc w:val="center"/>
        <w:rPr>
          <w:rFonts w:asciiTheme="minorHAnsi" w:hAnsiTheme="minorHAnsi" w:cstheme="minorHAnsi"/>
          <w:sz w:val="22"/>
          <w:szCs w:val="22"/>
        </w:rPr>
      </w:pPr>
      <w:del w:id="281" w:author="Facundo-std" w:date="2010-06-25T20:30:00Z">
        <w:r>
          <w:rPr>
            <w:rFonts w:asciiTheme="minorHAnsi" w:hAnsiTheme="minorHAnsi" w:cstheme="minorHAnsi"/>
            <w:noProof/>
            <w:sz w:val="22"/>
            <w:szCs w:val="22"/>
            <w:rPrChange w:id="282">
              <w:rPr>
                <w:rFonts w:asciiTheme="minorHAnsi" w:eastAsiaTheme="minorHAnsi" w:hAnsiTheme="minorHAnsi" w:cstheme="minorBidi"/>
                <w:noProof/>
                <w:sz w:val="22"/>
                <w:szCs w:val="22"/>
              </w:rPr>
            </w:rPrChange>
          </w:rPr>
          <w:drawing>
            <wp:inline distT="0" distB="0" distL="0" distR="0">
              <wp:extent cx="4337731" cy="2520000"/>
              <wp:effectExtent l="19050" t="0" r="5669"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0"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del>
    </w:p>
    <w:p w:rsidR="0022402B" w:rsidRDefault="0022402B" w:rsidP="0022402B">
      <w:pPr>
        <w:pStyle w:val="NormalWeb"/>
        <w:rPr>
          <w:rStyle w:val="apple-style-span"/>
          <w:rFonts w:asciiTheme="minorHAnsi" w:hAnsiTheme="minorHAnsi" w:cstheme="minorHAnsi"/>
          <w:sz w:val="22"/>
          <w:szCs w:val="22"/>
        </w:rPr>
      </w:pPr>
      <w:del w:id="283" w:author="Facundo-std" w:date="2010-06-25T20:30:00Z">
        <w:r w:rsidRPr="0022402B" w:rsidDel="00842802">
          <w:rPr>
            <w:rFonts w:asciiTheme="minorHAnsi" w:hAnsiTheme="minorHAnsi" w:cstheme="minorHAnsi"/>
            <w:sz w:val="22"/>
            <w:szCs w:val="22"/>
          </w:rPr>
          <w:delText xml:space="preserve">Otra fuente de SEEs son las impurezas en el material del dispositivo. </w:delText>
        </w:r>
        <w:r w:rsidRPr="0022402B" w:rsidDel="00842802">
          <w:rPr>
            <w:rStyle w:val="apple-style-span"/>
            <w:rFonts w:asciiTheme="minorHAnsi" w:hAnsiTheme="minorHAnsi" w:cstheme="minorHAnsi"/>
            <w:sz w:val="22"/>
            <w:szCs w:val="22"/>
          </w:rPr>
          <w:delText xml:space="preserve">Por ejemplo, el plomo utilizados para la soldadura puede tener restos de Uranio o Torio, ambos son naturalmente elementos radiactivos, la cual decae con la emisión α. La partícula α puede luego liberar cargas y causar un SEE </w:delText>
        </w:r>
        <w:r w:rsidRPr="0022402B" w:rsidDel="00842802">
          <w:rPr>
            <w:rStyle w:val="Refdenotaalfinal"/>
            <w:rFonts w:asciiTheme="minorHAnsi" w:hAnsiTheme="minorHAnsi" w:cstheme="minorHAnsi"/>
            <w:sz w:val="22"/>
            <w:szCs w:val="22"/>
          </w:rPr>
          <w:endnoteReference w:id="9"/>
        </w:r>
        <w:r w:rsidRPr="0022402B" w:rsidDel="00842802">
          <w:rPr>
            <w:rStyle w:val="apple-style-span"/>
            <w:rFonts w:asciiTheme="minorHAnsi" w:hAnsiTheme="minorHAnsi" w:cstheme="minorHAnsi"/>
            <w:sz w:val="22"/>
            <w:szCs w:val="22"/>
          </w:rPr>
          <w:delText>.</w:delText>
        </w:r>
      </w:del>
    </w:p>
    <w:sectPr w:rsidR="0022402B"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B27" w:rsidRDefault="00D07B27" w:rsidP="0022402B">
      <w:pPr>
        <w:spacing w:after="0" w:line="240" w:lineRule="auto"/>
      </w:pPr>
      <w:r>
        <w:separator/>
      </w:r>
    </w:p>
  </w:endnote>
  <w:endnote w:type="continuationSeparator" w:id="0">
    <w:p w:rsidR="00D07B27" w:rsidRDefault="00D07B27" w:rsidP="0022402B">
      <w:pPr>
        <w:spacing w:after="0" w:line="240" w:lineRule="auto"/>
      </w:pPr>
      <w:r>
        <w:continuationSeparator/>
      </w:r>
    </w:p>
  </w:endnote>
  <w:endnote w:id="1">
    <w:p w:rsidR="0022402B" w:rsidRPr="00322859" w:rsidDel="002F017E" w:rsidRDefault="0022402B" w:rsidP="0022402B">
      <w:pPr>
        <w:pStyle w:val="Textonotaalfinal"/>
        <w:jc w:val="both"/>
        <w:rPr>
          <w:del w:id="108" w:author="Facundo-std" w:date="2010-06-25T21:11:00Z"/>
          <w:rFonts w:ascii="Arial" w:hAnsi="Arial" w:cs="Arial"/>
          <w:lang w:val="en-US"/>
        </w:rPr>
      </w:pPr>
      <w:del w:id="109" w:author="Facundo-std" w:date="2010-06-25T21:11:00Z">
        <w:r w:rsidRPr="00322859" w:rsidDel="002F017E">
          <w:rPr>
            <w:rStyle w:val="Refdenotaalfinal"/>
            <w:rFonts w:ascii="Arial" w:hAnsi="Arial" w:cs="Arial"/>
          </w:rPr>
          <w:endnoteRef/>
        </w:r>
        <w:r w:rsidRPr="00322859" w:rsidDel="002F017E">
          <w:rPr>
            <w:rFonts w:ascii="Arial" w:hAnsi="Arial" w:cs="Arial"/>
            <w:lang w:val="en-US"/>
          </w:rPr>
          <w:delText xml:space="preserve"> </w:delText>
        </w:r>
        <w:r w:rsidR="002A32C6" w:rsidDel="002F017E">
          <w:fldChar w:fldCharType="begin"/>
        </w:r>
        <w:r w:rsidR="00F01A3D" w:rsidDel="002F017E">
          <w:delInstrText>HYPERLINK "http://www.aero.org/publications/crosslink/winter2000/03.html"</w:delInstrText>
        </w:r>
        <w:r w:rsidR="002A32C6" w:rsidDel="002F017E">
          <w:fldChar w:fldCharType="separate"/>
        </w:r>
        <w:r w:rsidRPr="00322859" w:rsidDel="002F017E">
          <w:rPr>
            <w:rStyle w:val="Hipervnculo"/>
            <w:rFonts w:ascii="Arial" w:hAnsi="Arial" w:cs="Arial"/>
          </w:rPr>
          <w:delText>http://www.aero.org/publications/crosslink/winter2000/03.html</w:delText>
        </w:r>
        <w:r w:rsidR="002A32C6" w:rsidDel="002F017E">
          <w:fldChar w:fldCharType="end"/>
        </w:r>
      </w:del>
    </w:p>
  </w:endnote>
  <w:endnote w:id="2">
    <w:p w:rsidR="00842802" w:rsidRPr="00322859" w:rsidRDefault="00842802" w:rsidP="00842802">
      <w:pPr>
        <w:pStyle w:val="Textonotaalfinal"/>
        <w:jc w:val="both"/>
        <w:rPr>
          <w:ins w:id="250" w:author="Facundo-std" w:date="2010-06-25T20:30:00Z"/>
          <w:rFonts w:ascii="Arial" w:hAnsi="Arial" w:cs="Arial"/>
          <w:lang w:val="en-US"/>
        </w:rPr>
      </w:pPr>
      <w:ins w:id="251" w:author="Facundo-std" w:date="2010-06-25T20:30:00Z">
        <w:r w:rsidRPr="00322859">
          <w:rPr>
            <w:rStyle w:val="Refdenotaalfinal"/>
            <w:rFonts w:ascii="Arial" w:hAnsi="Arial" w:cs="Arial"/>
          </w:rPr>
          <w:endnoteRef/>
        </w:r>
        <w:r w:rsidRPr="00322859">
          <w:rPr>
            <w:rFonts w:ascii="Arial" w:hAnsi="Arial" w:cs="Arial"/>
            <w:lang w:val="en-US"/>
          </w:rPr>
          <w:t xml:space="preserve"> </w:t>
        </w:r>
        <w:r w:rsidR="002A32C6">
          <w:fldChar w:fldCharType="begin"/>
        </w:r>
        <w:r w:rsidR="002A32C6" w:rsidRPr="002A32C6">
          <w:rPr>
            <w:lang w:val="en-US"/>
            <w:rPrChange w:id="252" w:author="Facundo-std" w:date="2010-06-25T20:30:00Z">
              <w:rPr>
                <w:sz w:val="22"/>
                <w:szCs w:val="22"/>
              </w:rPr>
            </w:rPrChange>
          </w:rPr>
          <w:instrText>HYPERLINK "http://www.tsl.uu.se/radiation_testing/tsl_see.html"</w:instrText>
        </w:r>
        <w:r w:rsidR="002A32C6">
          <w:fldChar w:fldCharType="separate"/>
        </w:r>
        <w:r w:rsidRPr="00322859">
          <w:rPr>
            <w:rStyle w:val="Hipervnculo"/>
            <w:rFonts w:ascii="Arial" w:hAnsi="Arial" w:cs="Arial"/>
            <w:lang w:val="en-US"/>
          </w:rPr>
          <w:t>http://www.tsl.uu.se/radiation_testing/tsl_see.html</w:t>
        </w:r>
        <w:r w:rsidR="002A32C6">
          <w:fldChar w:fldCharType="end"/>
        </w:r>
      </w:ins>
    </w:p>
  </w:endnote>
  <w:endnote w:id="3">
    <w:p w:rsidR="0022402B" w:rsidRPr="00322859" w:rsidDel="00BC4E9C" w:rsidRDefault="0022402B" w:rsidP="0022402B">
      <w:pPr>
        <w:autoSpaceDE w:val="0"/>
        <w:autoSpaceDN w:val="0"/>
        <w:adjustRightInd w:val="0"/>
        <w:spacing w:after="0" w:line="240" w:lineRule="auto"/>
        <w:jc w:val="both"/>
        <w:rPr>
          <w:del w:id="258" w:author="Facundo-std" w:date="2010-06-25T21:09:00Z"/>
          <w:rFonts w:ascii="Arial" w:hAnsi="Arial" w:cs="Arial"/>
          <w:sz w:val="20"/>
          <w:szCs w:val="20"/>
          <w:lang w:val="en-US"/>
        </w:rPr>
      </w:pPr>
      <w:del w:id="259"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J. F. Ziegler and W. A. Lanford, "Effect of Cosmic Rays on Computer Memories", Science, 206, 776 (1979)</w:delText>
        </w:r>
      </w:del>
    </w:p>
  </w:endnote>
  <w:endnote w:id="4">
    <w:p w:rsidR="0022402B" w:rsidRPr="00322859" w:rsidDel="00BC4E9C" w:rsidRDefault="0022402B" w:rsidP="0022402B">
      <w:pPr>
        <w:autoSpaceDE w:val="0"/>
        <w:autoSpaceDN w:val="0"/>
        <w:adjustRightInd w:val="0"/>
        <w:spacing w:after="0" w:line="240" w:lineRule="auto"/>
        <w:jc w:val="both"/>
        <w:rPr>
          <w:del w:id="260" w:author="Facundo-std" w:date="2010-06-25T21:09:00Z"/>
          <w:rFonts w:ascii="Arial" w:hAnsi="Arial" w:cs="Arial"/>
          <w:sz w:val="20"/>
          <w:szCs w:val="20"/>
          <w:lang w:val="en-US"/>
        </w:rPr>
      </w:pPr>
      <w:del w:id="261"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T. C. May and M. H. Woods, "A New Physical Mechanism for Soft Errors in Dynamic Memories, "Proceedings 16 Int'l Reliability Physics Symposium, p. 33,April, 1978</w:delText>
        </w:r>
      </w:del>
    </w:p>
  </w:endnote>
  <w:endnote w:id="5">
    <w:p w:rsidR="0022402B" w:rsidRPr="00322859" w:rsidDel="00BC4E9C" w:rsidRDefault="0022402B" w:rsidP="0022402B">
      <w:pPr>
        <w:autoSpaceDE w:val="0"/>
        <w:autoSpaceDN w:val="0"/>
        <w:adjustRightInd w:val="0"/>
        <w:spacing w:after="0" w:line="240" w:lineRule="auto"/>
        <w:jc w:val="both"/>
        <w:rPr>
          <w:del w:id="262" w:author="Facundo-std" w:date="2010-06-25T21:09:00Z"/>
          <w:rFonts w:ascii="Arial" w:hAnsi="Arial" w:cs="Arial"/>
          <w:sz w:val="20"/>
          <w:szCs w:val="20"/>
          <w:lang w:val="en-US"/>
        </w:rPr>
      </w:pPr>
      <w:del w:id="263"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A. Hasnain and A. Ditali, "Building-In Reliability: Soft Errors- A Case Study," Proceedings, 30 Int'l Reliability Physics Symposium, p. 276 April, 1992</w:delText>
        </w:r>
      </w:del>
    </w:p>
  </w:endnote>
  <w:endnote w:id="6">
    <w:p w:rsidR="0022402B" w:rsidRPr="00322859" w:rsidDel="00BC4E9C" w:rsidRDefault="0022402B" w:rsidP="0022402B">
      <w:pPr>
        <w:autoSpaceDE w:val="0"/>
        <w:autoSpaceDN w:val="0"/>
        <w:adjustRightInd w:val="0"/>
        <w:spacing w:after="0" w:line="240" w:lineRule="auto"/>
        <w:jc w:val="both"/>
        <w:rPr>
          <w:del w:id="268" w:author="Facundo-std" w:date="2010-06-25T21:09:00Z"/>
          <w:rFonts w:ascii="Arial" w:hAnsi="Arial" w:cs="Arial"/>
          <w:sz w:val="20"/>
          <w:szCs w:val="20"/>
          <w:lang w:val="en-US"/>
        </w:rPr>
      </w:pPr>
      <w:del w:id="269"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R. Silberberg, C. H. Tsao and J. R. Letaw, "Neutron Generated Single Event Upset in the Atmosphere", IEEE Trans. Nucl. Sci., NS-31, 1066 and 1183, Dec. 1984</w:delText>
        </w:r>
      </w:del>
    </w:p>
  </w:endnote>
  <w:endnote w:id="7">
    <w:p w:rsidR="0022402B" w:rsidRPr="00322859" w:rsidDel="00BC4E9C" w:rsidRDefault="0022402B" w:rsidP="0022402B">
      <w:pPr>
        <w:autoSpaceDE w:val="0"/>
        <w:autoSpaceDN w:val="0"/>
        <w:adjustRightInd w:val="0"/>
        <w:spacing w:after="0" w:line="240" w:lineRule="auto"/>
        <w:jc w:val="both"/>
        <w:rPr>
          <w:del w:id="270" w:author="Facundo-std" w:date="2010-06-25T21:09:00Z"/>
          <w:rFonts w:ascii="Arial" w:hAnsi="Arial" w:cs="Arial"/>
          <w:sz w:val="20"/>
          <w:szCs w:val="20"/>
          <w:lang w:val="en-US"/>
        </w:rPr>
      </w:pPr>
      <w:del w:id="271"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A. Taber and E. Normand, "Investigation and Characterization of SEU Effects and Hardening Strategies in Avionics", IBM Report 92-L75-020-2, August, 1992, republished as DNA-Report DNA-TR-94-123, DNA, Feb, 1995</w:delText>
        </w:r>
      </w:del>
    </w:p>
  </w:endnote>
  <w:endnote w:id="8">
    <w:p w:rsidR="0022402B" w:rsidRPr="00322859" w:rsidDel="00BC4E9C" w:rsidRDefault="0022402B" w:rsidP="0022402B">
      <w:pPr>
        <w:autoSpaceDE w:val="0"/>
        <w:autoSpaceDN w:val="0"/>
        <w:adjustRightInd w:val="0"/>
        <w:spacing w:after="0" w:line="240" w:lineRule="auto"/>
        <w:jc w:val="both"/>
        <w:rPr>
          <w:del w:id="272" w:author="Facundo-std" w:date="2010-06-25T21:09:00Z"/>
          <w:rFonts w:ascii="Arial" w:hAnsi="Arial" w:cs="Arial"/>
          <w:sz w:val="20"/>
          <w:szCs w:val="20"/>
          <w:lang w:val="en-US"/>
        </w:rPr>
      </w:pPr>
      <w:del w:id="273" w:author="Facundo-std" w:date="2010-06-25T21:09:00Z">
        <w:r w:rsidRPr="00322859" w:rsidDel="00BC4E9C">
          <w:rPr>
            <w:rStyle w:val="Refdenotaalfinal"/>
            <w:rFonts w:ascii="Arial" w:hAnsi="Arial" w:cs="Arial"/>
            <w:sz w:val="20"/>
            <w:szCs w:val="20"/>
          </w:rPr>
          <w:endnoteRef/>
        </w:r>
        <w:r w:rsidRPr="00322859" w:rsidDel="00BC4E9C">
          <w:rPr>
            <w:rFonts w:ascii="Arial" w:hAnsi="Arial" w:cs="Arial"/>
            <w:sz w:val="20"/>
            <w:szCs w:val="20"/>
            <w:lang w:val="en-US"/>
          </w:rPr>
          <w:delText xml:space="preserve"> Single Event Upset at Ground Level Eugene Normand, </w:delText>
        </w:r>
        <w:r w:rsidRPr="00322859" w:rsidDel="00BC4E9C">
          <w:rPr>
            <w:rFonts w:ascii="Arial" w:hAnsi="Arial" w:cs="Arial"/>
            <w:i/>
            <w:iCs/>
            <w:sz w:val="20"/>
            <w:szCs w:val="20"/>
            <w:lang w:val="en-US"/>
          </w:rPr>
          <w:delText>Member, IEEE Boeing Defense &amp; Space Group, Seattle, WA 98124-2499</w:delText>
        </w:r>
      </w:del>
    </w:p>
  </w:endnote>
  <w:endnote w:id="9">
    <w:p w:rsidR="0022402B" w:rsidRPr="00322859" w:rsidDel="00842802" w:rsidRDefault="0022402B" w:rsidP="0022402B">
      <w:pPr>
        <w:pStyle w:val="Textonotaalfinal"/>
        <w:jc w:val="both"/>
        <w:rPr>
          <w:del w:id="284" w:author="Facundo-std" w:date="2010-06-25T20:30:00Z"/>
          <w:rFonts w:ascii="Arial" w:hAnsi="Arial" w:cs="Arial"/>
          <w:lang w:val="en-US"/>
        </w:rPr>
      </w:pPr>
      <w:del w:id="285" w:author="Facundo-std" w:date="2010-06-25T20:30:00Z">
        <w:r w:rsidRPr="00322859" w:rsidDel="00842802">
          <w:rPr>
            <w:rStyle w:val="Refdenotaalfinal"/>
            <w:rFonts w:ascii="Arial" w:hAnsi="Arial" w:cs="Arial"/>
          </w:rPr>
          <w:endnoteRef/>
        </w:r>
        <w:r w:rsidRPr="00322859" w:rsidDel="00842802">
          <w:rPr>
            <w:rFonts w:ascii="Arial" w:hAnsi="Arial" w:cs="Arial"/>
            <w:lang w:val="en-US"/>
          </w:rPr>
          <w:delText xml:space="preserve"> </w:delText>
        </w:r>
        <w:r w:rsidR="002A32C6" w:rsidDel="00842802">
          <w:fldChar w:fldCharType="begin"/>
        </w:r>
        <w:r w:rsidR="00F01A3D" w:rsidRPr="005C31C6" w:rsidDel="00842802">
          <w:delInstrText>HYPERLINK "http://www.tsl.uu.se/radiation_testing/tsl_see.html"</w:delInstrText>
        </w:r>
        <w:r w:rsidR="002A32C6" w:rsidDel="00842802">
          <w:fldChar w:fldCharType="separate"/>
        </w:r>
        <w:r w:rsidRPr="00322859" w:rsidDel="00842802">
          <w:rPr>
            <w:rStyle w:val="Hipervnculo"/>
            <w:rFonts w:ascii="Arial" w:hAnsi="Arial" w:cs="Arial"/>
            <w:lang w:val="en-US"/>
          </w:rPr>
          <w:delText>http://www.tsl.uu.se/radiation_testing/tsl_see.html</w:delText>
        </w:r>
        <w:r w:rsidR="002A32C6" w:rsidDel="00842802">
          <w:fldChar w:fldCharType="end"/>
        </w:r>
      </w:del>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B27" w:rsidRDefault="00D07B27" w:rsidP="0022402B">
      <w:pPr>
        <w:spacing w:after="0" w:line="240" w:lineRule="auto"/>
      </w:pPr>
      <w:r>
        <w:separator/>
      </w:r>
    </w:p>
  </w:footnote>
  <w:footnote w:type="continuationSeparator" w:id="0">
    <w:p w:rsidR="00D07B27" w:rsidRDefault="00D07B27"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characterSpacingControl w:val="doNotCompress"/>
  <w:footnotePr>
    <w:footnote w:id="-1"/>
    <w:footnote w:id="0"/>
  </w:footnotePr>
  <w:endnotePr>
    <w:endnote w:id="-1"/>
    <w:endnote w:id="0"/>
  </w:endnotePr>
  <w:compat/>
  <w:rsids>
    <w:rsidRoot w:val="00D40F0C"/>
    <w:rsid w:val="001C5EF1"/>
    <w:rsid w:val="0022402B"/>
    <w:rsid w:val="0024584F"/>
    <w:rsid w:val="002A32C6"/>
    <w:rsid w:val="002F017E"/>
    <w:rsid w:val="003E4CC9"/>
    <w:rsid w:val="0044600F"/>
    <w:rsid w:val="00450C59"/>
    <w:rsid w:val="00535FBD"/>
    <w:rsid w:val="0054709E"/>
    <w:rsid w:val="005C31C6"/>
    <w:rsid w:val="00620DDC"/>
    <w:rsid w:val="00675599"/>
    <w:rsid w:val="006C04CB"/>
    <w:rsid w:val="006C1921"/>
    <w:rsid w:val="006E20FB"/>
    <w:rsid w:val="007C581A"/>
    <w:rsid w:val="007C7A16"/>
    <w:rsid w:val="007D1099"/>
    <w:rsid w:val="007E538D"/>
    <w:rsid w:val="007F276A"/>
    <w:rsid w:val="00842802"/>
    <w:rsid w:val="008A3887"/>
    <w:rsid w:val="008C1194"/>
    <w:rsid w:val="008C2E2C"/>
    <w:rsid w:val="0095312C"/>
    <w:rsid w:val="00972170"/>
    <w:rsid w:val="00973712"/>
    <w:rsid w:val="009A7021"/>
    <w:rsid w:val="00A24F9F"/>
    <w:rsid w:val="00AA1F78"/>
    <w:rsid w:val="00AF7107"/>
    <w:rsid w:val="00B0241E"/>
    <w:rsid w:val="00B519E0"/>
    <w:rsid w:val="00BC2FC7"/>
    <w:rsid w:val="00BC4E9C"/>
    <w:rsid w:val="00C65D76"/>
    <w:rsid w:val="00C7621A"/>
    <w:rsid w:val="00D07B27"/>
    <w:rsid w:val="00D129E3"/>
    <w:rsid w:val="00D40F0C"/>
    <w:rsid w:val="00D72BC2"/>
    <w:rsid w:val="00DC3A60"/>
    <w:rsid w:val="00DD675B"/>
    <w:rsid w:val="00E04C89"/>
    <w:rsid w:val="00E073F8"/>
    <w:rsid w:val="00E12E0E"/>
    <w:rsid w:val="00E737BA"/>
    <w:rsid w:val="00E80498"/>
    <w:rsid w:val="00E92403"/>
    <w:rsid w:val="00EC5CAB"/>
    <w:rsid w:val="00F01A3D"/>
    <w:rsid w:val="00F14296"/>
    <w:rsid w:val="00F433E6"/>
    <w:rsid w:val="00F56B8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E8B52-CBC0-4AB3-BC87-BDDC80E6D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6</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Facundo-std</cp:lastModifiedBy>
  <cp:revision>36</cp:revision>
  <dcterms:created xsi:type="dcterms:W3CDTF">2010-06-11T14:04:00Z</dcterms:created>
  <dcterms:modified xsi:type="dcterms:W3CDTF">2010-06-26T22:57:00Z</dcterms:modified>
</cp:coreProperties>
</file>