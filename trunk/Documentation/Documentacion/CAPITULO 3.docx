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74D" w:rsidRPr="00414942" w:rsidRDefault="00ED36D9" w:rsidP="00414942">
      <w:pPr>
        <w:pStyle w:val="Ttulo1"/>
      </w:pPr>
      <w:r w:rsidRPr="00414942">
        <w:t xml:space="preserve">CAPÍTULO </w:t>
      </w:r>
      <w:r w:rsidR="00757ADC" w:rsidRPr="00414942">
        <w:t>3) CAMPAÑA DE IN</w:t>
      </w:r>
      <w:r w:rsidR="00444875" w:rsidRPr="00414942">
        <w:t>Y</w:t>
      </w:r>
      <w:r w:rsidR="00757ADC" w:rsidRPr="00414942">
        <w:t>ECCI</w:t>
      </w:r>
      <w:r w:rsidR="00444875" w:rsidRPr="00414942">
        <w:t>Ó</w:t>
      </w:r>
      <w:r w:rsidR="00757ADC" w:rsidRPr="00414942">
        <w:t xml:space="preserve">N </w:t>
      </w:r>
      <w:r w:rsidR="000B732F">
        <w:t>MANUAL</w:t>
      </w:r>
    </w:p>
    <w:p w:rsidR="00127AC7" w:rsidRPr="00414942" w:rsidRDefault="004D2C4A" w:rsidP="00414942">
      <w:pPr>
        <w:pStyle w:val="IntroCAPTESIS"/>
      </w:pPr>
      <w:r w:rsidRPr="008F0E30">
        <w:t xml:space="preserve">En este </w:t>
      </w:r>
      <w:r w:rsidR="0029026A" w:rsidRPr="008F0E30">
        <w:t>capítulo</w:t>
      </w:r>
      <w:r w:rsidR="00444875" w:rsidRPr="008F0E30">
        <w:t xml:space="preserve"> se detallará</w:t>
      </w:r>
      <w:r w:rsidRPr="008F0E30">
        <w:t xml:space="preserve"> el proceso de inyección de fallas y su posterior </w:t>
      </w:r>
      <w:r w:rsidR="0029026A" w:rsidRPr="008F0E30">
        <w:t>análisis</w:t>
      </w:r>
      <w:r w:rsidRPr="008F0E30">
        <w:t xml:space="preserve">. El </w:t>
      </w:r>
      <w:r w:rsidR="0029026A" w:rsidRPr="008F0E30">
        <w:t>propósito</w:t>
      </w:r>
      <w:r w:rsidRPr="008F0E30">
        <w:t xml:space="preserve"> de esta investigación es el de determinar la susceptibilidad </w:t>
      </w:r>
      <w:r w:rsidR="0029026A" w:rsidRPr="008F0E30">
        <w:t xml:space="preserve">a fallas </w:t>
      </w:r>
      <w:r w:rsidR="008F0E30" w:rsidRPr="008F0E30">
        <w:t xml:space="preserve">del conversor flash </w:t>
      </w:r>
      <w:r w:rsidR="0029026A" w:rsidRPr="008F0E30">
        <w:t>causad</w:t>
      </w:r>
      <w:r w:rsidR="008F0E30">
        <w:t>a</w:t>
      </w:r>
      <w:r w:rsidR="0029026A" w:rsidRPr="008F0E30">
        <w:t xml:space="preserve">s por </w:t>
      </w:r>
      <w:proofErr w:type="spellStart"/>
      <w:r w:rsidR="0029026A" w:rsidRPr="008F0E30">
        <w:t>SETs</w:t>
      </w:r>
      <w:proofErr w:type="spellEnd"/>
      <w:r w:rsidR="00444875" w:rsidRPr="008F0E30">
        <w:t>. El trabajo se enfocó</w:t>
      </w:r>
      <w:r w:rsidR="0029026A" w:rsidRPr="008F0E30">
        <w:t xml:space="preserve"> en </w:t>
      </w:r>
      <w:r w:rsidR="00AF530C" w:rsidRPr="008F0E30">
        <w:t xml:space="preserve">las estructuras analógicas del </w:t>
      </w:r>
      <w:r w:rsidR="00444875" w:rsidRPr="008F0E30">
        <w:t>circuito, debido que el estudio</w:t>
      </w:r>
      <w:r w:rsidR="00AF530C" w:rsidRPr="008F0E30">
        <w:t xml:space="preserve"> en estructuras digitales es más conocido y existe abundante información.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67"/>
        <w:gridCol w:w="1357"/>
        <w:gridCol w:w="3497"/>
      </w:tblGrid>
      <w:tr w:rsidR="00127AC7" w:rsidRPr="00127AC7" w:rsidTr="00127AC7">
        <w:tc>
          <w:tcPr>
            <w:tcW w:w="5056" w:type="dxa"/>
            <w:vAlign w:val="center"/>
          </w:tcPr>
          <w:p w:rsidR="00127AC7" w:rsidRPr="00127AC7" w:rsidRDefault="00127AC7" w:rsidP="00127AC7">
            <w:pPr>
              <w:jc w:val="center"/>
            </w:pPr>
            <w:r w:rsidRPr="00127AC7">
              <w:rPr>
                <w:noProof/>
                <w:lang w:eastAsia="es-AR"/>
              </w:rPr>
              <w:drawing>
                <wp:inline distT="0" distB="0" distL="0" distR="0">
                  <wp:extent cx="2438400" cy="2451100"/>
                  <wp:effectExtent l="0" t="0" r="0" b="0"/>
                  <wp:docPr id="1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tc>
        <w:tc>
          <w:tcPr>
            <w:tcW w:w="1999" w:type="dxa"/>
            <w:vAlign w:val="center"/>
          </w:tcPr>
          <w:p w:rsidR="00127AC7" w:rsidRPr="00127AC7" w:rsidRDefault="00427C67" w:rsidP="00127AC7">
            <w:pPr>
              <w:jc w:val="center"/>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4" type="#_x0000_t69" style="width:57pt;height:39.7pt;mso-position-horizontal-relative:char;mso-position-vertical-relative:line" fillcolor="#4f81bd [3204]" strokecolor="#f2f2f2 [3041]" strokeweight="1pt">
                  <v:shadow on="t" type="perspective" color="#243f60 [1604]" opacity=".5" offset="1pt" offset2="-1pt"/>
                  <w10:wrap type="none"/>
                  <w10:anchorlock/>
                </v:shape>
              </w:pict>
            </w:r>
          </w:p>
        </w:tc>
        <w:tc>
          <w:tcPr>
            <w:tcW w:w="1999" w:type="dxa"/>
            <w:vAlign w:val="center"/>
          </w:tcPr>
          <w:p w:rsidR="00127AC7" w:rsidRPr="00127AC7" w:rsidRDefault="00127AC7" w:rsidP="007E25EF">
            <w:pPr>
              <w:keepNext/>
              <w:jc w:val="center"/>
            </w:pPr>
            <w:r w:rsidRPr="00127AC7">
              <w:rPr>
                <w:noProof/>
                <w:lang w:eastAsia="es-AR"/>
              </w:rPr>
              <w:drawing>
                <wp:inline distT="0" distB="0" distL="0" distR="0">
                  <wp:extent cx="2191109" cy="2061713"/>
                  <wp:effectExtent l="0" t="0" r="0" b="0"/>
                  <wp:docPr id="1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c>
      </w:tr>
    </w:tbl>
    <w:p w:rsidR="007E25EF" w:rsidRDefault="007E25EF">
      <w:pPr>
        <w:pStyle w:val="Epgrafe"/>
      </w:pPr>
      <w:r>
        <w:t xml:space="preserve">Figura </w:t>
      </w:r>
      <w:fldSimple w:instr=" SEQ Figura \* ARABIC ">
        <w:r w:rsidR="00511481">
          <w:rPr>
            <w:noProof/>
          </w:rPr>
          <w:t>1</w:t>
        </w:r>
      </w:fldSimple>
      <w:r>
        <w:t>) Interacción usuario-programa.</w:t>
      </w:r>
    </w:p>
    <w:p w:rsidR="00F75827" w:rsidRPr="00F75827" w:rsidRDefault="00F75827" w:rsidP="00F75827"/>
    <w:p w:rsidR="00757ADC" w:rsidRDefault="00757ADC" w:rsidP="00263B12">
      <w:pPr>
        <w:pStyle w:val="Ttulo2"/>
      </w:pPr>
      <w:r w:rsidRPr="00757ADC">
        <w:t>3.1)</w:t>
      </w:r>
      <w:r>
        <w:t xml:space="preserve"> Inyección</w:t>
      </w:r>
    </w:p>
    <w:p w:rsidR="0036499C" w:rsidRDefault="00194998" w:rsidP="00EF41FA">
      <w:pPr>
        <w:pStyle w:val="ParrafoTESIS"/>
      </w:pPr>
      <w:r>
        <w:t>La</w:t>
      </w:r>
      <w:r w:rsidR="00AF530C">
        <w:t xml:space="preserve"> campaña de inyección </w:t>
      </w:r>
      <w:r>
        <w:t xml:space="preserve">se </w:t>
      </w:r>
      <w:r w:rsidR="00444875">
        <w:t>realizó</w:t>
      </w:r>
      <w:r>
        <w:t xml:space="preserve"> sobre los comparadores (estructuras analógicas del conversor). Las fallas son inyectada en cada drenador de </w:t>
      </w:r>
      <w:r w:rsidR="004026E2">
        <w:t xml:space="preserve">cada </w:t>
      </w:r>
      <w:r w:rsidR="00046E7A">
        <w:t>transistor</w:t>
      </w:r>
      <w:r>
        <w:t xml:space="preserve"> que lo conforma (PMOS </w:t>
      </w:r>
      <w:r w:rsidR="003162A2">
        <w:t>y NMOS, variando la dirección de la corriente según corresponda</w:t>
      </w:r>
      <w:r>
        <w:t xml:space="preserve">) simulando un SET en distintas </w:t>
      </w:r>
      <w:r w:rsidR="004026E2">
        <w:t xml:space="preserve">condiciones de señal de entrada. </w:t>
      </w:r>
    </w:p>
    <w:p w:rsidR="00AF530C" w:rsidRDefault="00046E7A" w:rsidP="00EF41FA">
      <w:pPr>
        <w:pStyle w:val="ParrafoTESIS"/>
      </w:pPr>
      <w:r>
        <w:t>Por cada comparador h</w:t>
      </w:r>
      <w:r w:rsidR="004026E2">
        <w:t xml:space="preserve">ay </w:t>
      </w:r>
      <w:r>
        <w:t>7</w:t>
      </w:r>
      <w:r w:rsidR="004026E2">
        <w:t xml:space="preserve"> </w:t>
      </w:r>
      <w:proofErr w:type="spellStart"/>
      <w:r>
        <w:t>drenadores</w:t>
      </w:r>
      <w:proofErr w:type="spellEnd"/>
      <w:r>
        <w:t xml:space="preserve"> donde se debe</w:t>
      </w:r>
      <w:r w:rsidR="00CA1986">
        <w:t>n</w:t>
      </w:r>
      <w:r>
        <w:t xml:space="preserve"> inyectar </w:t>
      </w:r>
      <w:r w:rsidR="00CA1986">
        <w:t>ambas</w:t>
      </w:r>
      <w:r>
        <w:t xml:space="preserve"> falla</w:t>
      </w:r>
      <w:r w:rsidR="00CA1986">
        <w:t>s</w:t>
      </w:r>
      <w:r>
        <w:t xml:space="preserve">, los que nos da un total de 14 simulaciones por comparador. Durante la campaña de inyección se </w:t>
      </w:r>
      <w:r w:rsidR="00CA1986">
        <w:t>varía</w:t>
      </w:r>
      <w:r>
        <w:t xml:space="preserve"> la señal de entrada en 64 niveles de tensión para los 63 comparadores existentes en el conversor, esto nos da un total d</w:t>
      </w:r>
      <w:r w:rsidR="00CA1986">
        <w:t>e 56448 simulaciones durante el proceso</w:t>
      </w:r>
      <w:r>
        <w:t xml:space="preserve">, lo cual </w:t>
      </w:r>
      <w:r w:rsidR="00CA1986">
        <w:t>requirió de un enorme recurso computacional.</w:t>
      </w:r>
      <w:r w:rsidR="00263B12">
        <w:t xml:space="preserve"> Las inyecciones se realizar</w:t>
      </w:r>
      <w:r w:rsidR="003162A2">
        <w:t>on</w:t>
      </w:r>
      <w:r w:rsidR="00263B12">
        <w:t xml:space="preserve"> de modo manual, en el cual se considero </w:t>
      </w:r>
      <w:r w:rsidR="003162A2">
        <w:t xml:space="preserve">3 comparadores en </w:t>
      </w:r>
      <w:r w:rsidR="00263B12">
        <w:t xml:space="preserve">situaciones </w:t>
      </w:r>
      <w:r w:rsidR="0036499C">
        <w:t>e</w:t>
      </w:r>
      <w:r w:rsidR="00263B12">
        <w:t>spec</w:t>
      </w:r>
      <w:r w:rsidR="003162A2">
        <w:t>í</w:t>
      </w:r>
      <w:r w:rsidR="00263B12">
        <w:t>ficas</w:t>
      </w:r>
      <w:r w:rsidR="008F0E30">
        <w:t xml:space="preserve"> de tensión de entrada y referencia</w:t>
      </w:r>
      <w:r w:rsidR="00263B12">
        <w:t>, y de modo automático para realizar el total de las simulaciones mediante el programa desarrollado.</w:t>
      </w:r>
    </w:p>
    <w:p w:rsidR="00757ADC" w:rsidRDefault="00757ADC" w:rsidP="00263B12">
      <w:pPr>
        <w:pStyle w:val="Ttulo3"/>
      </w:pPr>
      <w:r>
        <w:t xml:space="preserve">3.1.1) </w:t>
      </w:r>
      <w:r w:rsidR="00CB1BCD">
        <w:t>Manual</w:t>
      </w:r>
    </w:p>
    <w:p w:rsidR="000008CE" w:rsidRDefault="000008CE" w:rsidP="00EF41FA">
      <w:pPr>
        <w:pStyle w:val="ParrafoTESIS"/>
      </w:pPr>
      <w:r>
        <w:t xml:space="preserve">La inyección de las fallas se </w:t>
      </w:r>
      <w:r w:rsidR="00444875">
        <w:t>realizó</w:t>
      </w:r>
      <w:r>
        <w:t xml:space="preserve"> de manera manual </w:t>
      </w:r>
      <w:r w:rsidR="00A25A0C">
        <w:t>conectando</w:t>
      </w:r>
      <w:r w:rsidR="00B938AC">
        <w:t xml:space="preserve"> </w:t>
      </w:r>
      <w:r>
        <w:t>la</w:t>
      </w:r>
      <w:r w:rsidR="00B938AC">
        <w:t>s</w:t>
      </w:r>
      <w:r>
        <w:t xml:space="preserve"> fuente</w:t>
      </w:r>
      <w:r w:rsidR="00B938AC">
        <w:t>s</w:t>
      </w:r>
      <w:r>
        <w:t xml:space="preserve"> de corriente</w:t>
      </w:r>
      <w:r w:rsidR="00A25A0C">
        <w:t xml:space="preserve"> (círculos verdes)</w:t>
      </w:r>
      <w:r>
        <w:t xml:space="preserve"> en </w:t>
      </w:r>
      <w:r w:rsidR="00A25A0C">
        <w:t xml:space="preserve">los diferentes </w:t>
      </w:r>
      <w:proofErr w:type="spellStart"/>
      <w:r w:rsidR="00A25A0C">
        <w:t>drenadores</w:t>
      </w:r>
      <w:proofErr w:type="spellEnd"/>
      <w:r w:rsidR="00A25A0C">
        <w:t xml:space="preserve"> del</w:t>
      </w:r>
      <w:r>
        <w:t xml:space="preserve"> circuito</w:t>
      </w:r>
      <w:r w:rsidR="00B938AC">
        <w:t xml:space="preserve"> (</w:t>
      </w:r>
      <w:r w:rsidR="00A25A0C">
        <w:t>círculos amarillos</w:t>
      </w:r>
      <w:r w:rsidR="00B938AC">
        <w:t>)</w:t>
      </w:r>
      <w:r w:rsidR="00E8723E">
        <w:t xml:space="preserve"> y realizando </w:t>
      </w:r>
      <w:r w:rsidR="00E8723E">
        <w:lastRenderedPageBreak/>
        <w:t xml:space="preserve">simulaciones </w:t>
      </w:r>
      <w:r w:rsidR="00B938AC">
        <w:t>para cada uno de ella</w:t>
      </w:r>
      <w:r w:rsidR="00E8723E">
        <w:t>s</w:t>
      </w:r>
      <w:r>
        <w:t>.</w:t>
      </w:r>
      <w:r w:rsidR="003C5823">
        <w:t xml:space="preserve"> </w:t>
      </w:r>
      <w:r w:rsidR="00B938AC">
        <w:t>S</w:t>
      </w:r>
      <w:r w:rsidR="003C5823">
        <w:t>e realiz</w:t>
      </w:r>
      <w:r w:rsidR="0025454A">
        <w:t>ó</w:t>
      </w:r>
      <w:r w:rsidR="003C5823">
        <w:t xml:space="preserve"> un análisis </w:t>
      </w:r>
      <w:r w:rsidR="008F0E30">
        <w:t xml:space="preserve">de </w:t>
      </w:r>
      <w:r w:rsidR="003C5823">
        <w:t xml:space="preserve">tipo </w:t>
      </w:r>
      <w:r w:rsidR="002623B0" w:rsidRPr="0055024C">
        <w:t>“</w:t>
      </w:r>
      <w:r w:rsidR="0055024C" w:rsidRPr="0055024C">
        <w:t>b</w:t>
      </w:r>
      <w:r w:rsidR="002623B0" w:rsidRPr="0055024C">
        <w:t>arrido en tensión continua”</w:t>
      </w:r>
      <w:r w:rsidR="002623B0">
        <w:t xml:space="preserve"> </w:t>
      </w:r>
      <w:r w:rsidR="003C5823">
        <w:t xml:space="preserve">variando el parámetro </w:t>
      </w:r>
      <w:r w:rsidR="00B938AC">
        <w:t>señal</w:t>
      </w:r>
      <w:r w:rsidR="003C5823">
        <w:t xml:space="preserve"> de entrada en 4 estados de tensiones diferentes:</w:t>
      </w:r>
    </w:p>
    <w:p w:rsidR="00A25A0C" w:rsidRPr="00A25A0C" w:rsidRDefault="00A25A0C" w:rsidP="00EF41FA">
      <w:pPr>
        <w:pStyle w:val="ParrafoTESIS"/>
        <w:rPr>
          <w:rFonts w:ascii="Times New Roman" w:hAnsi="Times New Roman" w:cs="Times New Roman"/>
          <w:sz w:val="20"/>
          <w:szCs w:val="24"/>
          <w:lang w:eastAsia="es-AR"/>
        </w:rPr>
      </w:pPr>
      <w:proofErr w:type="spellStart"/>
      <w:r w:rsidRPr="00A25A0C">
        <w:rPr>
          <w:lang w:eastAsia="es-AR"/>
        </w:rPr>
        <w:t>V</w:t>
      </w:r>
      <w:r w:rsidRPr="008F0E30">
        <w:rPr>
          <w:lang w:eastAsia="es-AR"/>
        </w:rPr>
        <w:t>INneg</w:t>
      </w:r>
      <w:proofErr w:type="spellEnd"/>
      <w:proofErr w:type="gramStart"/>
      <w:r w:rsidRPr="00A25A0C">
        <w:rPr>
          <w:lang w:eastAsia="es-AR"/>
        </w:rPr>
        <w:t>=(</w:t>
      </w:r>
      <w:proofErr w:type="spellStart"/>
      <w:proofErr w:type="gramEnd"/>
      <w:r w:rsidRPr="00A25A0C">
        <w:rPr>
          <w:lang w:eastAsia="es-AR"/>
        </w:rPr>
        <w:t>Vref</w:t>
      </w:r>
      <w:proofErr w:type="spellEnd"/>
      <w:r w:rsidRPr="00A25A0C">
        <w:rPr>
          <w:lang w:eastAsia="es-AR"/>
        </w:rPr>
        <w:t xml:space="preserve"> - 8mV) donde la salida del comparador debe de estar en NIVEL ALTO</w:t>
      </w:r>
      <w:r w:rsidR="00686736">
        <w:rPr>
          <w:lang w:eastAsia="es-AR"/>
        </w:rPr>
        <w:t>.</w:t>
      </w:r>
    </w:p>
    <w:p w:rsidR="00A25A0C" w:rsidRPr="00A25A0C" w:rsidRDefault="00A25A0C" w:rsidP="00EF41FA">
      <w:pPr>
        <w:pStyle w:val="ParrafoTESIS"/>
        <w:rPr>
          <w:rFonts w:ascii="Times New Roman" w:hAnsi="Times New Roman" w:cs="Times New Roman"/>
          <w:sz w:val="20"/>
          <w:szCs w:val="24"/>
          <w:lang w:eastAsia="es-AR"/>
        </w:rPr>
      </w:pPr>
      <w:proofErr w:type="spellStart"/>
      <w:r w:rsidRPr="00A25A0C">
        <w:rPr>
          <w:lang w:eastAsia="es-AR"/>
        </w:rPr>
        <w:t>VINneg</w:t>
      </w:r>
      <w:proofErr w:type="spellEnd"/>
      <w:proofErr w:type="gramStart"/>
      <w:r w:rsidRPr="00A25A0C">
        <w:rPr>
          <w:lang w:eastAsia="es-AR"/>
        </w:rPr>
        <w:t>=(</w:t>
      </w:r>
      <w:proofErr w:type="spellStart"/>
      <w:proofErr w:type="gramEnd"/>
      <w:r w:rsidRPr="00A25A0C">
        <w:rPr>
          <w:lang w:eastAsia="es-AR"/>
        </w:rPr>
        <w:t>Vref</w:t>
      </w:r>
      <w:proofErr w:type="spellEnd"/>
      <w:r w:rsidRPr="00A25A0C">
        <w:rPr>
          <w:lang w:eastAsia="es-AR"/>
        </w:rPr>
        <w:t xml:space="preserve"> - 5mV) donde la salida del comparador debe de estar en NIVEL ALTO</w:t>
      </w:r>
      <w:r w:rsidR="00686736">
        <w:rPr>
          <w:lang w:eastAsia="es-AR"/>
        </w:rPr>
        <w:t>.</w:t>
      </w:r>
    </w:p>
    <w:p w:rsidR="00A25A0C" w:rsidRPr="00A25A0C" w:rsidRDefault="00A25A0C" w:rsidP="00EF41FA">
      <w:pPr>
        <w:pStyle w:val="ParrafoTESIS"/>
        <w:rPr>
          <w:rFonts w:ascii="Times New Roman" w:hAnsi="Times New Roman" w:cs="Times New Roman"/>
          <w:sz w:val="20"/>
          <w:szCs w:val="24"/>
          <w:lang w:eastAsia="es-AR"/>
        </w:rPr>
      </w:pPr>
      <w:proofErr w:type="spellStart"/>
      <w:r w:rsidRPr="00A25A0C">
        <w:rPr>
          <w:lang w:eastAsia="es-AR"/>
        </w:rPr>
        <w:t>VINneg</w:t>
      </w:r>
      <w:proofErr w:type="spellEnd"/>
      <w:proofErr w:type="gramStart"/>
      <w:r w:rsidRPr="00A25A0C">
        <w:rPr>
          <w:lang w:eastAsia="es-AR"/>
        </w:rPr>
        <w:t>=(</w:t>
      </w:r>
      <w:proofErr w:type="spellStart"/>
      <w:proofErr w:type="gramEnd"/>
      <w:r w:rsidRPr="00A25A0C">
        <w:rPr>
          <w:lang w:eastAsia="es-AR"/>
        </w:rPr>
        <w:t>Vref</w:t>
      </w:r>
      <w:proofErr w:type="spellEnd"/>
      <w:r w:rsidRPr="00A25A0C">
        <w:rPr>
          <w:lang w:eastAsia="es-AR"/>
        </w:rPr>
        <w:t xml:space="preserve"> + 5mV) donde la salida del comparador debe de estar en NIVEL BAJO</w:t>
      </w:r>
      <w:r w:rsidR="00686736">
        <w:rPr>
          <w:lang w:eastAsia="es-AR"/>
        </w:rPr>
        <w:t>.</w:t>
      </w:r>
    </w:p>
    <w:p w:rsidR="007F46BB" w:rsidRPr="007F46BB" w:rsidRDefault="00A25A0C" w:rsidP="00EF41FA">
      <w:pPr>
        <w:pStyle w:val="ParrafoTESIS"/>
        <w:rPr>
          <w:rFonts w:ascii="Times New Roman" w:hAnsi="Times New Roman" w:cs="Times New Roman"/>
          <w:sz w:val="20"/>
          <w:szCs w:val="24"/>
          <w:lang w:eastAsia="es-AR"/>
        </w:rPr>
      </w:pPr>
      <w:proofErr w:type="spellStart"/>
      <w:r w:rsidRPr="00A25A0C">
        <w:rPr>
          <w:lang w:eastAsia="es-AR"/>
        </w:rPr>
        <w:t>VINneg</w:t>
      </w:r>
      <w:proofErr w:type="spellEnd"/>
      <w:proofErr w:type="gramStart"/>
      <w:r w:rsidRPr="00A25A0C">
        <w:rPr>
          <w:lang w:eastAsia="es-AR"/>
        </w:rPr>
        <w:t>=(</w:t>
      </w:r>
      <w:proofErr w:type="spellStart"/>
      <w:proofErr w:type="gramEnd"/>
      <w:r w:rsidRPr="00A25A0C">
        <w:rPr>
          <w:lang w:eastAsia="es-AR"/>
        </w:rPr>
        <w:t>Vref</w:t>
      </w:r>
      <w:proofErr w:type="spellEnd"/>
      <w:r w:rsidRPr="00A25A0C">
        <w:rPr>
          <w:lang w:eastAsia="es-AR"/>
        </w:rPr>
        <w:t xml:space="preserve"> + 8mV) donde la salida del comparador debe de estar en NIVEL BAJO</w:t>
      </w:r>
      <w:r w:rsidR="00686736">
        <w:rPr>
          <w:lang w:eastAsia="es-AR"/>
        </w:rPr>
        <w:t>.</w:t>
      </w:r>
    </w:p>
    <w:p w:rsidR="00D65E89" w:rsidRDefault="00513BAC" w:rsidP="00EF41FA">
      <w:pPr>
        <w:pStyle w:val="ParrafoTESIS"/>
        <w:rPr>
          <w:lang w:eastAsia="es-AR"/>
        </w:rPr>
      </w:pPr>
      <w:r>
        <w:rPr>
          <w:lang w:eastAsia="es-AR"/>
        </w:rPr>
        <w:t>La campa</w:t>
      </w:r>
      <w:r w:rsidR="0025454A">
        <w:rPr>
          <w:lang w:eastAsia="es-AR"/>
        </w:rPr>
        <w:t>ñ</w:t>
      </w:r>
      <w:r>
        <w:rPr>
          <w:lang w:eastAsia="es-AR"/>
        </w:rPr>
        <w:t xml:space="preserve">a de inyección manual se </w:t>
      </w:r>
      <w:r w:rsidR="00444875">
        <w:rPr>
          <w:lang w:eastAsia="es-AR"/>
        </w:rPr>
        <w:t>realizó</w:t>
      </w:r>
      <w:r>
        <w:rPr>
          <w:lang w:eastAsia="es-AR"/>
        </w:rPr>
        <w:t xml:space="preserve"> </w:t>
      </w:r>
      <w:r w:rsidR="00144291">
        <w:rPr>
          <w:lang w:eastAsia="es-AR"/>
        </w:rPr>
        <w:t>en 3 comparadores distintos, cada uno representativo de distintas partes del circuito (nivel bajo de comparación, nivel med</w:t>
      </w:r>
      <w:r w:rsidR="0036499C">
        <w:rPr>
          <w:lang w:eastAsia="es-AR"/>
        </w:rPr>
        <w:t>io y nivel superior de tensión</w:t>
      </w:r>
      <w:r w:rsidR="0025454A">
        <w:rPr>
          <w:lang w:eastAsia="es-AR"/>
        </w:rPr>
        <w:t>)</w:t>
      </w:r>
      <w:r w:rsidR="0036499C">
        <w:rPr>
          <w:lang w:eastAsia="es-AR"/>
        </w:rPr>
        <w:t xml:space="preserve"> abarcando todo el rango de tensión en el cual trabajan los</w:t>
      </w:r>
      <w:r w:rsidR="008F0E30">
        <w:rPr>
          <w:lang w:eastAsia="es-AR"/>
        </w:rPr>
        <w:t xml:space="preserve"> 63</w:t>
      </w:r>
      <w:r w:rsidR="0036499C">
        <w:rPr>
          <w:lang w:eastAsia="es-AR"/>
        </w:rPr>
        <w:t xml:space="preserve"> comparadores</w:t>
      </w:r>
      <w:r w:rsidR="00686736">
        <w:rPr>
          <w:lang w:eastAsia="es-AR"/>
        </w:rPr>
        <w:t>. Los niveles son:</w:t>
      </w:r>
    </w:p>
    <w:p w:rsidR="00E8723E" w:rsidRPr="00D65E89" w:rsidRDefault="00E8723E" w:rsidP="00EF41FA">
      <w:pPr>
        <w:pStyle w:val="ParrafoTESIS"/>
        <w:rPr>
          <w:rFonts w:ascii="Times New Roman" w:hAnsi="Times New Roman" w:cs="Times New Roman"/>
          <w:sz w:val="20"/>
          <w:szCs w:val="24"/>
          <w:lang w:eastAsia="es-AR"/>
        </w:rPr>
      </w:pPr>
      <w:proofErr w:type="spellStart"/>
      <w:r w:rsidRPr="00D65E89">
        <w:rPr>
          <w:lang w:eastAsia="es-AR"/>
        </w:rPr>
        <w:t>Vref</w:t>
      </w:r>
      <w:proofErr w:type="spellEnd"/>
      <w:r w:rsidRPr="00D65E89">
        <w:rPr>
          <w:lang w:eastAsia="es-AR"/>
        </w:rPr>
        <w:t xml:space="preserve"> = 1.005 V </w:t>
      </w:r>
      <w:r w:rsidR="00D65E89" w:rsidRPr="00D65E89">
        <w:rPr>
          <w:lang w:eastAsia="es-AR"/>
        </w:rPr>
        <w:t>(</w:t>
      </w:r>
      <w:r w:rsidRPr="00D65E89">
        <w:rPr>
          <w:lang w:eastAsia="es-AR"/>
        </w:rPr>
        <w:t>corr</w:t>
      </w:r>
      <w:r w:rsidR="00D65E89" w:rsidRPr="00D65E89">
        <w:rPr>
          <w:lang w:eastAsia="es-AR"/>
        </w:rPr>
        <w:t>esponde al primer comparador C1</w:t>
      </w:r>
      <w:r w:rsidRPr="00D65E89">
        <w:rPr>
          <w:lang w:eastAsia="es-AR"/>
        </w:rPr>
        <w:t>)</w:t>
      </w:r>
      <w:r w:rsidR="00D65E89" w:rsidRPr="00D65E89">
        <w:rPr>
          <w:lang w:eastAsia="es-AR"/>
        </w:rPr>
        <w:t>.</w:t>
      </w:r>
    </w:p>
    <w:p w:rsidR="00E8723E" w:rsidRPr="00D65E89" w:rsidRDefault="00E8723E" w:rsidP="00EF41FA">
      <w:pPr>
        <w:pStyle w:val="ParrafoTESIS"/>
        <w:rPr>
          <w:rFonts w:ascii="Times New Roman" w:hAnsi="Times New Roman" w:cs="Times New Roman"/>
          <w:sz w:val="20"/>
          <w:szCs w:val="24"/>
          <w:lang w:eastAsia="es-AR"/>
        </w:rPr>
      </w:pPr>
      <w:proofErr w:type="spellStart"/>
      <w:r w:rsidRPr="00D65E89">
        <w:rPr>
          <w:lang w:eastAsia="es-AR"/>
        </w:rPr>
        <w:t>Vref</w:t>
      </w:r>
      <w:proofErr w:type="spellEnd"/>
      <w:r w:rsidRPr="00D65E89">
        <w:rPr>
          <w:lang w:eastAsia="es-AR"/>
        </w:rPr>
        <w:t xml:space="preserve"> = 1.315 V (corresponde al </w:t>
      </w:r>
      <w:r w:rsidR="00D65E89" w:rsidRPr="00D65E89">
        <w:rPr>
          <w:lang w:eastAsia="es-AR"/>
        </w:rPr>
        <w:t>comparador</w:t>
      </w:r>
      <w:r w:rsidRPr="00D65E89">
        <w:rPr>
          <w:lang w:eastAsia="es-AR"/>
        </w:rPr>
        <w:t xml:space="preserve"> C32, mitad de</w:t>
      </w:r>
      <w:r w:rsidR="008F0E30">
        <w:rPr>
          <w:lang w:eastAsia="es-AR"/>
        </w:rPr>
        <w:t xml:space="preserve"> rango de </w:t>
      </w:r>
      <w:r w:rsidR="00D65E89" w:rsidRPr="00D65E89">
        <w:rPr>
          <w:lang w:eastAsia="es-AR"/>
        </w:rPr>
        <w:t>conversión</w:t>
      </w:r>
      <w:r w:rsidRPr="00D65E89">
        <w:rPr>
          <w:lang w:eastAsia="es-AR"/>
        </w:rPr>
        <w:t>)</w:t>
      </w:r>
      <w:r w:rsidR="00D65E89">
        <w:rPr>
          <w:lang w:eastAsia="es-AR"/>
        </w:rPr>
        <w:t>.</w:t>
      </w:r>
    </w:p>
    <w:p w:rsidR="00F75827" w:rsidRDefault="00E8723E" w:rsidP="00EF41FA">
      <w:pPr>
        <w:pStyle w:val="ParrafoTESIS"/>
        <w:rPr>
          <w:lang w:eastAsia="es-AR"/>
        </w:rPr>
      </w:pPr>
      <w:proofErr w:type="spellStart"/>
      <w:r w:rsidRPr="00D65E89">
        <w:rPr>
          <w:lang w:eastAsia="es-AR"/>
        </w:rPr>
        <w:t>Vref</w:t>
      </w:r>
      <w:proofErr w:type="spellEnd"/>
      <w:r w:rsidRPr="00D65E89">
        <w:rPr>
          <w:lang w:eastAsia="es-AR"/>
        </w:rPr>
        <w:t xml:space="preserve"> = 1.625 V (corresponde al </w:t>
      </w:r>
      <w:r w:rsidR="00D65E89" w:rsidRPr="00D65E89">
        <w:rPr>
          <w:lang w:eastAsia="es-AR"/>
        </w:rPr>
        <w:t>último</w:t>
      </w:r>
      <w:r w:rsidR="00D65E89">
        <w:rPr>
          <w:lang w:eastAsia="es-AR"/>
        </w:rPr>
        <w:t xml:space="preserve"> comparador C63</w:t>
      </w:r>
      <w:r w:rsidRPr="00D65E89">
        <w:rPr>
          <w:lang w:eastAsia="es-AR"/>
        </w:rPr>
        <w:t>)</w:t>
      </w:r>
      <w:r w:rsidR="00D65E89">
        <w:rPr>
          <w:lang w:eastAsia="es-AR"/>
        </w:rPr>
        <w:t>.</w:t>
      </w:r>
    </w:p>
    <w:p w:rsidR="00A13B25" w:rsidRPr="00F75827" w:rsidRDefault="00F75827" w:rsidP="00F75827">
      <w:pPr>
        <w:rPr>
          <w:rFonts w:cstheme="minorHAnsi"/>
          <w:lang w:eastAsia="es-AR"/>
        </w:rPr>
      </w:pPr>
      <w:r>
        <w:rPr>
          <w:lang w:eastAsia="es-AR"/>
        </w:rPr>
        <w:br w:type="page"/>
      </w:r>
    </w:p>
    <w:p w:rsidR="00A13B25" w:rsidRPr="00414942" w:rsidRDefault="00A13B25" w:rsidP="00EF41FA">
      <w:pPr>
        <w:pStyle w:val="ParrafoTESIS"/>
      </w:pPr>
      <w:r>
        <w:lastRenderedPageBreak/>
        <w:t xml:space="preserve">El esquemático del comparador con los puntos de inyección está representado en la </w:t>
      </w:r>
      <w:fldSimple w:instr=" REF _Ref266534679 \h  \* MERGEFORMAT ">
        <w:r w:rsidRPr="00414942">
          <w:t xml:space="preserve">Figura </w:t>
        </w:r>
        <w:r w:rsidRPr="00414942">
          <w:rPr>
            <w:noProof/>
          </w:rPr>
          <w:t>1</w:t>
        </w:r>
      </w:fldSimple>
      <w:r w:rsidRPr="00414942">
        <w:t>.</w:t>
      </w:r>
    </w:p>
    <w:p w:rsidR="00A76881" w:rsidRDefault="00427C67" w:rsidP="00A76881">
      <w:pPr>
        <w:pStyle w:val="Epgrafe"/>
      </w:pPr>
      <w:bookmarkStart w:id="0" w:name="_Ref266534636"/>
      <w:r w:rsidRPr="00427C67">
        <w:rPr>
          <w:rFonts w:ascii="Times New Roman" w:eastAsia="Times New Roman" w:hAnsi="Times New Roman" w:cs="Times New Roman"/>
          <w:noProof/>
          <w:sz w:val="24"/>
          <w:szCs w:val="24"/>
          <w:lang w:eastAsia="es-AR"/>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40" type="#_x0000_t23" style="position:absolute;margin-left:298.7pt;margin-top:224.75pt;width:13.8pt;height:13.8pt;z-index:251706368" o:regroupid="9" fillcolor="#00b050" strokecolor="red" strokeweight="1pt">
            <v:fill color2="#c0504d [3205]"/>
            <v:shadow type="perspective" color="#622423 [1605]" offset="1pt" offset2="-3pt"/>
          </v:shape>
        </w:pict>
      </w:r>
      <w:r w:rsidRPr="00427C67">
        <w:rPr>
          <w:rFonts w:ascii="Times New Roman" w:eastAsia="Times New Roman" w:hAnsi="Times New Roman" w:cs="Times New Roman"/>
          <w:noProof/>
          <w:sz w:val="24"/>
          <w:szCs w:val="24"/>
          <w:lang w:eastAsia="es-AR"/>
        </w:rPr>
        <w:pict>
          <v:shape id="_x0000_s1036" type="#_x0000_t23" style="position:absolute;margin-left:299.45pt;margin-top:109.15pt;width:13.8pt;height:13.8pt;z-index:251705344" o:regroupid="9" fillcolor="#00b050" strokecolor="red" strokeweight="1pt">
            <v:fill color2="#c0504d [3205]"/>
            <v:shadow type="perspective" color="#622423 [1605]" offset="1pt" offset2="-3pt"/>
          </v:shape>
        </w:pict>
      </w:r>
      <w:r w:rsidRPr="00427C67">
        <w:rPr>
          <w:rFonts w:ascii="Times New Roman" w:eastAsia="Times New Roman" w:hAnsi="Times New Roman" w:cs="Times New Roman"/>
          <w:noProof/>
          <w:sz w:val="24"/>
          <w:szCs w:val="24"/>
          <w:lang w:eastAsia="es-AR"/>
        </w:rPr>
        <w:pict>
          <v:group id="_x0000_s1043" style="position:absolute;margin-left:-4.55pt;margin-top:54.9pt;width:255.45pt;height:181.95pt;z-index:251707392" coordorigin="1589,2507" coordsize="5109,3812" o:regroupid="9">
            <v:group id="_x0000_s1033" style="position:absolute;left:2878;top:2507;width:3820;height:3812" coordorigin="2878,8735" coordsize="3820,3812">
              <v:shape id="_x0000_s1026" type="#_x0000_t23" style="position:absolute;left:2878;top:8735;width:276;height:276" fillcolor="yellow" strokecolor="red" strokeweight="1pt">
                <v:fill color2="#c0504d [3205]"/>
                <v:shadow type="perspective" color="#622423 [1605]" offset="1pt" offset2="-3pt"/>
              </v:shape>
              <v:shape id="_x0000_s1027" type="#_x0000_t23" style="position:absolute;left:4734;top:8743;width:276;height:276" fillcolor="yellow" strokecolor="red" strokeweight="1pt">
                <v:fill color2="#c0504d [3205]"/>
                <v:shadow type="perspective" color="#622423 [1605]" offset="1pt" offset2="-3pt"/>
              </v:shape>
              <v:shape id="_x0000_s1028" type="#_x0000_t23" style="position:absolute;left:2878;top:9956;width:276;height:276" fillcolor="yellow" strokecolor="red" strokeweight="1pt">
                <v:fill color2="#c0504d [3205]"/>
                <v:shadow type="perspective" color="#622423 [1605]" offset="1pt" offset2="-3pt"/>
              </v:shape>
              <v:shape id="_x0000_s1029" type="#_x0000_t23" style="position:absolute;left:4734;top:9956;width:276;height:276" fillcolor="yellow" strokecolor="red" strokeweight="1pt">
                <v:fill color2="#c0504d [3205]"/>
                <v:shadow type="perspective" color="#622423 [1605]" offset="1pt" offset2="-3pt"/>
              </v:shape>
              <v:shape id="_x0000_s1030" type="#_x0000_t23" style="position:absolute;left:3809;top:12271;width:276;height:276" fillcolor="yellow" strokecolor="red" strokeweight="1pt">
                <v:fill color2="#c0504d [3205]"/>
                <v:shadow type="perspective" color="#622423 [1605]" offset="1pt" offset2="-3pt"/>
              </v:shape>
              <v:shape id="_x0000_s1031" type="#_x0000_t23" style="position:absolute;left:6422;top:9357;width:276;height:276" fillcolor="yellow" strokecolor="red" strokeweight="1pt">
                <v:fill color2="#c0504d [3205]"/>
                <v:shadow type="perspective" color="#622423 [1605]" offset="1pt" offset2="-3pt"/>
              </v:shape>
              <v:shape id="_x0000_s1032" type="#_x0000_t23" style="position:absolute;left:6422;top:11813;width:276;height:276" fillcolor="yellow" strokecolor="red" strokeweight="1pt">
                <v:fill color2="#c0504d [3205]"/>
                <v:shadow type="perspective" color="#622423 [1605]" offset="1pt" offset2="-3pt"/>
              </v:shape>
            </v:group>
            <v:rect id="_x0000_s1041" style="position:absolute;left:1589;top:3845;width:1128;height:639" filled="f" fillcolor="white [3201]" strokecolor="#4f81bd [3204]" strokeweight="2.5pt">
              <v:shadow color="#868686"/>
            </v:rect>
            <v:rect id="_x0000_s1042" style="position:absolute;left:5161;top:3845;width:1128;height:639" filled="f" fillcolor="white [3201]" strokecolor="#76923c [2406]" strokeweight="2.5pt">
              <v:shadow color="#868686"/>
            </v:rect>
          </v:group>
        </w:pict>
      </w:r>
      <w:r w:rsidR="00C42A83">
        <w:rPr>
          <w:rFonts w:ascii="Times New Roman" w:eastAsia="Times New Roman" w:hAnsi="Times New Roman" w:cs="Times New Roman"/>
          <w:noProof/>
          <w:sz w:val="24"/>
          <w:szCs w:val="24"/>
          <w:lang w:eastAsia="es-AR"/>
        </w:rPr>
        <w:drawing>
          <wp:inline distT="0" distB="0" distL="0" distR="0">
            <wp:extent cx="3583242" cy="3785191"/>
            <wp:effectExtent l="19050" t="0" r="0" b="0"/>
            <wp:docPr id="21" name="Imagen 21" descr="D:\Documents\TESIS\fiocs\Documentation\Documentacion\Comparador pel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s\TESIS\fiocs\Documentation\Documentacion\Comparador pelado.png"/>
                    <pic:cNvPicPr>
                      <a:picLocks noChangeAspect="1" noChangeArrowheads="1"/>
                    </pic:cNvPicPr>
                  </pic:nvPicPr>
                  <pic:blipFill>
                    <a:blip r:embed="rId16" cstate="print"/>
                    <a:srcRect r="44138"/>
                    <a:stretch>
                      <a:fillRect/>
                    </a:stretch>
                  </pic:blipFill>
                  <pic:spPr bwMode="auto">
                    <a:xfrm>
                      <a:off x="0" y="0"/>
                      <a:ext cx="3580142" cy="3781916"/>
                    </a:xfrm>
                    <a:prstGeom prst="rect">
                      <a:avLst/>
                    </a:prstGeom>
                    <a:noFill/>
                    <a:ln w="9525">
                      <a:noFill/>
                      <a:miter lim="800000"/>
                      <a:headEnd/>
                      <a:tailEnd/>
                    </a:ln>
                  </pic:spPr>
                </pic:pic>
              </a:graphicData>
            </a:graphic>
          </wp:inline>
        </w:drawing>
      </w:r>
      <w:r w:rsidR="00A76881">
        <w:t xml:space="preserve"> </w:t>
      </w:r>
      <w:r w:rsidR="009951EB">
        <w:rPr>
          <w:b w:val="0"/>
          <w:bCs w:val="0"/>
          <w:noProof/>
          <w:lang w:eastAsia="es-AR"/>
        </w:rPr>
        <w:drawing>
          <wp:inline distT="0" distB="0" distL="0" distR="0">
            <wp:extent cx="1525078" cy="245499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1528994" cy="2461294"/>
                    </a:xfrm>
                    <a:prstGeom prst="rect">
                      <a:avLst/>
                    </a:prstGeom>
                    <a:noFill/>
                    <a:ln w="9525">
                      <a:noFill/>
                      <a:miter lim="800000"/>
                      <a:headEnd/>
                      <a:tailEnd/>
                    </a:ln>
                  </pic:spPr>
                </pic:pic>
              </a:graphicData>
            </a:graphic>
          </wp:inline>
        </w:drawing>
      </w:r>
    </w:p>
    <w:p w:rsidR="00C42A83" w:rsidRDefault="00A76881" w:rsidP="00A8165C">
      <w:pPr>
        <w:pStyle w:val="Epgrafe"/>
        <w:jc w:val="center"/>
      </w:pPr>
      <w:bookmarkStart w:id="1" w:name="_Ref266534679"/>
      <w:r>
        <w:t xml:space="preserve">Figura </w:t>
      </w:r>
      <w:fldSimple w:instr=" SEQ Figura \* ARABIC ">
        <w:r w:rsidR="00511481">
          <w:rPr>
            <w:noProof/>
          </w:rPr>
          <w:t>2</w:t>
        </w:r>
      </w:fldSimple>
      <w:bookmarkEnd w:id="0"/>
      <w:bookmarkEnd w:id="1"/>
      <w:r>
        <w:t xml:space="preserve">) Esquemático del comparador e identificaciones de </w:t>
      </w:r>
      <w:proofErr w:type="spellStart"/>
      <w:r>
        <w:t>drenadores</w:t>
      </w:r>
      <w:proofErr w:type="spellEnd"/>
      <w:r>
        <w:t>.</w:t>
      </w:r>
    </w:p>
    <w:p w:rsidR="00333AB0" w:rsidRPr="00D11EC1" w:rsidRDefault="00333AB0" w:rsidP="00EF41FA">
      <w:pPr>
        <w:pStyle w:val="ParrafoTESIS"/>
        <w:rPr>
          <w:lang w:eastAsia="es-AR"/>
        </w:rPr>
      </w:pPr>
      <w:r>
        <w:rPr>
          <w:lang w:eastAsia="es-AR"/>
        </w:rPr>
        <w:t xml:space="preserve">El recuadro de color azul en la </w:t>
      </w:r>
      <w:fldSimple w:instr=" REF _Ref266534679 \h  \* MERGEFORMAT ">
        <w:r>
          <w:t xml:space="preserve">Figura </w:t>
        </w:r>
        <w:r>
          <w:rPr>
            <w:noProof/>
          </w:rPr>
          <w:t>2</w:t>
        </w:r>
      </w:fldSimple>
      <w:r>
        <w:rPr>
          <w:lang w:eastAsia="es-AR"/>
        </w:rPr>
        <w:t xml:space="preserve"> indica el terminal de entrada negativo del comparador, en el cual se conecta la señal de entrada a convertir. El recuadro de color verde indica el terminal positivo del comparador, y allí se conecta las diferentes tensiones de referencia según corresponda.</w:t>
      </w:r>
    </w:p>
    <w:p w:rsidR="00757ADC" w:rsidRDefault="00757ADC" w:rsidP="00263B12">
      <w:pPr>
        <w:pStyle w:val="Ttulo2"/>
      </w:pPr>
      <w:r>
        <w:t>3.2)</w:t>
      </w:r>
      <w:r w:rsidR="00CB1BCD">
        <w:t xml:space="preserve"> </w:t>
      </w:r>
      <w:r w:rsidR="004D2C4A">
        <w:t>Análisis</w:t>
      </w:r>
    </w:p>
    <w:p w:rsidR="00263B12" w:rsidRPr="00A8165C" w:rsidRDefault="00263B12" w:rsidP="00EF41FA">
      <w:pPr>
        <w:pStyle w:val="ParrafoTESIS"/>
      </w:pPr>
      <w:r w:rsidRPr="00A8165C">
        <w:t xml:space="preserve">El </w:t>
      </w:r>
      <w:r w:rsidR="0010078C" w:rsidRPr="00A8165C">
        <w:t>análisis</w:t>
      </w:r>
      <w:r w:rsidRPr="00A8165C">
        <w:t xml:space="preserve"> de los resultados de la campa</w:t>
      </w:r>
      <w:r w:rsidR="00123CA9" w:rsidRPr="00A8165C">
        <w:t>ñ</w:t>
      </w:r>
      <w:r w:rsidRPr="00A8165C">
        <w:t>a se realizó en dos etapas</w:t>
      </w:r>
      <w:r w:rsidR="0010078C" w:rsidRPr="00A8165C">
        <w:t xml:space="preserve">, al igual que la </w:t>
      </w:r>
      <w:r w:rsidR="00663FFE" w:rsidRPr="00A8165C">
        <w:t>inyección</w:t>
      </w:r>
      <w:r w:rsidRPr="00A8165C">
        <w:t>. Una primera en la cual se analizaron los res</w:t>
      </w:r>
      <w:r w:rsidR="00F653A8" w:rsidRPr="00A8165C">
        <w:t>ultados de las inyecciones hechas</w:t>
      </w:r>
      <w:r w:rsidRPr="00A8165C">
        <w:t xml:space="preserve"> de manera manual, verificando el comportamiento general del circuito ante cada alteración del mismo, identificando los nodos sensibles y propensos al error. Luego de corroborar el método manual, se </w:t>
      </w:r>
      <w:r w:rsidR="007C1444" w:rsidRPr="00A8165C">
        <w:t>pasó</w:t>
      </w:r>
      <w:r w:rsidRPr="00A8165C">
        <w:t xml:space="preserve"> al procesamiento de la información de modo automático mediante un programa realizado para este fin y </w:t>
      </w:r>
      <w:r w:rsidR="00F653A8" w:rsidRPr="00A8165C">
        <w:t>recopilando la información mediante tablas.</w:t>
      </w:r>
    </w:p>
    <w:p w:rsidR="00CB1BCD" w:rsidRDefault="00CB1BCD" w:rsidP="00263B12">
      <w:pPr>
        <w:pStyle w:val="Ttulo3"/>
      </w:pPr>
      <w:r>
        <w:t>3.2.1) Manual</w:t>
      </w:r>
    </w:p>
    <w:p w:rsidR="00F653A8" w:rsidRDefault="00F653A8" w:rsidP="00EF41FA">
      <w:pPr>
        <w:pStyle w:val="ParrafoTESIS"/>
      </w:pPr>
      <w:r>
        <w:t xml:space="preserve">Como ya se mencionó, la inyección manual se </w:t>
      </w:r>
      <w:r w:rsidR="00444875">
        <w:t>realizó</w:t>
      </w:r>
      <w:r>
        <w:t xml:space="preserve"> en 3 comparadores distintos, los</w:t>
      </w:r>
      <w:r w:rsidR="00123CA9">
        <w:t xml:space="preserve"> cuales funcionan en 3 sectores distintivos</w:t>
      </w:r>
      <w:r>
        <w:t xml:space="preserve"> en el proceso de digitalización de la señal de </w:t>
      </w:r>
      <w:r>
        <w:lastRenderedPageBreak/>
        <w:t>entrada. Esto permite poner a prueba al comparador con tensiones bajas y altas de referencia en su entrada.</w:t>
      </w:r>
    </w:p>
    <w:p w:rsidR="00A8165C" w:rsidRDefault="00191CF9" w:rsidP="00EF41FA">
      <w:pPr>
        <w:pStyle w:val="ParrafoTESIS"/>
        <w:rPr>
          <w:rFonts w:asciiTheme="majorHAnsi" w:eastAsiaTheme="majorEastAsia" w:hAnsiTheme="majorHAnsi" w:cstheme="majorBidi"/>
          <w:b/>
          <w:bCs/>
          <w:i/>
          <w:iCs/>
          <w:color w:val="4F81BD" w:themeColor="accent1"/>
        </w:rPr>
      </w:pPr>
      <w:r>
        <w:t xml:space="preserve">En </w:t>
      </w:r>
      <w:r w:rsidR="002623B0">
        <w:t>cada</w:t>
      </w:r>
      <w:r>
        <w:t xml:space="preserve"> </w:t>
      </w:r>
      <w:r w:rsidR="007C1444">
        <w:t>gráfica</w:t>
      </w:r>
      <w:r>
        <w:t xml:space="preserve"> se observa</w:t>
      </w:r>
      <w:r w:rsidR="007C1444">
        <w:t>n</w:t>
      </w:r>
      <w:r>
        <w:t xml:space="preserve"> dos ventanas </w:t>
      </w:r>
      <w:r w:rsidR="002623B0">
        <w:t>de simulación. En la ventan</w:t>
      </w:r>
      <w:r>
        <w:t>a superior se grafican las tensiones del nodo en el cual se inyecta la falla para las 4 variaciones de señal de entrada (dos mayores a la tensión de referencia, y dos menores), y en la ventana inferior, se grafica la suma de las corrientes del nodo (en color verde la corriente que simula la falla, y en rojo</w:t>
      </w:r>
      <w:r w:rsidR="00123CA9">
        <w:t>,</w:t>
      </w:r>
      <w:r>
        <w:t xml:space="preserve"> la suma del resto de las corrientes intervinientes en el nodo de </w:t>
      </w:r>
      <w:r w:rsidR="00663FFE">
        <w:t>inyección</w:t>
      </w:r>
      <w:r>
        <w:t>).</w:t>
      </w:r>
    </w:p>
    <w:p w:rsidR="00065812" w:rsidRPr="00BD0AFF" w:rsidRDefault="00C035AA" w:rsidP="00A8165C">
      <w:pPr>
        <w:pStyle w:val="Ttulo4"/>
      </w:pPr>
      <w:r>
        <w:t>INYECCIÓ</w:t>
      </w:r>
      <w:r w:rsidR="00065812" w:rsidRPr="00BD0AFF">
        <w:t>N EXPONENCIAL</w:t>
      </w:r>
    </w:p>
    <w:p w:rsidR="001E2B6C" w:rsidRPr="00E249B9" w:rsidRDefault="00065812" w:rsidP="00EF41FA">
      <w:pPr>
        <w:pStyle w:val="ParrafoTESIS"/>
      </w:pPr>
      <w:r w:rsidRPr="00A8165C">
        <w:rPr>
          <w:b/>
        </w:rPr>
        <w:t>1.005V C1 - Inyección en nodo NDNEG</w:t>
      </w:r>
      <w:r w:rsidRPr="00BD0AFF">
        <w:t>:</w:t>
      </w:r>
      <w:r w:rsidR="00A8165C">
        <w:t xml:space="preserve"> </w:t>
      </w:r>
      <w:r w:rsidR="001E2B6C">
        <w:t xml:space="preserve">Se inyecta el modelo exponencial en el nodo denominado NDNEG, el cual afecta a los </w:t>
      </w:r>
      <w:proofErr w:type="spellStart"/>
      <w:r w:rsidR="001E2B6C">
        <w:t>drenadores</w:t>
      </w:r>
      <w:proofErr w:type="spellEnd"/>
      <w:r w:rsidR="001E2B6C">
        <w:t xml:space="preserve"> de la rama de la </w:t>
      </w:r>
      <w:r w:rsidR="00191CF9">
        <w:t>señal</w:t>
      </w:r>
      <w:r w:rsidR="001E2B6C">
        <w:t xml:space="preserve"> de entrada (rama izquierda del diferencial).</w:t>
      </w:r>
    </w:p>
    <w:p w:rsidR="00065812" w:rsidRDefault="00065812" w:rsidP="00A8165C">
      <w:pPr>
        <w:pStyle w:val="Epgrafe"/>
        <w:jc w:val="center"/>
      </w:pPr>
      <w:r w:rsidRPr="00E249B9">
        <w:rPr>
          <w:noProof/>
          <w:lang w:eastAsia="es-AR"/>
        </w:rPr>
        <w:drawing>
          <wp:inline distT="0" distB="0" distL="0" distR="0">
            <wp:extent cx="2671616" cy="2160000"/>
            <wp:effectExtent l="19050" t="0" r="0" b="0"/>
            <wp:docPr id="5" name="Imagen 25"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ABRICIO\AppData\Local\Temp\msohtmlclip1\01\clip_image001.png"/>
                    <pic:cNvPicPr>
                      <a:picLocks noChangeAspect="1" noChangeArrowheads="1"/>
                    </pic:cNvPicPr>
                  </pic:nvPicPr>
                  <pic:blipFill>
                    <a:blip r:embed="rId18" cstate="print"/>
                    <a:srcRect/>
                    <a:stretch>
                      <a:fillRect/>
                    </a:stretch>
                  </pic:blipFill>
                  <pic:spPr bwMode="auto">
                    <a:xfrm>
                      <a:off x="0" y="0"/>
                      <a:ext cx="2671616" cy="2160000"/>
                    </a:xfrm>
                    <a:prstGeom prst="rect">
                      <a:avLst/>
                    </a:prstGeom>
                    <a:noFill/>
                    <a:ln w="9525">
                      <a:noFill/>
                      <a:miter lim="800000"/>
                      <a:headEnd/>
                      <a:tailEnd/>
                    </a:ln>
                  </pic:spPr>
                </pic:pic>
              </a:graphicData>
            </a:graphic>
          </wp:inline>
        </w:drawing>
      </w:r>
      <w:r>
        <w:rPr>
          <w:noProof/>
          <w:lang w:eastAsia="es-AR"/>
        </w:rPr>
        <w:drawing>
          <wp:inline distT="0" distB="0" distL="0" distR="0">
            <wp:extent cx="2645908" cy="2160000"/>
            <wp:effectExtent l="19050" t="0" r="2042" b="0"/>
            <wp:docPr id="6" name="Imagen 26"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ABRICIO\AppData\Local\Temp\msohtmlclip1\01\clip_image002.png"/>
                    <pic:cNvPicPr>
                      <a:picLocks noChangeAspect="1" noChangeArrowheads="1"/>
                    </pic:cNvPicPr>
                  </pic:nvPicPr>
                  <pic:blipFill>
                    <a:blip r:embed="rId19" cstate="print"/>
                    <a:srcRect/>
                    <a:stretch>
                      <a:fillRect/>
                    </a:stretch>
                  </pic:blipFill>
                  <pic:spPr bwMode="auto">
                    <a:xfrm>
                      <a:off x="0" y="0"/>
                      <a:ext cx="2645908" cy="2160000"/>
                    </a:xfrm>
                    <a:prstGeom prst="rect">
                      <a:avLst/>
                    </a:prstGeom>
                    <a:noFill/>
                    <a:ln w="9525">
                      <a:noFill/>
                      <a:miter lim="800000"/>
                      <a:headEnd/>
                      <a:tailEnd/>
                    </a:ln>
                  </pic:spPr>
                </pic:pic>
              </a:graphicData>
            </a:graphic>
          </wp:inline>
        </w:drawing>
      </w:r>
      <w:r>
        <w:t xml:space="preserve">Figura </w:t>
      </w:r>
      <w:fldSimple w:instr=" SEQ Figura \* ARABIC ">
        <w:r w:rsidR="00511481">
          <w:rPr>
            <w:noProof/>
          </w:rPr>
          <w:t>5</w:t>
        </w:r>
      </w:fldSimple>
      <w:r>
        <w:t xml:space="preserve">) Inyección </w:t>
      </w:r>
      <w:r w:rsidR="00E60F65">
        <w:t xml:space="preserve">de la </w:t>
      </w:r>
      <w:r>
        <w:t xml:space="preserve">falla exponencial </w:t>
      </w:r>
      <w:r w:rsidR="00E60F65">
        <w:t>en el drenador del transistor P (izquierda) y N (derecha) del nodo NDNEG.</w:t>
      </w:r>
    </w:p>
    <w:p w:rsidR="00191CF9" w:rsidRPr="00191CF9" w:rsidRDefault="00191CF9" w:rsidP="00EF41FA">
      <w:pPr>
        <w:pStyle w:val="ParrafoTESIS"/>
      </w:pPr>
      <w:r>
        <w:t>Como se aprecia para ambos casos de simulación, la inyección de la falla solo produce un leve cambio de tensión en el nodo afectado, mientras que las corrientes intervinientes</w:t>
      </w:r>
      <w:r w:rsidR="00524359">
        <w:t xml:space="preserve"> varían en gran medida para mantener el equilibro</w:t>
      </w:r>
      <w:r>
        <w:t>.</w:t>
      </w:r>
    </w:p>
    <w:p w:rsidR="00BD0AFF" w:rsidRPr="00BD0AFF" w:rsidRDefault="00065812" w:rsidP="00EF41FA">
      <w:pPr>
        <w:pStyle w:val="ParrafoTESIS"/>
      </w:pPr>
      <w:r w:rsidRPr="00A8165C">
        <w:rPr>
          <w:b/>
        </w:rPr>
        <w:t>1.005V C1 - Inyección en nodo NDOUT:</w:t>
      </w:r>
      <w:r w:rsidR="00A8165C">
        <w:t xml:space="preserve"> </w:t>
      </w:r>
      <w:r w:rsidR="00BD0AFF">
        <w:t>El nodo afectado en este caso es el nodo de salida del comparador (NDOUT, segunda etapa del comparador).</w:t>
      </w:r>
    </w:p>
    <w:p w:rsidR="00065812" w:rsidRDefault="00065812" w:rsidP="00A8165C">
      <w:pPr>
        <w:pStyle w:val="Epgrafe"/>
        <w:jc w:val="center"/>
      </w:pPr>
      <w:r>
        <w:rPr>
          <w:noProof/>
          <w:lang w:eastAsia="es-AR"/>
        </w:rPr>
        <w:lastRenderedPageBreak/>
        <w:drawing>
          <wp:inline distT="0" distB="0" distL="0" distR="0">
            <wp:extent cx="2662503" cy="2188042"/>
            <wp:effectExtent l="19050" t="0" r="4497" b="0"/>
            <wp:docPr id="7" name="Imagen 32"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ABRICIO\AppData\Local\Temp\msohtmlclip1\01\clip_image001.png"/>
                    <pic:cNvPicPr>
                      <a:picLocks noChangeAspect="1" noChangeArrowheads="1"/>
                    </pic:cNvPicPr>
                  </pic:nvPicPr>
                  <pic:blipFill>
                    <a:blip r:embed="rId20" cstate="print"/>
                    <a:srcRect/>
                    <a:stretch>
                      <a:fillRect/>
                    </a:stretch>
                  </pic:blipFill>
                  <pic:spPr bwMode="auto">
                    <a:xfrm>
                      <a:off x="0" y="0"/>
                      <a:ext cx="2664990" cy="2190086"/>
                    </a:xfrm>
                    <a:prstGeom prst="rect">
                      <a:avLst/>
                    </a:prstGeom>
                    <a:noFill/>
                    <a:ln w="9525">
                      <a:noFill/>
                      <a:miter lim="800000"/>
                      <a:headEnd/>
                      <a:tailEnd/>
                    </a:ln>
                  </pic:spPr>
                </pic:pic>
              </a:graphicData>
            </a:graphic>
          </wp:inline>
        </w:drawing>
      </w:r>
      <w:r>
        <w:rPr>
          <w:noProof/>
          <w:lang w:eastAsia="es-AR"/>
        </w:rPr>
        <w:drawing>
          <wp:inline distT="0" distB="0" distL="0" distR="0">
            <wp:extent cx="2687574" cy="2187301"/>
            <wp:effectExtent l="19050" t="0" r="0" b="0"/>
            <wp:docPr id="8" name="Imagen 33"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ABRICIO\AppData\Local\Temp\msohtmlclip1\01\clip_image002.png"/>
                    <pic:cNvPicPr>
                      <a:picLocks noChangeAspect="1" noChangeArrowheads="1"/>
                    </pic:cNvPicPr>
                  </pic:nvPicPr>
                  <pic:blipFill>
                    <a:blip r:embed="rId21" cstate="print"/>
                    <a:srcRect/>
                    <a:stretch>
                      <a:fillRect/>
                    </a:stretch>
                  </pic:blipFill>
                  <pic:spPr bwMode="auto">
                    <a:xfrm>
                      <a:off x="0" y="0"/>
                      <a:ext cx="2690647" cy="2189802"/>
                    </a:xfrm>
                    <a:prstGeom prst="rect">
                      <a:avLst/>
                    </a:prstGeom>
                    <a:noFill/>
                    <a:ln w="9525">
                      <a:noFill/>
                      <a:miter lim="800000"/>
                      <a:headEnd/>
                      <a:tailEnd/>
                    </a:ln>
                  </pic:spPr>
                </pic:pic>
              </a:graphicData>
            </a:graphic>
          </wp:inline>
        </w:drawing>
      </w:r>
      <w:r>
        <w:t xml:space="preserve">Figura </w:t>
      </w:r>
      <w:fldSimple w:instr=" SEQ Figura \* ARABIC ">
        <w:r w:rsidR="00511481">
          <w:rPr>
            <w:noProof/>
          </w:rPr>
          <w:t>6</w:t>
        </w:r>
      </w:fldSimple>
      <w:r>
        <w:t xml:space="preserve">) </w:t>
      </w:r>
      <w:r w:rsidR="00E60F65">
        <w:t>Inyección de la falla exponencial en el drenador del transistor P (izquierda) y N (derecha) del nodo NDOUT.</w:t>
      </w:r>
    </w:p>
    <w:p w:rsidR="00612E32" w:rsidRPr="00612E32" w:rsidRDefault="00612E32" w:rsidP="00EF41FA">
      <w:pPr>
        <w:pStyle w:val="ParrafoTESIS"/>
      </w:pPr>
      <w:r>
        <w:t xml:space="preserve">La primera simulación afecta al transistor PMOS conectado al nodo. Este resulta ser el transistor sensible a los </w:t>
      </w:r>
      <w:proofErr w:type="spellStart"/>
      <w:r>
        <w:t>SET</w:t>
      </w:r>
      <w:r w:rsidR="00524359">
        <w:t>s</w:t>
      </w:r>
      <w:proofErr w:type="spellEnd"/>
      <w:r>
        <w:t>, que al ser afectado, produce el cambio de estado de las dos condiciones de tensión de entrada superior</w:t>
      </w:r>
      <w:r w:rsidR="00524359">
        <w:t>es</w:t>
      </w:r>
      <w:r>
        <w:t xml:space="preserve"> a la referencia. Cuando </w:t>
      </w:r>
      <w:r w:rsidR="00524359">
        <w:t>se inyecta en</w:t>
      </w:r>
      <w:r>
        <w:t xml:space="preserve"> el drenador del transistor NMOS conectado al nodo, se pueden observar variaciones en la tensión </w:t>
      </w:r>
      <w:r w:rsidR="00524359">
        <w:t>que</w:t>
      </w:r>
      <w:r>
        <w:t xml:space="preserve"> no supera</w:t>
      </w:r>
      <w:r w:rsidR="004D1844">
        <w:t>n</w:t>
      </w:r>
      <w:r>
        <w:t xml:space="preserve"> los límites </w:t>
      </w:r>
      <w:r w:rsidR="00524359">
        <w:t xml:space="preserve">especificados </w:t>
      </w:r>
      <w:r>
        <w:t>para ser considerados un cambio de estado o un estado indeterminado.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361"/>
        <w:gridCol w:w="4360"/>
      </w:tblGrid>
      <w:tr w:rsidR="004A448D" w:rsidRPr="00C81DD1" w:rsidTr="0079749C">
        <w:tc>
          <w:tcPr>
            <w:tcW w:w="4361" w:type="dxa"/>
          </w:tcPr>
          <w:p w:rsidR="004A448D" w:rsidRPr="00C81DD1" w:rsidRDefault="004A448D" w:rsidP="00F75827">
            <w:pPr>
              <w:rPr>
                <w:b/>
              </w:rPr>
            </w:pPr>
            <w:r w:rsidRPr="00C81DD1">
              <w:rPr>
                <w:b/>
              </w:rPr>
              <w:t>1.315V C32 - Inyección en nodo NDOUT:</w:t>
            </w:r>
          </w:p>
        </w:tc>
        <w:tc>
          <w:tcPr>
            <w:tcW w:w="4360" w:type="dxa"/>
          </w:tcPr>
          <w:p w:rsidR="004A448D" w:rsidRPr="00C81DD1" w:rsidRDefault="004A448D" w:rsidP="00F75827">
            <w:pPr>
              <w:rPr>
                <w:b/>
              </w:rPr>
            </w:pPr>
            <w:r w:rsidRPr="00C81DD1">
              <w:rPr>
                <w:b/>
              </w:rPr>
              <w:t>1.620V C63 - Inyección en nodo NDOUT:</w:t>
            </w:r>
          </w:p>
        </w:tc>
      </w:tr>
    </w:tbl>
    <w:p w:rsidR="0079749C" w:rsidRDefault="004B197A" w:rsidP="00EE6552">
      <w:pPr>
        <w:pStyle w:val="Epgrafe"/>
        <w:spacing w:before="360" w:after="360"/>
      </w:pPr>
      <w:r w:rsidRPr="004B197A">
        <w:rPr>
          <w:noProof/>
          <w:lang w:eastAsia="es-AR"/>
        </w:rPr>
        <w:drawing>
          <wp:inline distT="0" distB="0" distL="0" distR="0">
            <wp:extent cx="2642264" cy="2329282"/>
            <wp:effectExtent l="19050" t="0" r="5686" b="0"/>
            <wp:docPr id="46" name="Imagen 9"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BRICIO\AppData\Local\Temp\msohtmlclip1\01\clip_image001.png"/>
                    <pic:cNvPicPr>
                      <a:picLocks noChangeAspect="1" noChangeArrowheads="1"/>
                    </pic:cNvPicPr>
                  </pic:nvPicPr>
                  <pic:blipFill>
                    <a:blip r:embed="rId22" cstate="print"/>
                    <a:srcRect r="7483"/>
                    <a:stretch>
                      <a:fillRect/>
                    </a:stretch>
                  </pic:blipFill>
                  <pic:spPr bwMode="auto">
                    <a:xfrm>
                      <a:off x="0" y="0"/>
                      <a:ext cx="2643671" cy="2330522"/>
                    </a:xfrm>
                    <a:prstGeom prst="rect">
                      <a:avLst/>
                    </a:prstGeom>
                    <a:noFill/>
                    <a:ln w="9525">
                      <a:noFill/>
                      <a:miter lim="800000"/>
                      <a:headEnd/>
                      <a:tailEnd/>
                    </a:ln>
                  </pic:spPr>
                </pic:pic>
              </a:graphicData>
            </a:graphic>
          </wp:inline>
        </w:drawing>
      </w:r>
      <w:r w:rsidRPr="004B197A">
        <w:rPr>
          <w:noProof/>
          <w:lang w:eastAsia="es-AR"/>
        </w:rPr>
        <w:drawing>
          <wp:inline distT="0" distB="0" distL="0" distR="0">
            <wp:extent cx="2635517" cy="2324556"/>
            <wp:effectExtent l="19050" t="0" r="0" b="0"/>
            <wp:docPr id="47" name="Imagen 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AppData\Local\Temp\msohtmlclip1\01\clip_image001.png"/>
                    <pic:cNvPicPr>
                      <a:picLocks noChangeAspect="1" noChangeArrowheads="1"/>
                    </pic:cNvPicPr>
                  </pic:nvPicPr>
                  <pic:blipFill>
                    <a:blip r:embed="rId23" cstate="print"/>
                    <a:srcRect r="7507"/>
                    <a:stretch>
                      <a:fillRect/>
                    </a:stretch>
                  </pic:blipFill>
                  <pic:spPr bwMode="auto">
                    <a:xfrm>
                      <a:off x="0" y="0"/>
                      <a:ext cx="2638132" cy="2326862"/>
                    </a:xfrm>
                    <a:prstGeom prst="rect">
                      <a:avLst/>
                    </a:prstGeom>
                    <a:noFill/>
                    <a:ln w="9525">
                      <a:noFill/>
                      <a:miter lim="800000"/>
                      <a:headEnd/>
                      <a:tailEnd/>
                    </a:ln>
                  </pic:spPr>
                </pic:pic>
              </a:graphicData>
            </a:graphic>
          </wp:inline>
        </w:drawing>
      </w:r>
    </w:p>
    <w:p w:rsidR="00065812" w:rsidRDefault="004A448D" w:rsidP="00A8165C">
      <w:pPr>
        <w:pStyle w:val="Epgrafe"/>
        <w:jc w:val="center"/>
      </w:pPr>
      <w:r>
        <w:t xml:space="preserve">Figura </w:t>
      </w:r>
      <w:fldSimple w:instr=" SEQ Figura \* ARABIC ">
        <w:r w:rsidR="00511481">
          <w:rPr>
            <w:noProof/>
          </w:rPr>
          <w:t>7</w:t>
        </w:r>
      </w:fldSimple>
      <w:r>
        <w:t xml:space="preserve">) </w:t>
      </w:r>
      <w:r w:rsidR="00280090">
        <w:t xml:space="preserve">Inyección en drenador </w:t>
      </w:r>
      <w:r w:rsidR="00281E44">
        <w:t>de los transistores</w:t>
      </w:r>
      <w:r w:rsidR="00280090">
        <w:t xml:space="preserve"> PMOS para el nodo NDOUT de </w:t>
      </w:r>
      <w:r w:rsidR="00E60F65">
        <w:t xml:space="preserve">los comparadores </w:t>
      </w:r>
      <w:r w:rsidR="00280090">
        <w:t>C32 y</w:t>
      </w:r>
      <w:r w:rsidR="00E60F65">
        <w:t xml:space="preserve"> </w:t>
      </w:r>
      <w:r w:rsidR="00280090">
        <w:t>C63.</w:t>
      </w:r>
    </w:p>
    <w:p w:rsidR="000A1F95" w:rsidRDefault="004D1844" w:rsidP="00EF41FA">
      <w:pPr>
        <w:pStyle w:val="ParrafoTESIS"/>
      </w:pPr>
      <w:r>
        <w:t>A continuación se presentan las tablas de resultados de las simulaciones.</w:t>
      </w:r>
    </w:p>
    <w:p w:rsidR="00EF41FA" w:rsidRPr="00EF41FA" w:rsidRDefault="00EF41FA" w:rsidP="00EF41FA">
      <w:pPr>
        <w:pStyle w:val="Prrafodelista"/>
        <w:numPr>
          <w:ilvl w:val="0"/>
          <w:numId w:val="11"/>
        </w:numPr>
        <w:spacing w:after="0" w:line="360" w:lineRule="auto"/>
        <w:rPr>
          <w:u w:val="single"/>
        </w:rPr>
      </w:pPr>
      <w:r w:rsidRPr="00EF41FA">
        <w:rPr>
          <w:u w:val="single"/>
        </w:rPr>
        <w:t>Tabulación de datos obtenidos:</w:t>
      </w:r>
    </w:p>
    <w:p w:rsidR="00EF41FA" w:rsidRDefault="00EF41FA" w:rsidP="00EF41FA">
      <w:pPr>
        <w:pStyle w:val="ParrafoTESIS"/>
        <w:sectPr w:rsidR="00EF41FA" w:rsidSect="00F75827">
          <w:type w:val="continuous"/>
          <w:pgSz w:w="11907" w:h="16840" w:code="9"/>
          <w:pgMar w:top="1418" w:right="1701" w:bottom="1418" w:left="1701" w:header="709" w:footer="709" w:gutter="0"/>
          <w:cols w:space="708"/>
          <w:docGrid w:linePitch="360"/>
        </w:sectPr>
      </w:pPr>
    </w:p>
    <w:p w:rsidR="000A1F95" w:rsidRDefault="000A1F95" w:rsidP="00E262F4">
      <w:pPr>
        <w:pStyle w:val="ParrafoTESIS"/>
        <w:ind w:left="0"/>
      </w:pPr>
      <w:r w:rsidRPr="000A1F95">
        <w:rPr>
          <w:noProof/>
          <w:lang w:eastAsia="es-AR"/>
        </w:rPr>
        <w:lastRenderedPageBreak/>
        <w:drawing>
          <wp:inline distT="0" distB="0" distL="0" distR="0">
            <wp:extent cx="3486150" cy="2683053"/>
            <wp:effectExtent l="19050" t="19050" r="19050" b="22047"/>
            <wp:docPr id="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486150" cy="2683053"/>
                    </a:xfrm>
                    <a:prstGeom prst="rect">
                      <a:avLst/>
                    </a:prstGeom>
                    <a:noFill/>
                    <a:ln w="9525">
                      <a:solidFill>
                        <a:schemeClr val="accent1"/>
                      </a:solidFill>
                      <a:miter lim="800000"/>
                      <a:headEnd/>
                      <a:tailEnd/>
                    </a:ln>
                  </pic:spPr>
                </pic:pic>
              </a:graphicData>
            </a:graphic>
          </wp:inline>
        </w:drawing>
      </w:r>
    </w:p>
    <w:p w:rsidR="000A1F95" w:rsidRPr="00A8165C" w:rsidRDefault="00EF41FA" w:rsidP="00EF41FA">
      <w:pPr>
        <w:spacing w:after="0" w:line="360" w:lineRule="auto"/>
        <w:ind w:left="34"/>
        <w:rPr>
          <w:b/>
        </w:rPr>
      </w:pPr>
      <w:r>
        <w:rPr>
          <w:b/>
        </w:rPr>
        <w:br w:type="column"/>
      </w:r>
      <w:r w:rsidR="000A1F95" w:rsidRPr="00A8165C">
        <w:rPr>
          <w:b/>
        </w:rPr>
        <w:lastRenderedPageBreak/>
        <w:t>Fallas observadas: M12</w:t>
      </w:r>
    </w:p>
    <w:p w:rsidR="000A1F95" w:rsidRDefault="000A1F95" w:rsidP="00EF41FA">
      <w:pPr>
        <w:pStyle w:val="Prrafodelista"/>
        <w:numPr>
          <w:ilvl w:val="0"/>
          <w:numId w:val="11"/>
        </w:numPr>
        <w:spacing w:after="0" w:line="360" w:lineRule="auto"/>
        <w:rPr>
          <w:i/>
        </w:rPr>
      </w:pPr>
      <w:r>
        <w:rPr>
          <w:i/>
        </w:rPr>
        <w:t>AMARILLO</w:t>
      </w:r>
    </w:p>
    <w:p w:rsidR="000A1F95" w:rsidRDefault="000A1F95" w:rsidP="00AE1C7D">
      <w:pPr>
        <w:spacing w:after="0"/>
        <w:ind w:left="34"/>
        <w:rPr>
          <w:i/>
        </w:rPr>
      </w:pPr>
      <w:r w:rsidRPr="003D002D">
        <w:rPr>
          <w:i/>
          <w:u w:val="single"/>
        </w:rPr>
        <w:t>Variación</w:t>
      </w:r>
      <w:r w:rsidRPr="003D002D">
        <w:rPr>
          <w:i/>
        </w:rPr>
        <w:t>: 180 veces mayor a la tensión sin falla</w:t>
      </w:r>
      <w:r>
        <w:rPr>
          <w:i/>
        </w:rPr>
        <w:t xml:space="preserve"> inyectada.</w:t>
      </w:r>
    </w:p>
    <w:p w:rsidR="000A1F95" w:rsidRPr="003D002D" w:rsidRDefault="000A1F95" w:rsidP="00AE1C7D">
      <w:pPr>
        <w:spacing w:after="0"/>
        <w:ind w:left="34"/>
        <w:rPr>
          <w:i/>
        </w:rPr>
      </w:pPr>
      <w:r w:rsidRPr="003D002D">
        <w:rPr>
          <w:i/>
          <w:u w:val="single"/>
        </w:rPr>
        <w:t>Duración</w:t>
      </w:r>
      <w:r w:rsidRPr="003D002D">
        <w:rPr>
          <w:i/>
        </w:rPr>
        <w:t>: 48nS hasta recuperar tensión inicial.</w:t>
      </w:r>
    </w:p>
    <w:p w:rsidR="000A1F95" w:rsidRPr="003D002D" w:rsidRDefault="000A1F95" w:rsidP="00A92033">
      <w:pPr>
        <w:pStyle w:val="Prrafodelista"/>
        <w:numPr>
          <w:ilvl w:val="0"/>
          <w:numId w:val="11"/>
        </w:numPr>
        <w:spacing w:before="120" w:after="0" w:line="360" w:lineRule="auto"/>
        <w:ind w:left="391" w:hanging="357"/>
        <w:rPr>
          <w:i/>
        </w:rPr>
      </w:pPr>
      <w:r>
        <w:rPr>
          <w:i/>
        </w:rPr>
        <w:t>VIOLETA</w:t>
      </w:r>
    </w:p>
    <w:p w:rsidR="000A1F95" w:rsidRDefault="000A1F95" w:rsidP="00AE1C7D">
      <w:pPr>
        <w:spacing w:after="0"/>
        <w:ind w:left="34"/>
        <w:rPr>
          <w:i/>
        </w:rPr>
      </w:pPr>
      <w:r w:rsidRPr="003D002D">
        <w:rPr>
          <w:i/>
          <w:u w:val="single"/>
        </w:rPr>
        <w:t>Variación</w:t>
      </w:r>
      <w:r w:rsidRPr="003D002D">
        <w:rPr>
          <w:i/>
        </w:rPr>
        <w:t>: 55 veces mayor a la tensión sin falla</w:t>
      </w:r>
      <w:r>
        <w:rPr>
          <w:i/>
        </w:rPr>
        <w:t xml:space="preserve"> inyectada.</w:t>
      </w:r>
    </w:p>
    <w:p w:rsidR="000A1F95" w:rsidRPr="00441933" w:rsidRDefault="000A1F95" w:rsidP="00AE1C7D">
      <w:pPr>
        <w:spacing w:after="0"/>
        <w:ind w:left="34"/>
        <w:rPr>
          <w:i/>
        </w:rPr>
      </w:pPr>
      <w:r w:rsidRPr="003D002D">
        <w:rPr>
          <w:i/>
          <w:u w:val="single"/>
        </w:rPr>
        <w:t>Duración</w:t>
      </w:r>
      <w:r w:rsidRPr="003D002D">
        <w:rPr>
          <w:i/>
        </w:rPr>
        <w:t>: 46nS hasta recuperar tensión inicial.</w:t>
      </w:r>
    </w:p>
    <w:p w:rsidR="00EF41FA" w:rsidRDefault="00EF41FA" w:rsidP="00EF41FA">
      <w:pPr>
        <w:pStyle w:val="ParrafoTESIS"/>
        <w:sectPr w:rsidR="00EF41FA" w:rsidSect="00EF41FA">
          <w:type w:val="continuous"/>
          <w:pgSz w:w="11907" w:h="16840" w:code="9"/>
          <w:pgMar w:top="1418" w:right="1417" w:bottom="1418" w:left="1701" w:header="709" w:footer="709" w:gutter="0"/>
          <w:cols w:num="2" w:space="708" w:equalWidth="0">
            <w:col w:w="5452" w:space="360"/>
            <w:col w:w="2977"/>
          </w:cols>
          <w:docGrid w:linePitch="360"/>
        </w:sectPr>
      </w:pPr>
    </w:p>
    <w:p w:rsidR="000A1F95" w:rsidRPr="00A8165C" w:rsidRDefault="000A1F95" w:rsidP="00EF41FA">
      <w:pPr>
        <w:spacing w:after="0" w:line="360" w:lineRule="auto"/>
        <w:rPr>
          <w:b/>
        </w:rPr>
      </w:pPr>
      <w:r w:rsidRPr="00A8165C">
        <w:rPr>
          <w:b/>
        </w:rPr>
        <w:lastRenderedPageBreak/>
        <w:t>Fallas observadas: M12</w:t>
      </w:r>
    </w:p>
    <w:p w:rsidR="000A1F95" w:rsidRDefault="000A1F95" w:rsidP="00EF41FA">
      <w:pPr>
        <w:pStyle w:val="Prrafodelista"/>
        <w:numPr>
          <w:ilvl w:val="0"/>
          <w:numId w:val="11"/>
        </w:numPr>
        <w:spacing w:after="0" w:line="360" w:lineRule="auto"/>
        <w:rPr>
          <w:i/>
        </w:rPr>
      </w:pPr>
      <w:r>
        <w:rPr>
          <w:i/>
        </w:rPr>
        <w:t>AMARILLO</w:t>
      </w:r>
    </w:p>
    <w:p w:rsidR="000A1F95" w:rsidRDefault="000A1F95" w:rsidP="00AE1C7D">
      <w:pPr>
        <w:spacing w:after="0"/>
        <w:rPr>
          <w:i/>
        </w:rPr>
      </w:pPr>
      <w:r w:rsidRPr="003D002D">
        <w:rPr>
          <w:i/>
          <w:u w:val="single"/>
        </w:rPr>
        <w:t>Variación</w:t>
      </w:r>
      <w:r w:rsidRPr="003D002D">
        <w:rPr>
          <w:i/>
        </w:rPr>
        <w:t xml:space="preserve">: </w:t>
      </w:r>
      <w:r>
        <w:rPr>
          <w:i/>
        </w:rPr>
        <w:t>105</w:t>
      </w:r>
      <w:r w:rsidRPr="003D002D">
        <w:rPr>
          <w:i/>
        </w:rPr>
        <w:t xml:space="preserve"> veces mayor a la tensión sin falla</w:t>
      </w:r>
      <w:r>
        <w:rPr>
          <w:i/>
        </w:rPr>
        <w:t xml:space="preserve"> inyectada.</w:t>
      </w:r>
    </w:p>
    <w:p w:rsidR="000A1F95" w:rsidRPr="003D002D" w:rsidRDefault="000A1F95" w:rsidP="00AE1C7D">
      <w:pPr>
        <w:spacing w:after="0"/>
        <w:rPr>
          <w:i/>
        </w:rPr>
      </w:pPr>
      <w:r w:rsidRPr="003D002D">
        <w:rPr>
          <w:i/>
          <w:u w:val="single"/>
        </w:rPr>
        <w:t>Duración</w:t>
      </w:r>
      <w:r w:rsidRPr="003D002D">
        <w:rPr>
          <w:i/>
        </w:rPr>
        <w:t>: 48nS hasta recuperar tensión inicial.</w:t>
      </w:r>
    </w:p>
    <w:p w:rsidR="000A1F95" w:rsidRPr="003D002D" w:rsidRDefault="000A1F95" w:rsidP="00A92033">
      <w:pPr>
        <w:pStyle w:val="Prrafodelista"/>
        <w:numPr>
          <w:ilvl w:val="0"/>
          <w:numId w:val="11"/>
        </w:numPr>
        <w:spacing w:before="120" w:after="0" w:line="360" w:lineRule="auto"/>
        <w:ind w:left="391" w:hanging="357"/>
        <w:rPr>
          <w:i/>
        </w:rPr>
      </w:pPr>
      <w:r>
        <w:rPr>
          <w:i/>
        </w:rPr>
        <w:t>VIOLETA</w:t>
      </w:r>
    </w:p>
    <w:p w:rsidR="000A1F95" w:rsidRDefault="000A1F95" w:rsidP="00AE1C7D">
      <w:pPr>
        <w:spacing w:after="0"/>
        <w:rPr>
          <w:i/>
        </w:rPr>
      </w:pPr>
      <w:r w:rsidRPr="003D002D">
        <w:rPr>
          <w:i/>
          <w:u w:val="single"/>
        </w:rPr>
        <w:t>Variación</w:t>
      </w:r>
      <w:r w:rsidRPr="003D002D">
        <w:rPr>
          <w:i/>
        </w:rPr>
        <w:t xml:space="preserve">: </w:t>
      </w:r>
      <w:r>
        <w:rPr>
          <w:i/>
        </w:rPr>
        <w:t>38</w:t>
      </w:r>
      <w:r w:rsidRPr="003D002D">
        <w:rPr>
          <w:i/>
        </w:rPr>
        <w:t xml:space="preserve"> veces mayor a la tensión sin falla</w:t>
      </w:r>
      <w:r>
        <w:rPr>
          <w:i/>
        </w:rPr>
        <w:t xml:space="preserve"> inyectada.</w:t>
      </w:r>
    </w:p>
    <w:p w:rsidR="000A1F95" w:rsidRPr="003D002D" w:rsidRDefault="000A1F95" w:rsidP="00AE1C7D">
      <w:pPr>
        <w:spacing w:after="0"/>
        <w:rPr>
          <w:i/>
        </w:rPr>
      </w:pPr>
      <w:r w:rsidRPr="003D002D">
        <w:rPr>
          <w:i/>
          <w:u w:val="single"/>
        </w:rPr>
        <w:t>Duración</w:t>
      </w:r>
      <w:r w:rsidRPr="003D002D">
        <w:rPr>
          <w:i/>
        </w:rPr>
        <w:t>: 46nS hasta recuperar tensión inicial.</w:t>
      </w:r>
      <w:r w:rsidR="00EF41FA">
        <w:rPr>
          <w:i/>
        </w:rPr>
        <w:br w:type="column"/>
      </w:r>
      <w:r w:rsidR="00EF41FA" w:rsidRPr="000A1F95">
        <w:rPr>
          <w:noProof/>
          <w:lang w:eastAsia="es-AR"/>
        </w:rPr>
        <w:lastRenderedPageBreak/>
        <w:drawing>
          <wp:inline distT="0" distB="0" distL="0" distR="0">
            <wp:extent cx="3524250" cy="2591459"/>
            <wp:effectExtent l="19050" t="19050" r="19050" b="18391"/>
            <wp:docPr id="5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3524250" cy="2591459"/>
                    </a:xfrm>
                    <a:prstGeom prst="rect">
                      <a:avLst/>
                    </a:prstGeom>
                    <a:noFill/>
                    <a:ln w="9525">
                      <a:solidFill>
                        <a:schemeClr val="accent1"/>
                      </a:solidFill>
                      <a:miter lim="800000"/>
                      <a:headEnd/>
                      <a:tailEnd/>
                    </a:ln>
                  </pic:spPr>
                </pic:pic>
              </a:graphicData>
            </a:graphic>
          </wp:inline>
        </w:drawing>
      </w:r>
    </w:p>
    <w:p w:rsidR="00EF41FA" w:rsidRDefault="00EF41FA" w:rsidP="00EF41FA">
      <w:pPr>
        <w:pStyle w:val="ParrafoTESIS"/>
        <w:sectPr w:rsidR="00EF41FA" w:rsidSect="00EF41FA">
          <w:type w:val="continuous"/>
          <w:pgSz w:w="11907" w:h="16840" w:code="9"/>
          <w:pgMar w:top="1418" w:right="1701" w:bottom="1418" w:left="1701" w:header="709" w:footer="709" w:gutter="0"/>
          <w:cols w:num="2" w:space="708" w:equalWidth="0">
            <w:col w:w="2977" w:space="142"/>
            <w:col w:w="5386"/>
          </w:cols>
          <w:docGrid w:linePitch="360"/>
        </w:sectPr>
      </w:pPr>
    </w:p>
    <w:p w:rsidR="000A1F95" w:rsidRDefault="000A1F95" w:rsidP="00EF41FA">
      <w:pPr>
        <w:pStyle w:val="ParrafoTESIS"/>
        <w:ind w:left="0"/>
      </w:pPr>
      <w:r w:rsidRPr="000A1F95">
        <w:rPr>
          <w:noProof/>
          <w:lang w:eastAsia="es-AR"/>
        </w:rPr>
        <w:lastRenderedPageBreak/>
        <w:drawing>
          <wp:inline distT="0" distB="0" distL="0" distR="0">
            <wp:extent cx="3486150" cy="2601922"/>
            <wp:effectExtent l="19050" t="19050" r="19050" b="26978"/>
            <wp:docPr id="5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3486150" cy="2601922"/>
                    </a:xfrm>
                    <a:prstGeom prst="rect">
                      <a:avLst/>
                    </a:prstGeom>
                    <a:noFill/>
                    <a:ln w="9525">
                      <a:solidFill>
                        <a:schemeClr val="accent1"/>
                      </a:solidFill>
                      <a:miter lim="800000"/>
                      <a:headEnd/>
                      <a:tailEnd/>
                    </a:ln>
                  </pic:spPr>
                </pic:pic>
              </a:graphicData>
            </a:graphic>
          </wp:inline>
        </w:drawing>
      </w:r>
    </w:p>
    <w:p w:rsidR="000A1F95" w:rsidRPr="00A8165C" w:rsidRDefault="00EF41FA" w:rsidP="00EF41FA">
      <w:pPr>
        <w:spacing w:after="0" w:line="360" w:lineRule="auto"/>
        <w:rPr>
          <w:b/>
        </w:rPr>
      </w:pPr>
      <w:r>
        <w:rPr>
          <w:b/>
        </w:rPr>
        <w:br w:type="column"/>
      </w:r>
      <w:r w:rsidR="000A1F95" w:rsidRPr="00A8165C">
        <w:rPr>
          <w:b/>
        </w:rPr>
        <w:lastRenderedPageBreak/>
        <w:t>Fallas observadas: M12</w:t>
      </w:r>
    </w:p>
    <w:p w:rsidR="000A1F95" w:rsidRDefault="000A1F95" w:rsidP="00EF41FA">
      <w:pPr>
        <w:pStyle w:val="Prrafodelista"/>
        <w:numPr>
          <w:ilvl w:val="0"/>
          <w:numId w:val="3"/>
        </w:numPr>
        <w:spacing w:after="0" w:line="360" w:lineRule="auto"/>
        <w:rPr>
          <w:i/>
        </w:rPr>
      </w:pPr>
      <w:r>
        <w:rPr>
          <w:i/>
        </w:rPr>
        <w:t>AMARILLO</w:t>
      </w:r>
    </w:p>
    <w:p w:rsidR="000A1F95" w:rsidRDefault="000A1F95" w:rsidP="00AE1C7D">
      <w:pPr>
        <w:spacing w:after="0"/>
        <w:ind w:left="360"/>
        <w:rPr>
          <w:i/>
        </w:rPr>
      </w:pPr>
      <w:r w:rsidRPr="003D002D">
        <w:rPr>
          <w:i/>
          <w:u w:val="single"/>
        </w:rPr>
        <w:t>Variación</w:t>
      </w:r>
      <w:r w:rsidRPr="003D002D">
        <w:rPr>
          <w:i/>
        </w:rPr>
        <w:t xml:space="preserve">: </w:t>
      </w:r>
      <w:r>
        <w:rPr>
          <w:i/>
        </w:rPr>
        <w:t>100</w:t>
      </w:r>
      <w:r w:rsidRPr="003D002D">
        <w:rPr>
          <w:i/>
        </w:rPr>
        <w:t xml:space="preserve"> veces mayor a la tensión sin falla</w:t>
      </w:r>
      <w:r>
        <w:rPr>
          <w:i/>
        </w:rPr>
        <w:t xml:space="preserve"> inyectada.</w:t>
      </w:r>
    </w:p>
    <w:p w:rsidR="000A1F95" w:rsidRPr="003D002D" w:rsidRDefault="000A1F95" w:rsidP="00AE1C7D">
      <w:pPr>
        <w:spacing w:after="0"/>
        <w:ind w:left="360"/>
        <w:rPr>
          <w:i/>
        </w:rPr>
      </w:pPr>
      <w:r w:rsidRPr="003D002D">
        <w:rPr>
          <w:i/>
          <w:u w:val="single"/>
        </w:rPr>
        <w:t>Duración</w:t>
      </w:r>
      <w:r w:rsidRPr="003D002D">
        <w:rPr>
          <w:i/>
        </w:rPr>
        <w:t>: 48nS hasta recuperar tensión inicial.</w:t>
      </w:r>
    </w:p>
    <w:p w:rsidR="000A1F95" w:rsidRPr="003D002D" w:rsidRDefault="000A1F95" w:rsidP="00A92033">
      <w:pPr>
        <w:pStyle w:val="Prrafodelista"/>
        <w:numPr>
          <w:ilvl w:val="0"/>
          <w:numId w:val="3"/>
        </w:numPr>
        <w:spacing w:before="120" w:after="0" w:line="360" w:lineRule="auto"/>
        <w:ind w:left="714" w:hanging="357"/>
        <w:rPr>
          <w:i/>
        </w:rPr>
      </w:pPr>
      <w:r>
        <w:rPr>
          <w:i/>
        </w:rPr>
        <w:t>VIOLETA</w:t>
      </w:r>
    </w:p>
    <w:p w:rsidR="000A1F95" w:rsidRDefault="000A1F95" w:rsidP="00AE1C7D">
      <w:pPr>
        <w:spacing w:after="0"/>
        <w:ind w:left="360"/>
        <w:rPr>
          <w:i/>
        </w:rPr>
      </w:pPr>
      <w:r w:rsidRPr="003D002D">
        <w:rPr>
          <w:i/>
          <w:u w:val="single"/>
        </w:rPr>
        <w:t>Variación</w:t>
      </w:r>
      <w:r w:rsidRPr="003D002D">
        <w:rPr>
          <w:i/>
        </w:rPr>
        <w:t xml:space="preserve">: </w:t>
      </w:r>
      <w:r>
        <w:rPr>
          <w:i/>
        </w:rPr>
        <w:t>34</w:t>
      </w:r>
      <w:r w:rsidRPr="003D002D">
        <w:rPr>
          <w:i/>
        </w:rPr>
        <w:t xml:space="preserve"> veces mayor a la tensión sin falla</w:t>
      </w:r>
      <w:r>
        <w:rPr>
          <w:i/>
        </w:rPr>
        <w:t xml:space="preserve"> inyectada.</w:t>
      </w:r>
    </w:p>
    <w:p w:rsidR="000A1F95" w:rsidRDefault="000A1F95" w:rsidP="00AE1C7D">
      <w:pPr>
        <w:pStyle w:val="ParrafoTESIS"/>
        <w:spacing w:line="276" w:lineRule="auto"/>
      </w:pPr>
      <w:r w:rsidRPr="003D002D">
        <w:rPr>
          <w:u w:val="single"/>
        </w:rPr>
        <w:t>Duración</w:t>
      </w:r>
      <w:r w:rsidRPr="003D002D">
        <w:t>: 4</w:t>
      </w:r>
      <w:r>
        <w:t>7</w:t>
      </w:r>
      <w:r w:rsidRPr="003D002D">
        <w:t>nS hasta recuperar tensión inicial.</w:t>
      </w:r>
    </w:p>
    <w:p w:rsidR="00EF41FA" w:rsidRDefault="00EF41FA" w:rsidP="00A8165C">
      <w:pPr>
        <w:pStyle w:val="Epgrafe"/>
        <w:jc w:val="center"/>
        <w:sectPr w:rsidR="00EF41FA" w:rsidSect="00EF41FA">
          <w:type w:val="continuous"/>
          <w:pgSz w:w="11907" w:h="16840" w:code="9"/>
          <w:pgMar w:top="1418" w:right="1275" w:bottom="1418" w:left="1701" w:header="709" w:footer="709" w:gutter="0"/>
          <w:cols w:num="2" w:space="708" w:equalWidth="0">
            <w:col w:w="5430" w:space="382"/>
            <w:col w:w="3119"/>
          </w:cols>
          <w:docGrid w:linePitch="360"/>
        </w:sectPr>
      </w:pPr>
      <w:bookmarkStart w:id="2" w:name="_Ref268187943"/>
    </w:p>
    <w:p w:rsidR="002623B0" w:rsidRDefault="009B5773" w:rsidP="00A8165C">
      <w:pPr>
        <w:pStyle w:val="Epgrafe"/>
        <w:jc w:val="center"/>
      </w:pPr>
      <w:r>
        <w:lastRenderedPageBreak/>
        <w:t xml:space="preserve">Figura </w:t>
      </w:r>
      <w:fldSimple w:instr=" SEQ Figura \* ARABIC ">
        <w:r w:rsidR="00511481">
          <w:rPr>
            <w:noProof/>
          </w:rPr>
          <w:t>8</w:t>
        </w:r>
      </w:fldSimple>
      <w:bookmarkEnd w:id="2"/>
      <w:r>
        <w:t xml:space="preserve">) </w:t>
      </w:r>
      <w:r w:rsidRPr="00F511B3">
        <w:t>Tabulación de los datos obtenidos de la campaña de inyección exponencial manual.</w:t>
      </w:r>
    </w:p>
    <w:p w:rsidR="00A8165C" w:rsidRDefault="00A8165C" w:rsidP="00EF41FA">
      <w:pPr>
        <w:pStyle w:val="ParrafoTESIS"/>
      </w:pPr>
      <w:r>
        <w:lastRenderedPageBreak/>
        <w:t xml:space="preserve">En el eje vertical de la gráfica se representa la variación total de la tensión del nodo causada por la perturbación  con respecto a su punto de reposo (en escala logarítmica), y en el eje horizontal, la duración del de la perturbación en el nodo inyectado (se encuentra graficado los 2nS en los cuales el sistema se encuentra en reposo, sin ser alterado externamente). Los distintos colores en la grafica representan a cada una de las condiciones de tensión de entrada utilizadas durante la inyección (dos inferiores y dos superiores a la tensión de referencia especificada como </w:t>
      </w:r>
      <w:proofErr w:type="spellStart"/>
      <w:r>
        <w:t>Vref</w:t>
      </w:r>
      <w:proofErr w:type="spellEnd"/>
      <w:r>
        <w:t xml:space="preserve"> en la gráfica).</w:t>
      </w:r>
    </w:p>
    <w:p w:rsidR="00065812" w:rsidRDefault="00524359" w:rsidP="00A8165C">
      <w:pPr>
        <w:pStyle w:val="Ttulo4"/>
      </w:pPr>
      <w:r>
        <w:t xml:space="preserve">INYECCIÓN </w:t>
      </w:r>
      <w:r w:rsidR="00065812" w:rsidRPr="00BD0AFF">
        <w:t>RAMPA</w:t>
      </w:r>
    </w:p>
    <w:p w:rsidR="00495A92" w:rsidRPr="00495A92" w:rsidRDefault="00065812" w:rsidP="00EF41FA">
      <w:pPr>
        <w:pStyle w:val="ParrafoTESIS"/>
      </w:pPr>
      <w:r w:rsidRPr="00A8165C">
        <w:rPr>
          <w:b/>
        </w:rPr>
        <w:t>1.620V C63 - Inyección en nodo NDPOS:</w:t>
      </w:r>
      <w:r w:rsidR="00A8165C">
        <w:t xml:space="preserve"> </w:t>
      </w:r>
      <w:r w:rsidR="00495A92">
        <w:t xml:space="preserve">La perturbación en el nodo NDPOS genera aumento y disminuciones de la tensión de salida, pero no </w:t>
      </w:r>
      <w:r w:rsidR="002E54AA">
        <w:t>produce</w:t>
      </w:r>
      <w:r w:rsidR="00495A92">
        <w:t xml:space="preserve"> un cambio de estado. Este nodo es la conexión entre la primer y segunda etapa del comparador (salida de la etapa diferencial del comparador</w:t>
      </w:r>
      <w:r w:rsidR="00524359">
        <w:t>).</w:t>
      </w:r>
    </w:p>
    <w:p w:rsidR="00065812" w:rsidRPr="00E249B9" w:rsidRDefault="00065812" w:rsidP="00A8165C">
      <w:pPr>
        <w:pStyle w:val="Epgrafe"/>
        <w:jc w:val="center"/>
      </w:pPr>
      <w:r>
        <w:rPr>
          <w:noProof/>
          <w:lang w:eastAsia="es-AR"/>
        </w:rPr>
        <w:drawing>
          <wp:inline distT="0" distB="0" distL="0" distR="0">
            <wp:extent cx="2647853" cy="2160000"/>
            <wp:effectExtent l="19050" t="0" r="97" b="0"/>
            <wp:docPr id="37" name="Imagen 5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FABRICIO\AppData\Local\Temp\msohtmlclip1\01\clip_image001.png"/>
                    <pic:cNvPicPr>
                      <a:picLocks noChangeAspect="1" noChangeArrowheads="1"/>
                    </pic:cNvPicPr>
                  </pic:nvPicPr>
                  <pic:blipFill>
                    <a:blip r:embed="rId27" cstate="print"/>
                    <a:srcRect/>
                    <a:stretch>
                      <a:fillRect/>
                    </a:stretch>
                  </pic:blipFill>
                  <pic:spPr bwMode="auto">
                    <a:xfrm>
                      <a:off x="0" y="0"/>
                      <a:ext cx="2647853" cy="2160000"/>
                    </a:xfrm>
                    <a:prstGeom prst="rect">
                      <a:avLst/>
                    </a:prstGeom>
                    <a:noFill/>
                    <a:ln w="9525">
                      <a:noFill/>
                      <a:miter lim="800000"/>
                      <a:headEnd/>
                      <a:tailEnd/>
                    </a:ln>
                  </pic:spPr>
                </pic:pic>
              </a:graphicData>
            </a:graphic>
          </wp:inline>
        </w:drawing>
      </w:r>
      <w:r>
        <w:rPr>
          <w:noProof/>
          <w:lang w:eastAsia="es-AR"/>
        </w:rPr>
        <w:drawing>
          <wp:inline distT="0" distB="0" distL="0" distR="0">
            <wp:extent cx="2650308" cy="2160000"/>
            <wp:effectExtent l="19050" t="0" r="0" b="0"/>
            <wp:docPr id="38" name="Imagen 5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FABRICIO\AppData\Local\Temp\msohtmlclip1\01\clip_image002.png"/>
                    <pic:cNvPicPr>
                      <a:picLocks noChangeAspect="1" noChangeArrowheads="1"/>
                    </pic:cNvPicPr>
                  </pic:nvPicPr>
                  <pic:blipFill>
                    <a:blip r:embed="rId28" cstate="print"/>
                    <a:srcRect/>
                    <a:stretch>
                      <a:fillRect/>
                    </a:stretch>
                  </pic:blipFill>
                  <pic:spPr bwMode="auto">
                    <a:xfrm>
                      <a:off x="0" y="0"/>
                      <a:ext cx="2650308" cy="2160000"/>
                    </a:xfrm>
                    <a:prstGeom prst="rect">
                      <a:avLst/>
                    </a:prstGeom>
                    <a:noFill/>
                    <a:ln w="9525">
                      <a:noFill/>
                      <a:miter lim="800000"/>
                      <a:headEnd/>
                      <a:tailEnd/>
                    </a:ln>
                  </pic:spPr>
                </pic:pic>
              </a:graphicData>
            </a:graphic>
          </wp:inline>
        </w:drawing>
      </w:r>
      <w:r w:rsidR="00FB60A0">
        <w:t xml:space="preserve">Figura </w:t>
      </w:r>
      <w:fldSimple w:instr=" SEQ Figura \* ARABIC ">
        <w:r w:rsidR="00511481">
          <w:rPr>
            <w:noProof/>
          </w:rPr>
          <w:t>9</w:t>
        </w:r>
      </w:fldSimple>
      <w:r w:rsidR="00FB60A0">
        <w:t>) Inyección de falla tipo rampa para comparador C63 (</w:t>
      </w:r>
      <w:r w:rsidR="00C035AA">
        <w:t>P</w:t>
      </w:r>
      <w:r w:rsidR="00FB60A0">
        <w:t xml:space="preserve">MOS </w:t>
      </w:r>
      <w:r w:rsidR="00C035AA">
        <w:t>izquierda</w:t>
      </w:r>
      <w:r w:rsidR="00FB60A0">
        <w:t xml:space="preserve">, </w:t>
      </w:r>
      <w:r w:rsidR="00C035AA">
        <w:t>N</w:t>
      </w:r>
      <w:r w:rsidR="00FB60A0">
        <w:t xml:space="preserve">MOS </w:t>
      </w:r>
      <w:r w:rsidR="00C035AA">
        <w:t>derecha</w:t>
      </w:r>
      <w:r w:rsidR="00FB60A0">
        <w:t>)</w:t>
      </w:r>
      <w:r w:rsidR="00B62301">
        <w:t xml:space="preserve"> nodo NDPOS.</w:t>
      </w:r>
    </w:p>
    <w:p w:rsidR="00065812" w:rsidRPr="00A8165C" w:rsidRDefault="00065812" w:rsidP="00EF41FA">
      <w:pPr>
        <w:pStyle w:val="ParrafoTESIS"/>
      </w:pPr>
      <w:r w:rsidRPr="00A8165C">
        <w:t>1.620V C63 - Inyección en nodo NDOUT:</w:t>
      </w:r>
    </w:p>
    <w:p w:rsidR="00CD413F" w:rsidRPr="00E249B9" w:rsidRDefault="00065812" w:rsidP="00A8165C">
      <w:pPr>
        <w:pStyle w:val="Epgrafe"/>
        <w:jc w:val="center"/>
      </w:pPr>
      <w:r>
        <w:rPr>
          <w:noProof/>
          <w:lang w:eastAsia="es-AR"/>
        </w:rPr>
        <w:drawing>
          <wp:inline distT="0" distB="0" distL="0" distR="0">
            <wp:extent cx="2658394" cy="2160000"/>
            <wp:effectExtent l="19050" t="0" r="8606" b="0"/>
            <wp:docPr id="39" name="Imagen 59"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FABRICIO\AppData\Local\Temp\msohtmlclip1\01\clip_image001.png"/>
                    <pic:cNvPicPr>
                      <a:picLocks noChangeAspect="1" noChangeArrowheads="1"/>
                    </pic:cNvPicPr>
                  </pic:nvPicPr>
                  <pic:blipFill>
                    <a:blip r:embed="rId29" cstate="print"/>
                    <a:srcRect/>
                    <a:stretch>
                      <a:fillRect/>
                    </a:stretch>
                  </pic:blipFill>
                  <pic:spPr bwMode="auto">
                    <a:xfrm>
                      <a:off x="0" y="0"/>
                      <a:ext cx="2658394" cy="2160000"/>
                    </a:xfrm>
                    <a:prstGeom prst="rect">
                      <a:avLst/>
                    </a:prstGeom>
                    <a:noFill/>
                    <a:ln w="9525">
                      <a:noFill/>
                      <a:miter lim="800000"/>
                      <a:headEnd/>
                      <a:tailEnd/>
                    </a:ln>
                  </pic:spPr>
                </pic:pic>
              </a:graphicData>
            </a:graphic>
          </wp:inline>
        </w:drawing>
      </w:r>
      <w:r>
        <w:rPr>
          <w:noProof/>
          <w:lang w:eastAsia="es-AR"/>
        </w:rPr>
        <w:drawing>
          <wp:inline distT="0" distB="0" distL="0" distR="0">
            <wp:extent cx="2641969" cy="2160000"/>
            <wp:effectExtent l="19050" t="0" r="5981" b="0"/>
            <wp:docPr id="40" name="Imagen 60"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FABRICIO\AppData\Local\Temp\msohtmlclip1\01\clip_image002.png"/>
                    <pic:cNvPicPr>
                      <a:picLocks noChangeAspect="1" noChangeArrowheads="1"/>
                    </pic:cNvPicPr>
                  </pic:nvPicPr>
                  <pic:blipFill>
                    <a:blip r:embed="rId30" cstate="print"/>
                    <a:srcRect/>
                    <a:stretch>
                      <a:fillRect/>
                    </a:stretch>
                  </pic:blipFill>
                  <pic:spPr bwMode="auto">
                    <a:xfrm>
                      <a:off x="0" y="0"/>
                      <a:ext cx="2641969" cy="2160000"/>
                    </a:xfrm>
                    <a:prstGeom prst="rect">
                      <a:avLst/>
                    </a:prstGeom>
                    <a:noFill/>
                    <a:ln w="9525">
                      <a:noFill/>
                      <a:miter lim="800000"/>
                      <a:headEnd/>
                      <a:tailEnd/>
                    </a:ln>
                  </pic:spPr>
                </pic:pic>
              </a:graphicData>
            </a:graphic>
          </wp:inline>
        </w:drawing>
      </w:r>
      <w:r w:rsidR="0069512F">
        <w:t xml:space="preserve">Figura </w:t>
      </w:r>
      <w:fldSimple w:instr=" SEQ Figura \* ARABIC ">
        <w:r w:rsidR="00511481">
          <w:rPr>
            <w:noProof/>
          </w:rPr>
          <w:t>10</w:t>
        </w:r>
      </w:fldSimple>
      <w:r w:rsidR="0069512F">
        <w:t xml:space="preserve">) </w:t>
      </w:r>
      <w:r w:rsidR="00CD413F">
        <w:t>Inyección de falla tipo rampa para comparador C63 (NMOS derecha, PMOS izquierda)</w:t>
      </w:r>
      <w:r w:rsidR="00B62301">
        <w:t xml:space="preserve"> nodo NDOUT.</w:t>
      </w:r>
    </w:p>
    <w:p w:rsidR="00A8165C" w:rsidRDefault="00495A92" w:rsidP="00EF41FA">
      <w:pPr>
        <w:pStyle w:val="ParrafoTESIS"/>
      </w:pPr>
      <w:r>
        <w:lastRenderedPageBreak/>
        <w:t xml:space="preserve">Finalizada la </w:t>
      </w:r>
      <w:r w:rsidR="001E7F1A">
        <w:t>inyección de la perturbación tipo rampa,</w:t>
      </w:r>
      <w:r w:rsidR="000D0D6B">
        <w:t xml:space="preserve"> se</w:t>
      </w:r>
      <w:r w:rsidR="001E7F1A">
        <w:t xml:space="preserve"> observa que el drenador del transistor PMOS M12 sigue siendo el punto propenso a producir errores (cambios de estado)</w:t>
      </w:r>
      <w:r w:rsidR="00C71984">
        <w:t xml:space="preserve"> en los 3 comparadores.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1"/>
        <w:gridCol w:w="3050"/>
      </w:tblGrid>
      <w:tr w:rsidR="00FB60A0" w:rsidRPr="00FB60A0" w:rsidTr="00647F7F">
        <w:tc>
          <w:tcPr>
            <w:tcW w:w="5676" w:type="dxa"/>
          </w:tcPr>
          <w:p w:rsidR="00FB60A0" w:rsidRPr="00FB60A0" w:rsidRDefault="00FB60A0" w:rsidP="000C4023">
            <w:pPr>
              <w:rPr>
                <w:u w:val="single"/>
              </w:rPr>
            </w:pPr>
            <w:r>
              <w:rPr>
                <w:u w:val="single"/>
              </w:rPr>
              <w:t>Tabulación</w:t>
            </w:r>
            <w:r w:rsidR="0036569C" w:rsidRPr="0036569C">
              <w:rPr>
                <w:u w:val="single"/>
              </w:rPr>
              <w:t xml:space="preserve"> de datos obtenidos:</w:t>
            </w:r>
            <w:r w:rsidRPr="00FB60A0">
              <w:rPr>
                <w:noProof/>
                <w:u w:val="single"/>
                <w:lang w:eastAsia="es-AR"/>
              </w:rPr>
              <w:drawing>
                <wp:inline distT="0" distB="0" distL="0" distR="0">
                  <wp:extent cx="3400425" cy="2496181"/>
                  <wp:effectExtent l="19050" t="19050" r="28575" b="18419"/>
                  <wp:docPr id="4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3398507" cy="2494773"/>
                          </a:xfrm>
                          <a:prstGeom prst="rect">
                            <a:avLst/>
                          </a:prstGeom>
                          <a:noFill/>
                          <a:ln w="9525">
                            <a:solidFill>
                              <a:schemeClr val="accent1"/>
                            </a:solidFill>
                            <a:miter lim="800000"/>
                            <a:headEnd/>
                            <a:tailEnd/>
                          </a:ln>
                        </pic:spPr>
                      </pic:pic>
                    </a:graphicData>
                  </a:graphic>
                </wp:inline>
              </w:drawing>
            </w:r>
          </w:p>
        </w:tc>
        <w:tc>
          <w:tcPr>
            <w:tcW w:w="3221" w:type="dxa"/>
          </w:tcPr>
          <w:p w:rsidR="00690AE7" w:rsidRDefault="00690AE7" w:rsidP="00105A01"/>
          <w:p w:rsidR="00105A01" w:rsidRDefault="00105A01" w:rsidP="00105A01">
            <w:r>
              <w:t>Fallas observadas</w:t>
            </w:r>
            <w:r w:rsidR="00B62301">
              <w:t>: M12</w:t>
            </w:r>
          </w:p>
          <w:p w:rsidR="00105A01" w:rsidRDefault="00105A01" w:rsidP="00105A01">
            <w:pPr>
              <w:pStyle w:val="Prrafodelista"/>
              <w:numPr>
                <w:ilvl w:val="0"/>
                <w:numId w:val="3"/>
              </w:numPr>
              <w:rPr>
                <w:i/>
              </w:rPr>
            </w:pPr>
            <w:r>
              <w:rPr>
                <w:i/>
              </w:rPr>
              <w:t>AMARILLO</w:t>
            </w:r>
          </w:p>
          <w:p w:rsidR="00105A01" w:rsidRDefault="00105A01" w:rsidP="00105A01">
            <w:pPr>
              <w:ind w:left="360"/>
              <w:rPr>
                <w:i/>
              </w:rPr>
            </w:pPr>
            <w:r w:rsidRPr="003D002D">
              <w:rPr>
                <w:i/>
                <w:u w:val="single"/>
              </w:rPr>
              <w:t>Variación</w:t>
            </w:r>
            <w:r w:rsidRPr="003D002D">
              <w:rPr>
                <w:i/>
              </w:rPr>
              <w:t xml:space="preserve">: </w:t>
            </w:r>
            <w:r>
              <w:rPr>
                <w:i/>
              </w:rPr>
              <w:t>165</w:t>
            </w:r>
            <w:r w:rsidRPr="003D002D">
              <w:rPr>
                <w:i/>
              </w:rPr>
              <w:t xml:space="preserve"> veces mayor a la tensión sin falla</w:t>
            </w:r>
            <w:r>
              <w:rPr>
                <w:i/>
              </w:rPr>
              <w:t xml:space="preserve"> inyectada.</w:t>
            </w:r>
          </w:p>
          <w:p w:rsidR="00105A01" w:rsidRPr="003D002D" w:rsidRDefault="00105A01" w:rsidP="00105A01">
            <w:pPr>
              <w:ind w:left="360"/>
              <w:rPr>
                <w:i/>
              </w:rPr>
            </w:pPr>
            <w:r w:rsidRPr="003D002D">
              <w:rPr>
                <w:i/>
                <w:u w:val="single"/>
              </w:rPr>
              <w:t>Duración</w:t>
            </w:r>
            <w:r w:rsidRPr="003D002D">
              <w:rPr>
                <w:i/>
              </w:rPr>
              <w:t xml:space="preserve">: </w:t>
            </w:r>
            <w:r>
              <w:rPr>
                <w:i/>
              </w:rPr>
              <w:t>56</w:t>
            </w:r>
            <w:r w:rsidRPr="003D002D">
              <w:rPr>
                <w:i/>
              </w:rPr>
              <w:t>nS hasta recuperar tensión inicial.</w:t>
            </w:r>
          </w:p>
          <w:p w:rsidR="00105A01" w:rsidRPr="003D002D" w:rsidRDefault="00105A01" w:rsidP="00105A01">
            <w:pPr>
              <w:pStyle w:val="Prrafodelista"/>
              <w:numPr>
                <w:ilvl w:val="0"/>
                <w:numId w:val="3"/>
              </w:numPr>
              <w:rPr>
                <w:i/>
              </w:rPr>
            </w:pPr>
            <w:r>
              <w:rPr>
                <w:i/>
              </w:rPr>
              <w:t>VIOLETA</w:t>
            </w:r>
          </w:p>
          <w:p w:rsidR="00105A01" w:rsidRDefault="00105A01" w:rsidP="00105A01">
            <w:pPr>
              <w:ind w:left="360"/>
              <w:rPr>
                <w:i/>
              </w:rPr>
            </w:pPr>
            <w:r w:rsidRPr="003D002D">
              <w:rPr>
                <w:i/>
                <w:u w:val="single"/>
              </w:rPr>
              <w:t>Variación</w:t>
            </w:r>
            <w:r w:rsidRPr="003D002D">
              <w:rPr>
                <w:i/>
              </w:rPr>
              <w:t xml:space="preserve">: </w:t>
            </w:r>
            <w:r>
              <w:rPr>
                <w:i/>
              </w:rPr>
              <w:t>55</w:t>
            </w:r>
            <w:r w:rsidRPr="003D002D">
              <w:rPr>
                <w:i/>
              </w:rPr>
              <w:t xml:space="preserve"> veces mayor a la tensión sin falla</w:t>
            </w:r>
            <w:r>
              <w:rPr>
                <w:i/>
              </w:rPr>
              <w:t xml:space="preserve"> inyectada.</w:t>
            </w:r>
          </w:p>
          <w:p w:rsidR="00105A01" w:rsidRPr="003D002D" w:rsidRDefault="00105A01" w:rsidP="00105A01">
            <w:pPr>
              <w:ind w:left="360"/>
              <w:rPr>
                <w:i/>
              </w:rPr>
            </w:pPr>
            <w:r w:rsidRPr="003D002D">
              <w:rPr>
                <w:i/>
                <w:u w:val="single"/>
              </w:rPr>
              <w:t>Duración</w:t>
            </w:r>
            <w:r w:rsidRPr="003D002D">
              <w:rPr>
                <w:i/>
              </w:rPr>
              <w:t xml:space="preserve">: </w:t>
            </w:r>
            <w:r>
              <w:rPr>
                <w:i/>
              </w:rPr>
              <w:t>58</w:t>
            </w:r>
            <w:r w:rsidRPr="003D002D">
              <w:rPr>
                <w:i/>
              </w:rPr>
              <w:t>nS hasta recuperar tensión inicial.</w:t>
            </w:r>
          </w:p>
          <w:p w:rsidR="00FB60A0" w:rsidRPr="00FB60A0" w:rsidRDefault="00FB60A0" w:rsidP="000C4023">
            <w:pPr>
              <w:rPr>
                <w:noProof/>
                <w:u w:val="single"/>
                <w:lang w:eastAsia="es-AR"/>
              </w:rPr>
            </w:pPr>
          </w:p>
        </w:tc>
      </w:tr>
      <w:tr w:rsidR="00FB60A0" w:rsidRPr="00FB60A0" w:rsidTr="00647F7F">
        <w:tc>
          <w:tcPr>
            <w:tcW w:w="5676" w:type="dxa"/>
          </w:tcPr>
          <w:p w:rsidR="00FB60A0" w:rsidRPr="00FB60A0" w:rsidRDefault="00FB60A0" w:rsidP="000C4023">
            <w:pPr>
              <w:rPr>
                <w:u w:val="single"/>
              </w:rPr>
            </w:pPr>
            <w:r w:rsidRPr="00FB60A0">
              <w:rPr>
                <w:noProof/>
                <w:u w:val="single"/>
                <w:lang w:eastAsia="es-AR"/>
              </w:rPr>
              <w:drawing>
                <wp:inline distT="0" distB="0" distL="0" distR="0">
                  <wp:extent cx="3400425" cy="2496181"/>
                  <wp:effectExtent l="19050" t="19050" r="9525" b="18419"/>
                  <wp:docPr id="4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3398773" cy="2494969"/>
                          </a:xfrm>
                          <a:prstGeom prst="rect">
                            <a:avLst/>
                          </a:prstGeom>
                          <a:noFill/>
                          <a:ln w="9525">
                            <a:solidFill>
                              <a:schemeClr val="accent1"/>
                            </a:solidFill>
                            <a:miter lim="800000"/>
                            <a:headEnd/>
                            <a:tailEnd/>
                          </a:ln>
                        </pic:spPr>
                      </pic:pic>
                    </a:graphicData>
                  </a:graphic>
                </wp:inline>
              </w:drawing>
            </w:r>
          </w:p>
        </w:tc>
        <w:tc>
          <w:tcPr>
            <w:tcW w:w="3221" w:type="dxa"/>
          </w:tcPr>
          <w:p w:rsidR="00211C15" w:rsidRDefault="00211C15" w:rsidP="00211C15">
            <w:r>
              <w:t>Fallas observadas</w:t>
            </w:r>
            <w:r w:rsidR="00B62301">
              <w:t>: M12</w:t>
            </w:r>
          </w:p>
          <w:p w:rsidR="00211C15" w:rsidRDefault="00211C15" w:rsidP="00211C15">
            <w:pPr>
              <w:pStyle w:val="Prrafodelista"/>
              <w:numPr>
                <w:ilvl w:val="0"/>
                <w:numId w:val="3"/>
              </w:numPr>
              <w:rPr>
                <w:i/>
              </w:rPr>
            </w:pPr>
            <w:r>
              <w:rPr>
                <w:i/>
              </w:rPr>
              <w:t>AMARILLO</w:t>
            </w:r>
          </w:p>
          <w:p w:rsidR="00211C15" w:rsidRDefault="00211C15" w:rsidP="00211C15">
            <w:pPr>
              <w:ind w:left="360"/>
              <w:rPr>
                <w:i/>
              </w:rPr>
            </w:pPr>
            <w:r w:rsidRPr="003D002D">
              <w:rPr>
                <w:i/>
                <w:u w:val="single"/>
              </w:rPr>
              <w:t>Variación</w:t>
            </w:r>
            <w:r w:rsidRPr="003D002D">
              <w:rPr>
                <w:i/>
              </w:rPr>
              <w:t xml:space="preserve">: </w:t>
            </w:r>
            <w:r>
              <w:rPr>
                <w:i/>
              </w:rPr>
              <w:t>105</w:t>
            </w:r>
            <w:r w:rsidRPr="003D002D">
              <w:rPr>
                <w:i/>
              </w:rPr>
              <w:t xml:space="preserve"> veces mayor a la tensión sin falla</w:t>
            </w:r>
            <w:r>
              <w:rPr>
                <w:i/>
              </w:rPr>
              <w:t xml:space="preserve"> inyectada.</w:t>
            </w:r>
          </w:p>
          <w:p w:rsidR="00211C15" w:rsidRPr="003D002D" w:rsidRDefault="00211C15" w:rsidP="00211C15">
            <w:pPr>
              <w:ind w:left="360"/>
              <w:rPr>
                <w:i/>
              </w:rPr>
            </w:pPr>
            <w:r w:rsidRPr="003D002D">
              <w:rPr>
                <w:i/>
                <w:u w:val="single"/>
              </w:rPr>
              <w:t>Duración</w:t>
            </w:r>
            <w:r w:rsidRPr="003D002D">
              <w:rPr>
                <w:i/>
              </w:rPr>
              <w:t xml:space="preserve">: </w:t>
            </w:r>
            <w:r>
              <w:rPr>
                <w:i/>
              </w:rPr>
              <w:t>80</w:t>
            </w:r>
            <w:r w:rsidRPr="003D002D">
              <w:rPr>
                <w:i/>
              </w:rPr>
              <w:t>nS hasta recuperar tensión inicial.</w:t>
            </w:r>
          </w:p>
          <w:p w:rsidR="00211C15" w:rsidRPr="003D002D" w:rsidRDefault="00211C15" w:rsidP="00211C15">
            <w:pPr>
              <w:pStyle w:val="Prrafodelista"/>
              <w:numPr>
                <w:ilvl w:val="0"/>
                <w:numId w:val="3"/>
              </w:numPr>
              <w:rPr>
                <w:i/>
              </w:rPr>
            </w:pPr>
            <w:r>
              <w:rPr>
                <w:i/>
              </w:rPr>
              <w:t>VIOLETA</w:t>
            </w:r>
          </w:p>
          <w:p w:rsidR="00211C15" w:rsidRDefault="00211C15" w:rsidP="00211C15">
            <w:pPr>
              <w:ind w:left="360"/>
              <w:rPr>
                <w:i/>
              </w:rPr>
            </w:pPr>
            <w:r w:rsidRPr="003D002D">
              <w:rPr>
                <w:i/>
                <w:u w:val="single"/>
              </w:rPr>
              <w:t>Variación</w:t>
            </w:r>
            <w:r w:rsidRPr="003D002D">
              <w:rPr>
                <w:i/>
              </w:rPr>
              <w:t xml:space="preserve">: </w:t>
            </w:r>
            <w:r>
              <w:rPr>
                <w:i/>
              </w:rPr>
              <w:t>37</w:t>
            </w:r>
            <w:r w:rsidRPr="003D002D">
              <w:rPr>
                <w:i/>
              </w:rPr>
              <w:t xml:space="preserve"> veces mayor a la tensión sin falla</w:t>
            </w:r>
            <w:r>
              <w:rPr>
                <w:i/>
              </w:rPr>
              <w:t xml:space="preserve"> inyectada.</w:t>
            </w:r>
          </w:p>
          <w:p w:rsidR="00211C15" w:rsidRPr="003D002D" w:rsidRDefault="00211C15" w:rsidP="00211C15">
            <w:pPr>
              <w:ind w:left="360"/>
              <w:rPr>
                <w:i/>
              </w:rPr>
            </w:pPr>
            <w:r w:rsidRPr="003D002D">
              <w:rPr>
                <w:i/>
                <w:u w:val="single"/>
              </w:rPr>
              <w:t>Duración</w:t>
            </w:r>
            <w:r w:rsidRPr="003D002D">
              <w:rPr>
                <w:i/>
              </w:rPr>
              <w:t xml:space="preserve">: </w:t>
            </w:r>
            <w:r>
              <w:rPr>
                <w:i/>
              </w:rPr>
              <w:t>76</w:t>
            </w:r>
            <w:r w:rsidRPr="003D002D">
              <w:rPr>
                <w:i/>
              </w:rPr>
              <w:t>nS hasta recuperar tensión inicial.</w:t>
            </w:r>
          </w:p>
          <w:p w:rsidR="00FB60A0" w:rsidRPr="00FB60A0" w:rsidRDefault="00FB60A0" w:rsidP="000C4023">
            <w:pPr>
              <w:rPr>
                <w:noProof/>
                <w:u w:val="single"/>
                <w:lang w:eastAsia="es-AR"/>
              </w:rPr>
            </w:pPr>
          </w:p>
        </w:tc>
      </w:tr>
      <w:tr w:rsidR="00FB60A0" w:rsidRPr="00FB60A0" w:rsidTr="00647F7F">
        <w:tc>
          <w:tcPr>
            <w:tcW w:w="5676" w:type="dxa"/>
          </w:tcPr>
          <w:p w:rsidR="00FB60A0" w:rsidRPr="00FB60A0" w:rsidRDefault="00FB60A0" w:rsidP="000C4023">
            <w:pPr>
              <w:rPr>
                <w:u w:val="single"/>
              </w:rPr>
            </w:pPr>
            <w:r w:rsidRPr="00FB60A0">
              <w:rPr>
                <w:noProof/>
                <w:u w:val="single"/>
                <w:lang w:eastAsia="es-AR"/>
              </w:rPr>
              <w:drawing>
                <wp:inline distT="0" distB="0" distL="0" distR="0">
                  <wp:extent cx="3400425" cy="2496181"/>
                  <wp:effectExtent l="19050" t="19050" r="9525" b="18419"/>
                  <wp:docPr id="4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3398773" cy="2494969"/>
                          </a:xfrm>
                          <a:prstGeom prst="rect">
                            <a:avLst/>
                          </a:prstGeom>
                          <a:noFill/>
                          <a:ln w="9525">
                            <a:solidFill>
                              <a:schemeClr val="accent1"/>
                            </a:solidFill>
                            <a:miter lim="800000"/>
                            <a:headEnd/>
                            <a:tailEnd/>
                          </a:ln>
                        </pic:spPr>
                      </pic:pic>
                    </a:graphicData>
                  </a:graphic>
                </wp:inline>
              </w:drawing>
            </w:r>
          </w:p>
        </w:tc>
        <w:tc>
          <w:tcPr>
            <w:tcW w:w="3221" w:type="dxa"/>
          </w:tcPr>
          <w:p w:rsidR="00211C15" w:rsidRDefault="00B62301" w:rsidP="00211C15">
            <w:r>
              <w:t>Fallas observadas: M12</w:t>
            </w:r>
          </w:p>
          <w:p w:rsidR="00211C15" w:rsidRDefault="00211C15" w:rsidP="00211C15">
            <w:pPr>
              <w:pStyle w:val="Prrafodelista"/>
              <w:numPr>
                <w:ilvl w:val="0"/>
                <w:numId w:val="3"/>
              </w:numPr>
              <w:rPr>
                <w:i/>
              </w:rPr>
            </w:pPr>
            <w:r>
              <w:rPr>
                <w:i/>
              </w:rPr>
              <w:t>AMARILLO</w:t>
            </w:r>
          </w:p>
          <w:p w:rsidR="00211C15" w:rsidRDefault="00211C15" w:rsidP="00211C15">
            <w:pPr>
              <w:ind w:left="360"/>
              <w:rPr>
                <w:i/>
              </w:rPr>
            </w:pPr>
            <w:r w:rsidRPr="003D002D">
              <w:rPr>
                <w:i/>
                <w:u w:val="single"/>
              </w:rPr>
              <w:t>Variación</w:t>
            </w:r>
            <w:r w:rsidRPr="003D002D">
              <w:rPr>
                <w:i/>
              </w:rPr>
              <w:t xml:space="preserve">: </w:t>
            </w:r>
            <w:r>
              <w:rPr>
                <w:i/>
              </w:rPr>
              <w:t>100</w:t>
            </w:r>
            <w:r w:rsidRPr="003D002D">
              <w:rPr>
                <w:i/>
              </w:rPr>
              <w:t xml:space="preserve"> veces mayor a la tensión sin falla</w:t>
            </w:r>
            <w:r>
              <w:rPr>
                <w:i/>
              </w:rPr>
              <w:t xml:space="preserve"> inyectada.</w:t>
            </w:r>
          </w:p>
          <w:p w:rsidR="00211C15" w:rsidRPr="003D002D" w:rsidRDefault="00211C15" w:rsidP="00211C15">
            <w:pPr>
              <w:ind w:left="360"/>
              <w:rPr>
                <w:i/>
              </w:rPr>
            </w:pPr>
            <w:r w:rsidRPr="003D002D">
              <w:rPr>
                <w:i/>
                <w:u w:val="single"/>
              </w:rPr>
              <w:t>Duración</w:t>
            </w:r>
            <w:r w:rsidRPr="003D002D">
              <w:rPr>
                <w:i/>
              </w:rPr>
              <w:t xml:space="preserve">: </w:t>
            </w:r>
            <w:r>
              <w:rPr>
                <w:i/>
              </w:rPr>
              <w:t>66</w:t>
            </w:r>
            <w:r w:rsidRPr="003D002D">
              <w:rPr>
                <w:i/>
              </w:rPr>
              <w:t>nS hasta recuperar tensión inicial.</w:t>
            </w:r>
          </w:p>
          <w:p w:rsidR="00211C15" w:rsidRPr="003D002D" w:rsidRDefault="00211C15" w:rsidP="00211C15">
            <w:pPr>
              <w:pStyle w:val="Prrafodelista"/>
              <w:numPr>
                <w:ilvl w:val="0"/>
                <w:numId w:val="3"/>
              </w:numPr>
              <w:rPr>
                <w:i/>
              </w:rPr>
            </w:pPr>
            <w:r>
              <w:rPr>
                <w:i/>
              </w:rPr>
              <w:t>VIOLETA</w:t>
            </w:r>
          </w:p>
          <w:p w:rsidR="00211C15" w:rsidRDefault="00211C15" w:rsidP="00211C15">
            <w:pPr>
              <w:ind w:left="360"/>
              <w:rPr>
                <w:i/>
              </w:rPr>
            </w:pPr>
            <w:r w:rsidRPr="003D002D">
              <w:rPr>
                <w:i/>
                <w:u w:val="single"/>
              </w:rPr>
              <w:t>Variación</w:t>
            </w:r>
            <w:r w:rsidRPr="003D002D">
              <w:rPr>
                <w:i/>
              </w:rPr>
              <w:t xml:space="preserve">: </w:t>
            </w:r>
            <w:r>
              <w:rPr>
                <w:i/>
              </w:rPr>
              <w:t>34</w:t>
            </w:r>
            <w:r w:rsidRPr="003D002D">
              <w:rPr>
                <w:i/>
              </w:rPr>
              <w:t xml:space="preserve"> veces mayor a la tensión sin falla</w:t>
            </w:r>
            <w:r>
              <w:rPr>
                <w:i/>
              </w:rPr>
              <w:t xml:space="preserve"> inyectada.</w:t>
            </w:r>
          </w:p>
          <w:p w:rsidR="00211C15" w:rsidRPr="003D002D" w:rsidRDefault="00211C15" w:rsidP="00211C15">
            <w:pPr>
              <w:ind w:left="360"/>
              <w:rPr>
                <w:i/>
              </w:rPr>
            </w:pPr>
            <w:r w:rsidRPr="003D002D">
              <w:rPr>
                <w:i/>
                <w:u w:val="single"/>
              </w:rPr>
              <w:t>Duración</w:t>
            </w:r>
            <w:r w:rsidRPr="003D002D">
              <w:rPr>
                <w:i/>
              </w:rPr>
              <w:t xml:space="preserve">: </w:t>
            </w:r>
            <w:r>
              <w:rPr>
                <w:i/>
              </w:rPr>
              <w:t>6</w:t>
            </w:r>
            <w:r w:rsidRPr="003D002D">
              <w:rPr>
                <w:i/>
              </w:rPr>
              <w:t>4nS hasta recuperar tensión inicial.</w:t>
            </w:r>
          </w:p>
          <w:p w:rsidR="00FB60A0" w:rsidRPr="00FB60A0" w:rsidRDefault="00FB60A0" w:rsidP="0069512F">
            <w:pPr>
              <w:keepNext/>
              <w:rPr>
                <w:noProof/>
                <w:u w:val="single"/>
                <w:lang w:eastAsia="es-AR"/>
              </w:rPr>
            </w:pPr>
          </w:p>
        </w:tc>
      </w:tr>
    </w:tbl>
    <w:p w:rsidR="0069512F" w:rsidRDefault="0069512F" w:rsidP="00A8165C">
      <w:pPr>
        <w:pStyle w:val="Epgrafe"/>
        <w:jc w:val="center"/>
      </w:pPr>
      <w:bookmarkStart w:id="3" w:name="_Ref268187946"/>
      <w:r>
        <w:t xml:space="preserve">Figura </w:t>
      </w:r>
      <w:fldSimple w:instr=" SEQ Figura \* ARABIC ">
        <w:r w:rsidR="00511481">
          <w:rPr>
            <w:noProof/>
          </w:rPr>
          <w:t>11</w:t>
        </w:r>
      </w:fldSimple>
      <w:bookmarkEnd w:id="3"/>
      <w:r>
        <w:t>) Tabulación de los datos obtenidos de la campa</w:t>
      </w:r>
      <w:r w:rsidR="00690AE7">
        <w:t>ñ</w:t>
      </w:r>
      <w:r>
        <w:t>a de inyección rampa manual.</w:t>
      </w:r>
    </w:p>
    <w:sectPr w:rsidR="0069512F" w:rsidSect="00F75827">
      <w:type w:val="continuous"/>
      <w:pgSz w:w="11907" w:h="16840" w:code="9"/>
      <w:pgMar w:top="1418"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B3ED2"/>
    <w:multiLevelType w:val="hybridMultilevel"/>
    <w:tmpl w:val="92F2F0D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0B3C28A8"/>
    <w:multiLevelType w:val="hybridMultilevel"/>
    <w:tmpl w:val="C2C48C16"/>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nsid w:val="10F82B08"/>
    <w:multiLevelType w:val="multilevel"/>
    <w:tmpl w:val="F888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E94A88"/>
    <w:multiLevelType w:val="hybridMultilevel"/>
    <w:tmpl w:val="F8CC521C"/>
    <w:lvl w:ilvl="0" w:tplc="2C0A0001">
      <w:start w:val="1"/>
      <w:numFmt w:val="bullet"/>
      <w:lvlText w:val=""/>
      <w:lvlJc w:val="left"/>
      <w:pPr>
        <w:ind w:left="1789" w:hanging="360"/>
      </w:pPr>
      <w:rPr>
        <w:rFonts w:ascii="Symbol" w:hAnsi="Symbol" w:hint="default"/>
      </w:rPr>
    </w:lvl>
    <w:lvl w:ilvl="1" w:tplc="2C0A0003" w:tentative="1">
      <w:start w:val="1"/>
      <w:numFmt w:val="bullet"/>
      <w:lvlText w:val="o"/>
      <w:lvlJc w:val="left"/>
      <w:pPr>
        <w:ind w:left="2509" w:hanging="360"/>
      </w:pPr>
      <w:rPr>
        <w:rFonts w:ascii="Courier New" w:hAnsi="Courier New" w:cs="Courier New" w:hint="default"/>
      </w:rPr>
    </w:lvl>
    <w:lvl w:ilvl="2" w:tplc="2C0A0005" w:tentative="1">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4">
    <w:nsid w:val="23A80D64"/>
    <w:multiLevelType w:val="hybridMultilevel"/>
    <w:tmpl w:val="571AF4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78B1DB6"/>
    <w:multiLevelType w:val="hybridMultilevel"/>
    <w:tmpl w:val="1D302B0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AE40D0D"/>
    <w:multiLevelType w:val="hybridMultilevel"/>
    <w:tmpl w:val="A75CF03E"/>
    <w:lvl w:ilvl="0" w:tplc="2C0A0001">
      <w:start w:val="1"/>
      <w:numFmt w:val="bullet"/>
      <w:lvlText w:val=""/>
      <w:lvlJc w:val="left"/>
      <w:pPr>
        <w:ind w:left="1789" w:hanging="360"/>
      </w:pPr>
      <w:rPr>
        <w:rFonts w:ascii="Symbol" w:hAnsi="Symbol" w:hint="default"/>
      </w:rPr>
    </w:lvl>
    <w:lvl w:ilvl="1" w:tplc="2C0A0003" w:tentative="1">
      <w:start w:val="1"/>
      <w:numFmt w:val="bullet"/>
      <w:lvlText w:val="o"/>
      <w:lvlJc w:val="left"/>
      <w:pPr>
        <w:ind w:left="2509" w:hanging="360"/>
      </w:pPr>
      <w:rPr>
        <w:rFonts w:ascii="Courier New" w:hAnsi="Courier New" w:cs="Courier New" w:hint="default"/>
      </w:rPr>
    </w:lvl>
    <w:lvl w:ilvl="2" w:tplc="2C0A0005" w:tentative="1">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9">
    <w:nsid w:val="44681571"/>
    <w:multiLevelType w:val="hybridMultilevel"/>
    <w:tmpl w:val="9142008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nsid w:val="4BB81BE8"/>
    <w:multiLevelType w:val="hybridMultilevel"/>
    <w:tmpl w:val="9B580964"/>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1">
    <w:nsid w:val="4C4D6794"/>
    <w:multiLevelType w:val="multilevel"/>
    <w:tmpl w:val="203C1800"/>
    <w:lvl w:ilvl="0">
      <w:start w:val="1"/>
      <w:numFmt w:val="bullet"/>
      <w:lvlText w:val=""/>
      <w:lvlJc w:val="left"/>
      <w:pPr>
        <w:tabs>
          <w:tab w:val="num" w:pos="-528"/>
        </w:tabs>
        <w:ind w:left="-528" w:hanging="360"/>
      </w:pPr>
      <w:rPr>
        <w:rFonts w:ascii="Symbol" w:hAnsi="Symbol" w:hint="default"/>
        <w:sz w:val="20"/>
      </w:rPr>
    </w:lvl>
    <w:lvl w:ilvl="1" w:tentative="1">
      <w:start w:val="1"/>
      <w:numFmt w:val="bullet"/>
      <w:lvlText w:val=""/>
      <w:lvlJc w:val="left"/>
      <w:pPr>
        <w:tabs>
          <w:tab w:val="num" w:pos="192"/>
        </w:tabs>
        <w:ind w:left="192" w:hanging="360"/>
      </w:pPr>
      <w:rPr>
        <w:rFonts w:ascii="Symbol" w:hAnsi="Symbol" w:hint="default"/>
        <w:sz w:val="20"/>
      </w:rPr>
    </w:lvl>
    <w:lvl w:ilvl="2" w:tentative="1">
      <w:start w:val="1"/>
      <w:numFmt w:val="bullet"/>
      <w:lvlText w:val=""/>
      <w:lvlJc w:val="left"/>
      <w:pPr>
        <w:tabs>
          <w:tab w:val="num" w:pos="912"/>
        </w:tabs>
        <w:ind w:left="912" w:hanging="360"/>
      </w:pPr>
      <w:rPr>
        <w:rFonts w:ascii="Symbol" w:hAnsi="Symbol" w:hint="default"/>
        <w:sz w:val="20"/>
      </w:rPr>
    </w:lvl>
    <w:lvl w:ilvl="3" w:tentative="1">
      <w:start w:val="1"/>
      <w:numFmt w:val="bullet"/>
      <w:lvlText w:val=""/>
      <w:lvlJc w:val="left"/>
      <w:pPr>
        <w:tabs>
          <w:tab w:val="num" w:pos="1632"/>
        </w:tabs>
        <w:ind w:left="1632" w:hanging="360"/>
      </w:pPr>
      <w:rPr>
        <w:rFonts w:ascii="Symbol" w:hAnsi="Symbol" w:hint="default"/>
        <w:sz w:val="20"/>
      </w:rPr>
    </w:lvl>
    <w:lvl w:ilvl="4" w:tentative="1">
      <w:start w:val="1"/>
      <w:numFmt w:val="bullet"/>
      <w:lvlText w:val=""/>
      <w:lvlJc w:val="left"/>
      <w:pPr>
        <w:tabs>
          <w:tab w:val="num" w:pos="2352"/>
        </w:tabs>
        <w:ind w:left="2352" w:hanging="360"/>
      </w:pPr>
      <w:rPr>
        <w:rFonts w:ascii="Symbol" w:hAnsi="Symbol" w:hint="default"/>
        <w:sz w:val="20"/>
      </w:rPr>
    </w:lvl>
    <w:lvl w:ilvl="5" w:tentative="1">
      <w:start w:val="1"/>
      <w:numFmt w:val="bullet"/>
      <w:lvlText w:val=""/>
      <w:lvlJc w:val="left"/>
      <w:pPr>
        <w:tabs>
          <w:tab w:val="num" w:pos="3072"/>
        </w:tabs>
        <w:ind w:left="3072" w:hanging="360"/>
      </w:pPr>
      <w:rPr>
        <w:rFonts w:ascii="Symbol" w:hAnsi="Symbol" w:hint="default"/>
        <w:sz w:val="20"/>
      </w:rPr>
    </w:lvl>
    <w:lvl w:ilvl="6" w:tentative="1">
      <w:start w:val="1"/>
      <w:numFmt w:val="bullet"/>
      <w:lvlText w:val=""/>
      <w:lvlJc w:val="left"/>
      <w:pPr>
        <w:tabs>
          <w:tab w:val="num" w:pos="3792"/>
        </w:tabs>
        <w:ind w:left="3792" w:hanging="360"/>
      </w:pPr>
      <w:rPr>
        <w:rFonts w:ascii="Symbol" w:hAnsi="Symbol" w:hint="default"/>
        <w:sz w:val="20"/>
      </w:rPr>
    </w:lvl>
    <w:lvl w:ilvl="7" w:tentative="1">
      <w:start w:val="1"/>
      <w:numFmt w:val="bullet"/>
      <w:lvlText w:val=""/>
      <w:lvlJc w:val="left"/>
      <w:pPr>
        <w:tabs>
          <w:tab w:val="num" w:pos="4512"/>
        </w:tabs>
        <w:ind w:left="4512" w:hanging="360"/>
      </w:pPr>
      <w:rPr>
        <w:rFonts w:ascii="Symbol" w:hAnsi="Symbol" w:hint="default"/>
        <w:sz w:val="20"/>
      </w:rPr>
    </w:lvl>
    <w:lvl w:ilvl="8" w:tentative="1">
      <w:start w:val="1"/>
      <w:numFmt w:val="bullet"/>
      <w:lvlText w:val=""/>
      <w:lvlJc w:val="left"/>
      <w:pPr>
        <w:tabs>
          <w:tab w:val="num" w:pos="5232"/>
        </w:tabs>
        <w:ind w:left="5232" w:hanging="360"/>
      </w:pPr>
      <w:rPr>
        <w:rFonts w:ascii="Symbol" w:hAnsi="Symbol" w:hint="default"/>
        <w:sz w:val="20"/>
      </w:rPr>
    </w:lvl>
  </w:abstractNum>
  <w:abstractNum w:abstractNumId="12">
    <w:nsid w:val="537C0A41"/>
    <w:multiLevelType w:val="hybridMultilevel"/>
    <w:tmpl w:val="2668ACF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nsid w:val="59AD1706"/>
    <w:multiLevelType w:val="hybridMultilevel"/>
    <w:tmpl w:val="FAC06264"/>
    <w:lvl w:ilvl="0" w:tplc="2C0A0001">
      <w:start w:val="1"/>
      <w:numFmt w:val="bullet"/>
      <w:lvlText w:val=""/>
      <w:lvlJc w:val="left"/>
      <w:pPr>
        <w:ind w:left="1879" w:hanging="360"/>
      </w:pPr>
      <w:rPr>
        <w:rFonts w:ascii="Symbol" w:hAnsi="Symbol" w:hint="default"/>
      </w:rPr>
    </w:lvl>
    <w:lvl w:ilvl="1" w:tplc="2C0A0003" w:tentative="1">
      <w:start w:val="1"/>
      <w:numFmt w:val="bullet"/>
      <w:lvlText w:val="o"/>
      <w:lvlJc w:val="left"/>
      <w:pPr>
        <w:ind w:left="2599" w:hanging="360"/>
      </w:pPr>
      <w:rPr>
        <w:rFonts w:ascii="Courier New" w:hAnsi="Courier New" w:cs="Courier New" w:hint="default"/>
      </w:rPr>
    </w:lvl>
    <w:lvl w:ilvl="2" w:tplc="2C0A0005" w:tentative="1">
      <w:start w:val="1"/>
      <w:numFmt w:val="bullet"/>
      <w:lvlText w:val=""/>
      <w:lvlJc w:val="left"/>
      <w:pPr>
        <w:ind w:left="3319" w:hanging="360"/>
      </w:pPr>
      <w:rPr>
        <w:rFonts w:ascii="Wingdings" w:hAnsi="Wingdings" w:hint="default"/>
      </w:rPr>
    </w:lvl>
    <w:lvl w:ilvl="3" w:tplc="2C0A0001" w:tentative="1">
      <w:start w:val="1"/>
      <w:numFmt w:val="bullet"/>
      <w:lvlText w:val=""/>
      <w:lvlJc w:val="left"/>
      <w:pPr>
        <w:ind w:left="4039" w:hanging="360"/>
      </w:pPr>
      <w:rPr>
        <w:rFonts w:ascii="Symbol" w:hAnsi="Symbol" w:hint="default"/>
      </w:rPr>
    </w:lvl>
    <w:lvl w:ilvl="4" w:tplc="2C0A0003" w:tentative="1">
      <w:start w:val="1"/>
      <w:numFmt w:val="bullet"/>
      <w:lvlText w:val="o"/>
      <w:lvlJc w:val="left"/>
      <w:pPr>
        <w:ind w:left="4759" w:hanging="360"/>
      </w:pPr>
      <w:rPr>
        <w:rFonts w:ascii="Courier New" w:hAnsi="Courier New" w:cs="Courier New" w:hint="default"/>
      </w:rPr>
    </w:lvl>
    <w:lvl w:ilvl="5" w:tplc="2C0A0005" w:tentative="1">
      <w:start w:val="1"/>
      <w:numFmt w:val="bullet"/>
      <w:lvlText w:val=""/>
      <w:lvlJc w:val="left"/>
      <w:pPr>
        <w:ind w:left="5479" w:hanging="360"/>
      </w:pPr>
      <w:rPr>
        <w:rFonts w:ascii="Wingdings" w:hAnsi="Wingdings" w:hint="default"/>
      </w:rPr>
    </w:lvl>
    <w:lvl w:ilvl="6" w:tplc="2C0A0001" w:tentative="1">
      <w:start w:val="1"/>
      <w:numFmt w:val="bullet"/>
      <w:lvlText w:val=""/>
      <w:lvlJc w:val="left"/>
      <w:pPr>
        <w:ind w:left="6199" w:hanging="360"/>
      </w:pPr>
      <w:rPr>
        <w:rFonts w:ascii="Symbol" w:hAnsi="Symbol" w:hint="default"/>
      </w:rPr>
    </w:lvl>
    <w:lvl w:ilvl="7" w:tplc="2C0A0003" w:tentative="1">
      <w:start w:val="1"/>
      <w:numFmt w:val="bullet"/>
      <w:lvlText w:val="o"/>
      <w:lvlJc w:val="left"/>
      <w:pPr>
        <w:ind w:left="6919" w:hanging="360"/>
      </w:pPr>
      <w:rPr>
        <w:rFonts w:ascii="Courier New" w:hAnsi="Courier New" w:cs="Courier New" w:hint="default"/>
      </w:rPr>
    </w:lvl>
    <w:lvl w:ilvl="8" w:tplc="2C0A0005" w:tentative="1">
      <w:start w:val="1"/>
      <w:numFmt w:val="bullet"/>
      <w:lvlText w:val=""/>
      <w:lvlJc w:val="left"/>
      <w:pPr>
        <w:ind w:left="7639" w:hanging="360"/>
      </w:pPr>
      <w:rPr>
        <w:rFonts w:ascii="Wingdings" w:hAnsi="Wingdings" w:hint="default"/>
      </w:rPr>
    </w:lvl>
  </w:abstractNum>
  <w:abstractNum w:abstractNumId="14">
    <w:nsid w:val="5D5E27B7"/>
    <w:multiLevelType w:val="hybridMultilevel"/>
    <w:tmpl w:val="EE444F94"/>
    <w:lvl w:ilvl="0" w:tplc="0F36D54A">
      <w:start w:val="3"/>
      <w:numFmt w:val="bullet"/>
      <w:lvlText w:val="-"/>
      <w:lvlJc w:val="left"/>
      <w:pPr>
        <w:ind w:left="720" w:hanging="360"/>
      </w:pPr>
      <w:rPr>
        <w:rFonts w:ascii="Calibri" w:eastAsia="Times New Roman" w:hAnsi="Calibri" w:cs="Calibri" w:hint="default"/>
        <w:sz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DD21C41"/>
    <w:multiLevelType w:val="hybridMultilevel"/>
    <w:tmpl w:val="4E7C6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E1F2D90"/>
    <w:multiLevelType w:val="hybridMultilevel"/>
    <w:tmpl w:val="C4F0A574"/>
    <w:lvl w:ilvl="0" w:tplc="88C20082">
      <w:numFmt w:val="bullet"/>
      <w:lvlText w:val="-"/>
      <w:lvlJc w:val="left"/>
      <w:pPr>
        <w:ind w:left="394" w:hanging="360"/>
      </w:pPr>
      <w:rPr>
        <w:rFonts w:ascii="Calibri" w:eastAsiaTheme="minorHAnsi" w:hAnsi="Calibri" w:cs="Calibri" w:hint="default"/>
      </w:rPr>
    </w:lvl>
    <w:lvl w:ilvl="1" w:tplc="2C0A0003" w:tentative="1">
      <w:start w:val="1"/>
      <w:numFmt w:val="bullet"/>
      <w:lvlText w:val="o"/>
      <w:lvlJc w:val="left"/>
      <w:pPr>
        <w:ind w:left="1114" w:hanging="360"/>
      </w:pPr>
      <w:rPr>
        <w:rFonts w:ascii="Courier New" w:hAnsi="Courier New" w:cs="Courier New" w:hint="default"/>
      </w:rPr>
    </w:lvl>
    <w:lvl w:ilvl="2" w:tplc="2C0A0005" w:tentative="1">
      <w:start w:val="1"/>
      <w:numFmt w:val="bullet"/>
      <w:lvlText w:val=""/>
      <w:lvlJc w:val="left"/>
      <w:pPr>
        <w:ind w:left="1834" w:hanging="360"/>
      </w:pPr>
      <w:rPr>
        <w:rFonts w:ascii="Wingdings" w:hAnsi="Wingdings" w:hint="default"/>
      </w:rPr>
    </w:lvl>
    <w:lvl w:ilvl="3" w:tplc="2C0A0001" w:tentative="1">
      <w:start w:val="1"/>
      <w:numFmt w:val="bullet"/>
      <w:lvlText w:val=""/>
      <w:lvlJc w:val="left"/>
      <w:pPr>
        <w:ind w:left="2554" w:hanging="360"/>
      </w:pPr>
      <w:rPr>
        <w:rFonts w:ascii="Symbol" w:hAnsi="Symbol" w:hint="default"/>
      </w:rPr>
    </w:lvl>
    <w:lvl w:ilvl="4" w:tplc="2C0A0003" w:tentative="1">
      <w:start w:val="1"/>
      <w:numFmt w:val="bullet"/>
      <w:lvlText w:val="o"/>
      <w:lvlJc w:val="left"/>
      <w:pPr>
        <w:ind w:left="3274" w:hanging="360"/>
      </w:pPr>
      <w:rPr>
        <w:rFonts w:ascii="Courier New" w:hAnsi="Courier New" w:cs="Courier New" w:hint="default"/>
      </w:rPr>
    </w:lvl>
    <w:lvl w:ilvl="5" w:tplc="2C0A0005" w:tentative="1">
      <w:start w:val="1"/>
      <w:numFmt w:val="bullet"/>
      <w:lvlText w:val=""/>
      <w:lvlJc w:val="left"/>
      <w:pPr>
        <w:ind w:left="3994" w:hanging="360"/>
      </w:pPr>
      <w:rPr>
        <w:rFonts w:ascii="Wingdings" w:hAnsi="Wingdings" w:hint="default"/>
      </w:rPr>
    </w:lvl>
    <w:lvl w:ilvl="6" w:tplc="2C0A0001" w:tentative="1">
      <w:start w:val="1"/>
      <w:numFmt w:val="bullet"/>
      <w:lvlText w:val=""/>
      <w:lvlJc w:val="left"/>
      <w:pPr>
        <w:ind w:left="4714" w:hanging="360"/>
      </w:pPr>
      <w:rPr>
        <w:rFonts w:ascii="Symbol" w:hAnsi="Symbol" w:hint="default"/>
      </w:rPr>
    </w:lvl>
    <w:lvl w:ilvl="7" w:tplc="2C0A0003" w:tentative="1">
      <w:start w:val="1"/>
      <w:numFmt w:val="bullet"/>
      <w:lvlText w:val="o"/>
      <w:lvlJc w:val="left"/>
      <w:pPr>
        <w:ind w:left="5434" w:hanging="360"/>
      </w:pPr>
      <w:rPr>
        <w:rFonts w:ascii="Courier New" w:hAnsi="Courier New" w:cs="Courier New" w:hint="default"/>
      </w:rPr>
    </w:lvl>
    <w:lvl w:ilvl="8" w:tplc="2C0A0005" w:tentative="1">
      <w:start w:val="1"/>
      <w:numFmt w:val="bullet"/>
      <w:lvlText w:val=""/>
      <w:lvlJc w:val="left"/>
      <w:pPr>
        <w:ind w:left="6154" w:hanging="360"/>
      </w:pPr>
      <w:rPr>
        <w:rFonts w:ascii="Wingdings" w:hAnsi="Wingdings" w:hint="default"/>
      </w:rPr>
    </w:lvl>
  </w:abstractNum>
  <w:num w:numId="1">
    <w:abstractNumId w:val="11"/>
  </w:num>
  <w:num w:numId="2">
    <w:abstractNumId w:val="2"/>
  </w:num>
  <w:num w:numId="3">
    <w:abstractNumId w:val="14"/>
  </w:num>
  <w:num w:numId="4">
    <w:abstractNumId w:val="4"/>
  </w:num>
  <w:num w:numId="5">
    <w:abstractNumId w:val="13"/>
  </w:num>
  <w:num w:numId="6">
    <w:abstractNumId w:val="6"/>
  </w:num>
  <w:num w:numId="7">
    <w:abstractNumId w:val="12"/>
  </w:num>
  <w:num w:numId="8">
    <w:abstractNumId w:val="0"/>
  </w:num>
  <w:num w:numId="9">
    <w:abstractNumId w:val="8"/>
  </w:num>
  <w:num w:numId="10">
    <w:abstractNumId w:val="3"/>
  </w:num>
  <w:num w:numId="11">
    <w:abstractNumId w:val="16"/>
  </w:num>
  <w:num w:numId="12">
    <w:abstractNumId w:val="5"/>
  </w:num>
  <w:num w:numId="13">
    <w:abstractNumId w:val="15"/>
  </w:num>
  <w:num w:numId="14">
    <w:abstractNumId w:val="9"/>
  </w:num>
  <w:num w:numId="15">
    <w:abstractNumId w:val="7"/>
  </w:num>
  <w:num w:numId="16">
    <w:abstractNumId w:val="1"/>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57ADC"/>
    <w:rsid w:val="000008CE"/>
    <w:rsid w:val="0004029B"/>
    <w:rsid w:val="00040C5C"/>
    <w:rsid w:val="00046E7A"/>
    <w:rsid w:val="00054638"/>
    <w:rsid w:val="00063C67"/>
    <w:rsid w:val="00065812"/>
    <w:rsid w:val="000750E2"/>
    <w:rsid w:val="000A1F95"/>
    <w:rsid w:val="000A3920"/>
    <w:rsid w:val="000A5423"/>
    <w:rsid w:val="000B7105"/>
    <w:rsid w:val="000B732F"/>
    <w:rsid w:val="000C4023"/>
    <w:rsid w:val="000D0D6B"/>
    <w:rsid w:val="000D3D3B"/>
    <w:rsid w:val="000D5713"/>
    <w:rsid w:val="000E0D14"/>
    <w:rsid w:val="000E6B31"/>
    <w:rsid w:val="001002F4"/>
    <w:rsid w:val="0010078C"/>
    <w:rsid w:val="00105A01"/>
    <w:rsid w:val="001107C8"/>
    <w:rsid w:val="00110F5A"/>
    <w:rsid w:val="0011558F"/>
    <w:rsid w:val="00123CA9"/>
    <w:rsid w:val="00127AC7"/>
    <w:rsid w:val="00144291"/>
    <w:rsid w:val="0014719D"/>
    <w:rsid w:val="00156D9C"/>
    <w:rsid w:val="001743A3"/>
    <w:rsid w:val="00191CF9"/>
    <w:rsid w:val="00194998"/>
    <w:rsid w:val="001A2272"/>
    <w:rsid w:val="001A50A9"/>
    <w:rsid w:val="001B136B"/>
    <w:rsid w:val="001B7C08"/>
    <w:rsid w:val="001D0080"/>
    <w:rsid w:val="001D0E4C"/>
    <w:rsid w:val="001E27D7"/>
    <w:rsid w:val="001E2B6C"/>
    <w:rsid w:val="001E7F1A"/>
    <w:rsid w:val="001F0C42"/>
    <w:rsid w:val="00211C15"/>
    <w:rsid w:val="00245576"/>
    <w:rsid w:val="0025454A"/>
    <w:rsid w:val="002623B0"/>
    <w:rsid w:val="00262F49"/>
    <w:rsid w:val="00263B12"/>
    <w:rsid w:val="002778EE"/>
    <w:rsid w:val="00280090"/>
    <w:rsid w:val="00281E44"/>
    <w:rsid w:val="00287BCA"/>
    <w:rsid w:val="0029026A"/>
    <w:rsid w:val="002A05D6"/>
    <w:rsid w:val="002A53D0"/>
    <w:rsid w:val="002A5DC5"/>
    <w:rsid w:val="002C4422"/>
    <w:rsid w:val="002E3DB2"/>
    <w:rsid w:val="002E54AA"/>
    <w:rsid w:val="002F177C"/>
    <w:rsid w:val="003162A2"/>
    <w:rsid w:val="003266FD"/>
    <w:rsid w:val="00333AB0"/>
    <w:rsid w:val="003454E3"/>
    <w:rsid w:val="003607B1"/>
    <w:rsid w:val="0036499C"/>
    <w:rsid w:val="0036569C"/>
    <w:rsid w:val="00367729"/>
    <w:rsid w:val="00367B40"/>
    <w:rsid w:val="00371CE1"/>
    <w:rsid w:val="00394CB9"/>
    <w:rsid w:val="003B150B"/>
    <w:rsid w:val="003C5823"/>
    <w:rsid w:val="003D002D"/>
    <w:rsid w:val="003F50C9"/>
    <w:rsid w:val="0040014B"/>
    <w:rsid w:val="004026E2"/>
    <w:rsid w:val="0040582C"/>
    <w:rsid w:val="00411A50"/>
    <w:rsid w:val="00414942"/>
    <w:rsid w:val="004218B8"/>
    <w:rsid w:val="00427370"/>
    <w:rsid w:val="00427C67"/>
    <w:rsid w:val="00431020"/>
    <w:rsid w:val="00441933"/>
    <w:rsid w:val="00444875"/>
    <w:rsid w:val="00453CD7"/>
    <w:rsid w:val="00463CCC"/>
    <w:rsid w:val="0046764D"/>
    <w:rsid w:val="00470E83"/>
    <w:rsid w:val="00493C55"/>
    <w:rsid w:val="00495A92"/>
    <w:rsid w:val="004A448D"/>
    <w:rsid w:val="004B197A"/>
    <w:rsid w:val="004B47B5"/>
    <w:rsid w:val="004C2484"/>
    <w:rsid w:val="004C3251"/>
    <w:rsid w:val="004D1844"/>
    <w:rsid w:val="004D2C4A"/>
    <w:rsid w:val="004D31B2"/>
    <w:rsid w:val="004D3F8E"/>
    <w:rsid w:val="004D4293"/>
    <w:rsid w:val="004E50FD"/>
    <w:rsid w:val="00511481"/>
    <w:rsid w:val="00513A0C"/>
    <w:rsid w:val="00513BAC"/>
    <w:rsid w:val="00524359"/>
    <w:rsid w:val="00536C4B"/>
    <w:rsid w:val="005459E0"/>
    <w:rsid w:val="00547B13"/>
    <w:rsid w:val="0055024C"/>
    <w:rsid w:val="0055705E"/>
    <w:rsid w:val="005925B4"/>
    <w:rsid w:val="005A0A7E"/>
    <w:rsid w:val="005C6AE2"/>
    <w:rsid w:val="005F11C7"/>
    <w:rsid w:val="005F70DC"/>
    <w:rsid w:val="00603445"/>
    <w:rsid w:val="00605D3C"/>
    <w:rsid w:val="00612E32"/>
    <w:rsid w:val="00647F7F"/>
    <w:rsid w:val="00663FFE"/>
    <w:rsid w:val="0066443C"/>
    <w:rsid w:val="006676B3"/>
    <w:rsid w:val="006729D1"/>
    <w:rsid w:val="00686736"/>
    <w:rsid w:val="006906EE"/>
    <w:rsid w:val="00690AE7"/>
    <w:rsid w:val="0069512F"/>
    <w:rsid w:val="00696B20"/>
    <w:rsid w:val="006C38C6"/>
    <w:rsid w:val="006C51A8"/>
    <w:rsid w:val="006D25E8"/>
    <w:rsid w:val="006D6BB0"/>
    <w:rsid w:val="006E1358"/>
    <w:rsid w:val="006E4C73"/>
    <w:rsid w:val="006F0243"/>
    <w:rsid w:val="006F210E"/>
    <w:rsid w:val="006F77F1"/>
    <w:rsid w:val="0070707C"/>
    <w:rsid w:val="00716180"/>
    <w:rsid w:val="00720101"/>
    <w:rsid w:val="007222C3"/>
    <w:rsid w:val="00726A2C"/>
    <w:rsid w:val="007333B4"/>
    <w:rsid w:val="00751CFB"/>
    <w:rsid w:val="007527AC"/>
    <w:rsid w:val="00757726"/>
    <w:rsid w:val="00757ADC"/>
    <w:rsid w:val="00764E0E"/>
    <w:rsid w:val="007707C1"/>
    <w:rsid w:val="007759E3"/>
    <w:rsid w:val="00795C31"/>
    <w:rsid w:val="0079749C"/>
    <w:rsid w:val="007B5572"/>
    <w:rsid w:val="007C1444"/>
    <w:rsid w:val="007C6E29"/>
    <w:rsid w:val="007D6823"/>
    <w:rsid w:val="007E25EF"/>
    <w:rsid w:val="007F46BB"/>
    <w:rsid w:val="00800242"/>
    <w:rsid w:val="00813C53"/>
    <w:rsid w:val="00827DAE"/>
    <w:rsid w:val="008419E8"/>
    <w:rsid w:val="00842FC1"/>
    <w:rsid w:val="00843983"/>
    <w:rsid w:val="0085361F"/>
    <w:rsid w:val="008556F0"/>
    <w:rsid w:val="00862083"/>
    <w:rsid w:val="008663FD"/>
    <w:rsid w:val="00874D9E"/>
    <w:rsid w:val="00877DB8"/>
    <w:rsid w:val="00884A2D"/>
    <w:rsid w:val="00884B70"/>
    <w:rsid w:val="0089333C"/>
    <w:rsid w:val="00897D8B"/>
    <w:rsid w:val="008B1269"/>
    <w:rsid w:val="008C2421"/>
    <w:rsid w:val="008C34A7"/>
    <w:rsid w:val="008C6957"/>
    <w:rsid w:val="008D181E"/>
    <w:rsid w:val="008E61B0"/>
    <w:rsid w:val="008E7C03"/>
    <w:rsid w:val="008F0E30"/>
    <w:rsid w:val="00940539"/>
    <w:rsid w:val="00956950"/>
    <w:rsid w:val="0096493B"/>
    <w:rsid w:val="00965834"/>
    <w:rsid w:val="009951EB"/>
    <w:rsid w:val="009B0ED0"/>
    <w:rsid w:val="009B2B70"/>
    <w:rsid w:val="009B3420"/>
    <w:rsid w:val="009B5773"/>
    <w:rsid w:val="009C3802"/>
    <w:rsid w:val="009C4E9E"/>
    <w:rsid w:val="009D5578"/>
    <w:rsid w:val="009F1260"/>
    <w:rsid w:val="009F169A"/>
    <w:rsid w:val="00A01A0A"/>
    <w:rsid w:val="00A13450"/>
    <w:rsid w:val="00A13B25"/>
    <w:rsid w:val="00A14B1A"/>
    <w:rsid w:val="00A25A0C"/>
    <w:rsid w:val="00A32E90"/>
    <w:rsid w:val="00A36B2F"/>
    <w:rsid w:val="00A420DA"/>
    <w:rsid w:val="00A55776"/>
    <w:rsid w:val="00A56DFD"/>
    <w:rsid w:val="00A70EDA"/>
    <w:rsid w:val="00A76881"/>
    <w:rsid w:val="00A8165C"/>
    <w:rsid w:val="00A90437"/>
    <w:rsid w:val="00A92033"/>
    <w:rsid w:val="00A924A9"/>
    <w:rsid w:val="00A9735F"/>
    <w:rsid w:val="00AA5D6B"/>
    <w:rsid w:val="00AD22D5"/>
    <w:rsid w:val="00AD38C0"/>
    <w:rsid w:val="00AD3937"/>
    <w:rsid w:val="00AE1C7D"/>
    <w:rsid w:val="00AF1004"/>
    <w:rsid w:val="00AF530C"/>
    <w:rsid w:val="00AF6B23"/>
    <w:rsid w:val="00B03E20"/>
    <w:rsid w:val="00B62301"/>
    <w:rsid w:val="00B63E48"/>
    <w:rsid w:val="00B938AC"/>
    <w:rsid w:val="00BA2BC4"/>
    <w:rsid w:val="00BA66A7"/>
    <w:rsid w:val="00BB0635"/>
    <w:rsid w:val="00BB764A"/>
    <w:rsid w:val="00BD0AFF"/>
    <w:rsid w:val="00BF5DF3"/>
    <w:rsid w:val="00BF62CE"/>
    <w:rsid w:val="00C035AA"/>
    <w:rsid w:val="00C046F4"/>
    <w:rsid w:val="00C0778E"/>
    <w:rsid w:val="00C3542D"/>
    <w:rsid w:val="00C3704D"/>
    <w:rsid w:val="00C42A83"/>
    <w:rsid w:val="00C71984"/>
    <w:rsid w:val="00C7298C"/>
    <w:rsid w:val="00C72BC5"/>
    <w:rsid w:val="00C77424"/>
    <w:rsid w:val="00C81DD1"/>
    <w:rsid w:val="00CA1986"/>
    <w:rsid w:val="00CB1BCD"/>
    <w:rsid w:val="00CB43CF"/>
    <w:rsid w:val="00CB7BE8"/>
    <w:rsid w:val="00CD23EB"/>
    <w:rsid w:val="00CD2607"/>
    <w:rsid w:val="00CD413F"/>
    <w:rsid w:val="00CD7CBC"/>
    <w:rsid w:val="00CE23B3"/>
    <w:rsid w:val="00CE62DD"/>
    <w:rsid w:val="00CF100F"/>
    <w:rsid w:val="00CF33A3"/>
    <w:rsid w:val="00CF4314"/>
    <w:rsid w:val="00D0117D"/>
    <w:rsid w:val="00D057D7"/>
    <w:rsid w:val="00D11EC1"/>
    <w:rsid w:val="00D3577A"/>
    <w:rsid w:val="00D44017"/>
    <w:rsid w:val="00D57114"/>
    <w:rsid w:val="00D65E89"/>
    <w:rsid w:val="00D74E74"/>
    <w:rsid w:val="00D841A6"/>
    <w:rsid w:val="00D91E0B"/>
    <w:rsid w:val="00DA32DC"/>
    <w:rsid w:val="00DC1C71"/>
    <w:rsid w:val="00DC4F41"/>
    <w:rsid w:val="00E10652"/>
    <w:rsid w:val="00E10BC1"/>
    <w:rsid w:val="00E20864"/>
    <w:rsid w:val="00E249B9"/>
    <w:rsid w:val="00E262F4"/>
    <w:rsid w:val="00E36EBD"/>
    <w:rsid w:val="00E41B5F"/>
    <w:rsid w:val="00E50FED"/>
    <w:rsid w:val="00E53A61"/>
    <w:rsid w:val="00E60F65"/>
    <w:rsid w:val="00E63717"/>
    <w:rsid w:val="00E75A93"/>
    <w:rsid w:val="00E77761"/>
    <w:rsid w:val="00E85B76"/>
    <w:rsid w:val="00E8723E"/>
    <w:rsid w:val="00EA2C49"/>
    <w:rsid w:val="00ED36D9"/>
    <w:rsid w:val="00ED4577"/>
    <w:rsid w:val="00ED4A50"/>
    <w:rsid w:val="00ED5A95"/>
    <w:rsid w:val="00EE6552"/>
    <w:rsid w:val="00EE7A30"/>
    <w:rsid w:val="00EF41FA"/>
    <w:rsid w:val="00F2528B"/>
    <w:rsid w:val="00F259B1"/>
    <w:rsid w:val="00F33E06"/>
    <w:rsid w:val="00F41263"/>
    <w:rsid w:val="00F4348C"/>
    <w:rsid w:val="00F45DA7"/>
    <w:rsid w:val="00F476BD"/>
    <w:rsid w:val="00F61DB4"/>
    <w:rsid w:val="00F653A8"/>
    <w:rsid w:val="00F75827"/>
    <w:rsid w:val="00F86806"/>
    <w:rsid w:val="00F94764"/>
    <w:rsid w:val="00F97D8C"/>
    <w:rsid w:val="00FB2D51"/>
    <w:rsid w:val="00FB60A0"/>
    <w:rsid w:val="00FC232B"/>
    <w:rsid w:val="00FC3426"/>
    <w:rsid w:val="00FC7A4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strokecolor="none [1629]"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2DC"/>
  </w:style>
  <w:style w:type="paragraph" w:styleId="Ttulo1">
    <w:name w:val="heading 1"/>
    <w:basedOn w:val="Normal"/>
    <w:next w:val="Normal"/>
    <w:link w:val="Ttulo1Car"/>
    <w:uiPriority w:val="9"/>
    <w:qFormat/>
    <w:rsid w:val="00263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3B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63B1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816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3B1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63B1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63B1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42A8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C42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A83"/>
    <w:rPr>
      <w:rFonts w:ascii="Tahoma" w:hAnsi="Tahoma" w:cs="Tahoma"/>
      <w:sz w:val="16"/>
      <w:szCs w:val="16"/>
    </w:rPr>
  </w:style>
  <w:style w:type="paragraph" w:styleId="Epgrafe">
    <w:name w:val="caption"/>
    <w:basedOn w:val="Normal"/>
    <w:next w:val="Normal"/>
    <w:uiPriority w:val="35"/>
    <w:unhideWhenUsed/>
    <w:qFormat/>
    <w:rsid w:val="00A76881"/>
    <w:pPr>
      <w:spacing w:line="240" w:lineRule="auto"/>
    </w:pPr>
    <w:rPr>
      <w:b/>
      <w:bCs/>
      <w:color w:val="4F81BD" w:themeColor="accent1"/>
      <w:sz w:val="18"/>
      <w:szCs w:val="18"/>
    </w:rPr>
  </w:style>
  <w:style w:type="paragraph" w:styleId="Prrafodelista">
    <w:name w:val="List Paragraph"/>
    <w:basedOn w:val="Normal"/>
    <w:uiPriority w:val="34"/>
    <w:qFormat/>
    <w:rsid w:val="00E8723E"/>
    <w:pPr>
      <w:ind w:left="720"/>
      <w:contextualSpacing/>
    </w:pPr>
  </w:style>
  <w:style w:type="table" w:styleId="Tablaconcuadrcula">
    <w:name w:val="Table Grid"/>
    <w:basedOn w:val="Tablanormal"/>
    <w:uiPriority w:val="59"/>
    <w:rsid w:val="00E249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n">
    <w:name w:val="Revision"/>
    <w:hidden/>
    <w:uiPriority w:val="99"/>
    <w:semiHidden/>
    <w:rsid w:val="00CF4314"/>
    <w:pPr>
      <w:spacing w:after="0" w:line="240" w:lineRule="auto"/>
    </w:pPr>
  </w:style>
  <w:style w:type="paragraph" w:customStyle="1" w:styleId="IntroCAPTESIS">
    <w:name w:val="IntroCAP_TESIS"/>
    <w:basedOn w:val="Normal"/>
    <w:qFormat/>
    <w:rsid w:val="00414942"/>
    <w:pPr>
      <w:spacing w:before="120" w:after="120" w:line="360" w:lineRule="auto"/>
      <w:ind w:firstLine="709"/>
      <w:jc w:val="both"/>
    </w:pPr>
    <w:rPr>
      <w:rFonts w:cstheme="minorHAnsi"/>
      <w:i/>
    </w:rPr>
  </w:style>
  <w:style w:type="paragraph" w:customStyle="1" w:styleId="ParrafoTESIS">
    <w:name w:val="Parrafo_TESIS"/>
    <w:basedOn w:val="Normal"/>
    <w:autoRedefine/>
    <w:qFormat/>
    <w:rsid w:val="00EF41FA"/>
    <w:pPr>
      <w:spacing w:after="0" w:line="360" w:lineRule="auto"/>
      <w:ind w:left="426"/>
    </w:pPr>
    <w:rPr>
      <w:rFonts w:cstheme="minorHAnsi"/>
    </w:rPr>
  </w:style>
  <w:style w:type="character" w:customStyle="1" w:styleId="Ttulo4Car">
    <w:name w:val="Título 4 Car"/>
    <w:basedOn w:val="Fuentedeprrafopredeter"/>
    <w:link w:val="Ttulo4"/>
    <w:uiPriority w:val="9"/>
    <w:rsid w:val="00A8165C"/>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5F11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F11C7"/>
    <w:rPr>
      <w:rFonts w:asciiTheme="majorHAnsi" w:eastAsiaTheme="majorEastAsia" w:hAnsiTheme="majorHAnsi" w:cstheme="majorBidi"/>
      <w:i/>
      <w:iCs/>
      <w:color w:val="4F81BD" w:themeColor="accent1"/>
      <w:spacing w:val="15"/>
      <w:sz w:val="24"/>
      <w:szCs w:val="24"/>
    </w:rPr>
  </w:style>
  <w:style w:type="table" w:styleId="Sombreadoclaro-nfasis1">
    <w:name w:val="Light Shading Accent 1"/>
    <w:basedOn w:val="Tablanormal"/>
    <w:uiPriority w:val="60"/>
    <w:rsid w:val="00C81D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36747588">
      <w:bodyDiv w:val="1"/>
      <w:marLeft w:val="0"/>
      <w:marRight w:val="0"/>
      <w:marTop w:val="0"/>
      <w:marBottom w:val="0"/>
      <w:divBdr>
        <w:top w:val="none" w:sz="0" w:space="0" w:color="auto"/>
        <w:left w:val="none" w:sz="0" w:space="0" w:color="auto"/>
        <w:bottom w:val="none" w:sz="0" w:space="0" w:color="auto"/>
        <w:right w:val="none" w:sz="0" w:space="0" w:color="auto"/>
      </w:divBdr>
    </w:div>
    <w:div w:id="404301185">
      <w:bodyDiv w:val="1"/>
      <w:marLeft w:val="0"/>
      <w:marRight w:val="0"/>
      <w:marTop w:val="0"/>
      <w:marBottom w:val="0"/>
      <w:divBdr>
        <w:top w:val="none" w:sz="0" w:space="0" w:color="auto"/>
        <w:left w:val="none" w:sz="0" w:space="0" w:color="auto"/>
        <w:bottom w:val="none" w:sz="0" w:space="0" w:color="auto"/>
        <w:right w:val="none" w:sz="0" w:space="0" w:color="auto"/>
      </w:divBdr>
    </w:div>
    <w:div w:id="417867459">
      <w:bodyDiv w:val="1"/>
      <w:marLeft w:val="0"/>
      <w:marRight w:val="0"/>
      <w:marTop w:val="0"/>
      <w:marBottom w:val="0"/>
      <w:divBdr>
        <w:top w:val="none" w:sz="0" w:space="0" w:color="auto"/>
        <w:left w:val="none" w:sz="0" w:space="0" w:color="auto"/>
        <w:bottom w:val="none" w:sz="0" w:space="0" w:color="auto"/>
        <w:right w:val="none" w:sz="0" w:space="0" w:color="auto"/>
      </w:divBdr>
    </w:div>
    <w:div w:id="689646238">
      <w:bodyDiv w:val="1"/>
      <w:marLeft w:val="0"/>
      <w:marRight w:val="0"/>
      <w:marTop w:val="0"/>
      <w:marBottom w:val="0"/>
      <w:divBdr>
        <w:top w:val="none" w:sz="0" w:space="0" w:color="auto"/>
        <w:left w:val="none" w:sz="0" w:space="0" w:color="auto"/>
        <w:bottom w:val="none" w:sz="0" w:space="0" w:color="auto"/>
        <w:right w:val="none" w:sz="0" w:space="0" w:color="auto"/>
      </w:divBdr>
    </w:div>
    <w:div w:id="728768757">
      <w:bodyDiv w:val="1"/>
      <w:marLeft w:val="0"/>
      <w:marRight w:val="0"/>
      <w:marTop w:val="0"/>
      <w:marBottom w:val="0"/>
      <w:divBdr>
        <w:top w:val="none" w:sz="0" w:space="0" w:color="auto"/>
        <w:left w:val="none" w:sz="0" w:space="0" w:color="auto"/>
        <w:bottom w:val="none" w:sz="0" w:space="0" w:color="auto"/>
        <w:right w:val="none" w:sz="0" w:space="0" w:color="auto"/>
      </w:divBdr>
    </w:div>
    <w:div w:id="930092060">
      <w:bodyDiv w:val="1"/>
      <w:marLeft w:val="0"/>
      <w:marRight w:val="0"/>
      <w:marTop w:val="0"/>
      <w:marBottom w:val="0"/>
      <w:divBdr>
        <w:top w:val="none" w:sz="0" w:space="0" w:color="auto"/>
        <w:left w:val="none" w:sz="0" w:space="0" w:color="auto"/>
        <w:bottom w:val="none" w:sz="0" w:space="0" w:color="auto"/>
        <w:right w:val="none" w:sz="0" w:space="0" w:color="auto"/>
      </w:divBdr>
    </w:div>
    <w:div w:id="946544820">
      <w:bodyDiv w:val="1"/>
      <w:marLeft w:val="0"/>
      <w:marRight w:val="0"/>
      <w:marTop w:val="0"/>
      <w:marBottom w:val="0"/>
      <w:divBdr>
        <w:top w:val="none" w:sz="0" w:space="0" w:color="auto"/>
        <w:left w:val="none" w:sz="0" w:space="0" w:color="auto"/>
        <w:bottom w:val="none" w:sz="0" w:space="0" w:color="auto"/>
        <w:right w:val="none" w:sz="0" w:space="0" w:color="auto"/>
      </w:divBdr>
    </w:div>
    <w:div w:id="1032540330">
      <w:bodyDiv w:val="1"/>
      <w:marLeft w:val="0"/>
      <w:marRight w:val="0"/>
      <w:marTop w:val="0"/>
      <w:marBottom w:val="0"/>
      <w:divBdr>
        <w:top w:val="none" w:sz="0" w:space="0" w:color="auto"/>
        <w:left w:val="none" w:sz="0" w:space="0" w:color="auto"/>
        <w:bottom w:val="none" w:sz="0" w:space="0" w:color="auto"/>
        <w:right w:val="none" w:sz="0" w:space="0" w:color="auto"/>
      </w:divBdr>
    </w:div>
    <w:div w:id="1241476492">
      <w:bodyDiv w:val="1"/>
      <w:marLeft w:val="0"/>
      <w:marRight w:val="0"/>
      <w:marTop w:val="0"/>
      <w:marBottom w:val="0"/>
      <w:divBdr>
        <w:top w:val="none" w:sz="0" w:space="0" w:color="auto"/>
        <w:left w:val="none" w:sz="0" w:space="0" w:color="auto"/>
        <w:bottom w:val="none" w:sz="0" w:space="0" w:color="auto"/>
        <w:right w:val="none" w:sz="0" w:space="0" w:color="auto"/>
      </w:divBdr>
    </w:div>
    <w:div w:id="1303195175">
      <w:bodyDiv w:val="1"/>
      <w:marLeft w:val="0"/>
      <w:marRight w:val="0"/>
      <w:marTop w:val="0"/>
      <w:marBottom w:val="0"/>
      <w:divBdr>
        <w:top w:val="none" w:sz="0" w:space="0" w:color="auto"/>
        <w:left w:val="none" w:sz="0" w:space="0" w:color="auto"/>
        <w:bottom w:val="none" w:sz="0" w:space="0" w:color="auto"/>
        <w:right w:val="none" w:sz="0" w:space="0" w:color="auto"/>
      </w:divBdr>
    </w:div>
    <w:div w:id="1607230412">
      <w:bodyDiv w:val="1"/>
      <w:marLeft w:val="0"/>
      <w:marRight w:val="0"/>
      <w:marTop w:val="0"/>
      <w:marBottom w:val="0"/>
      <w:divBdr>
        <w:top w:val="none" w:sz="0" w:space="0" w:color="auto"/>
        <w:left w:val="none" w:sz="0" w:space="0" w:color="auto"/>
        <w:bottom w:val="none" w:sz="0" w:space="0" w:color="auto"/>
        <w:right w:val="none" w:sz="0" w:space="0" w:color="auto"/>
      </w:divBdr>
    </w:div>
    <w:div w:id="1614437707">
      <w:bodyDiv w:val="1"/>
      <w:marLeft w:val="0"/>
      <w:marRight w:val="0"/>
      <w:marTop w:val="0"/>
      <w:marBottom w:val="0"/>
      <w:divBdr>
        <w:top w:val="none" w:sz="0" w:space="0" w:color="auto"/>
        <w:left w:val="none" w:sz="0" w:space="0" w:color="auto"/>
        <w:bottom w:val="none" w:sz="0" w:space="0" w:color="auto"/>
        <w:right w:val="none" w:sz="0" w:space="0" w:color="auto"/>
      </w:divBdr>
    </w:div>
    <w:div w:id="1670251666">
      <w:bodyDiv w:val="1"/>
      <w:marLeft w:val="0"/>
      <w:marRight w:val="0"/>
      <w:marTop w:val="0"/>
      <w:marBottom w:val="0"/>
      <w:divBdr>
        <w:top w:val="none" w:sz="0" w:space="0" w:color="auto"/>
        <w:left w:val="none" w:sz="0" w:space="0" w:color="auto"/>
        <w:bottom w:val="none" w:sz="0" w:space="0" w:color="auto"/>
        <w:right w:val="none" w:sz="0" w:space="0" w:color="auto"/>
      </w:divBdr>
    </w:div>
    <w:div w:id="1773821694">
      <w:bodyDiv w:val="1"/>
      <w:marLeft w:val="0"/>
      <w:marRight w:val="0"/>
      <w:marTop w:val="0"/>
      <w:marBottom w:val="0"/>
      <w:divBdr>
        <w:top w:val="none" w:sz="0" w:space="0" w:color="auto"/>
        <w:left w:val="none" w:sz="0" w:space="0" w:color="auto"/>
        <w:bottom w:val="none" w:sz="0" w:space="0" w:color="auto"/>
        <w:right w:val="none" w:sz="0" w:space="0" w:color="auto"/>
      </w:divBdr>
    </w:div>
    <w:div w:id="1782338967">
      <w:bodyDiv w:val="1"/>
      <w:marLeft w:val="0"/>
      <w:marRight w:val="0"/>
      <w:marTop w:val="0"/>
      <w:marBottom w:val="0"/>
      <w:divBdr>
        <w:top w:val="none" w:sz="0" w:space="0" w:color="auto"/>
        <w:left w:val="none" w:sz="0" w:space="0" w:color="auto"/>
        <w:bottom w:val="none" w:sz="0" w:space="0" w:color="auto"/>
        <w:right w:val="none" w:sz="0" w:space="0" w:color="auto"/>
      </w:divBdr>
    </w:div>
    <w:div w:id="20936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8.png"/><Relationship Id="rId28" Type="http://schemas.openxmlformats.org/officeDocument/2006/relationships/image" Target="media/image13.png"/><Relationship Id="rId10" Type="http://schemas.microsoft.com/office/2007/relationships/diagramDrawing" Target="diagrams/drawing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dgm:spPr/>
      <dgm:t>
        <a:bodyPr/>
        <a:lstStyle/>
        <a:p>
          <a:r>
            <a:rPr lang="es-AR"/>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E6460567-61C1-4FFF-A28E-784B7EAB1EC6}">
      <dgm:prSet/>
      <dgm:spPr/>
      <dgm:t>
        <a:bodyPr/>
        <a:lstStyle/>
        <a:p>
          <a:r>
            <a:rPr lang="es-AR"/>
            <a:t>Diseño del circuito</a:t>
          </a:r>
        </a:p>
      </dgm:t>
    </dgm:pt>
    <dgm:pt modelId="{79D8F19B-0AEF-48AD-8636-F07680F5F2AE}" type="parTrans" cxnId="{BEA3FC14-3898-46F0-990E-510619661018}">
      <dgm:prSet/>
      <dgm:spPr/>
      <dgm:t>
        <a:bodyPr/>
        <a:lstStyle/>
        <a:p>
          <a:endParaRPr lang="es-AR"/>
        </a:p>
      </dgm:t>
    </dgm:pt>
    <dgm:pt modelId="{EED691C2-4BC8-4CA6-AE0E-F5FC977A82E6}" type="sibTrans" cxnId="{BEA3FC14-3898-46F0-990E-510619661018}">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1407" custScaleY="158068"/>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4F8FFCF7-B9DA-4A7D-B3F7-A83BB618C862}" srcId="{8A28A104-AE37-4170-A71D-93514034A40B}" destId="{045FECEF-E947-4F6B-A52F-D2BD5844D8DC}" srcOrd="0" destOrd="0" parTransId="{471B78FD-CFCD-4196-BF69-A19479FCC8FF}" sibTransId="{3A4EFD00-E824-4AC6-8CDA-2CB05E57EF75}"/>
    <dgm:cxn modelId="{BDE0245C-6A3B-485F-933A-62C4A1362BDD}" type="presOf" srcId="{824E7D5A-24BD-4BBB-9CA7-F8DE03E3C6EC}" destId="{27157CA4-4C15-4FF2-AF98-B56A130127B7}" srcOrd="0" destOrd="0" presId="urn:microsoft.com/office/officeart/2005/8/layout/radial6"/>
    <dgm:cxn modelId="{C66AB7E9-1A54-41A4-9FB2-07D703B66FAB}" srcId="{8A28A104-AE37-4170-A71D-93514034A40B}" destId="{30B33EE7-439F-4224-8B1F-02EC5E897D0B}" srcOrd="1" destOrd="0" parTransId="{36BD9E46-9312-4CE7-8FDC-A582FE0FAB86}" sibTransId="{AC95B9B6-C56E-4FEF-8C6A-12F7741F4685}"/>
    <dgm:cxn modelId="{E1F1AFA2-C471-4914-8BA9-AE6849E072F7}" type="presOf" srcId="{12C189CE-869A-46D8-AD8C-0F7179C4FA6D}" destId="{7C8754B5-CCF2-4B27-AEBC-9A995ADCBB9E}" srcOrd="0" destOrd="0" presId="urn:microsoft.com/office/officeart/2005/8/layout/radial6"/>
    <dgm:cxn modelId="{8F8B456C-BB22-4EF2-AC61-D41F33AEC916}" type="presOf" srcId="{EED691C2-4BC8-4CA6-AE0E-F5FC977A82E6}" destId="{DEBFC0E3-F47B-4346-81B9-47D90018653C}"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EE7E16A2-8C59-4221-8B55-4CE2E42334F0}" srcId="{824E7D5A-24BD-4BBB-9CA7-F8DE03E3C6EC}" destId="{F22A4B1E-B1BE-4C15-844F-3F6BF2F893E9}" srcOrd="1" destOrd="0" parTransId="{4B263AD9-FA00-4E09-B362-10CABF470A08}" sibTransId="{12C189CE-869A-46D8-AD8C-0F7179C4FA6D}"/>
    <dgm:cxn modelId="{59E86DB8-9B17-4DC9-9F60-F39633D92A95}" type="presOf" srcId="{E6460567-61C1-4FFF-A28E-784B7EAB1EC6}" destId="{01B38DC9-6425-4DDB-B64A-F1DC315FF330}" srcOrd="0" destOrd="0" presId="urn:microsoft.com/office/officeart/2005/8/layout/radial6"/>
    <dgm:cxn modelId="{294086C8-28AF-41B9-A928-94C0AC60B48D}" type="presOf" srcId="{852930E8-AE5C-473F-B7D4-885A1528EBE7}" destId="{A8125330-1F10-4ED1-A82E-FE051DF11DCB}" srcOrd="0" destOrd="0" presId="urn:microsoft.com/office/officeart/2005/8/layout/radial6"/>
    <dgm:cxn modelId="{BEA3FC14-3898-46F0-990E-510619661018}" srcId="{824E7D5A-24BD-4BBB-9CA7-F8DE03E3C6EC}" destId="{E6460567-61C1-4FFF-A28E-784B7EAB1EC6}" srcOrd="0" destOrd="0" parTransId="{79D8F19B-0AEF-48AD-8636-F07680F5F2AE}" sibTransId="{EED691C2-4BC8-4CA6-AE0E-F5FC977A82E6}"/>
    <dgm:cxn modelId="{7F74C744-134E-40DD-9C65-AFD8286F5B7B}" type="presOf" srcId="{3851E0E5-1EE3-4BE0-B245-4ACAE1316BF6}" destId="{C6892F22-66F3-4D52-8B0D-2F5F0B8EA2DE}" srcOrd="0" destOrd="0" presId="urn:microsoft.com/office/officeart/2005/8/layout/radial6"/>
    <dgm:cxn modelId="{494F559F-BF99-4CB1-B70F-0ADB4B3CDCDD}" type="presOf" srcId="{F22A4B1E-B1BE-4C15-844F-3F6BF2F893E9}" destId="{D32B39E7-955D-463B-B7E2-753AC4E12F45}" srcOrd="0" destOrd="0" presId="urn:microsoft.com/office/officeart/2005/8/layout/radial6"/>
    <dgm:cxn modelId="{BE82A1DA-45C8-4389-ACC3-4D8FB3F1D56E}" srcId="{824E7D5A-24BD-4BBB-9CA7-F8DE03E3C6EC}" destId="{3851E0E5-1EE3-4BE0-B245-4ACAE1316BF6}" srcOrd="2" destOrd="0" parTransId="{6AC14223-6AC0-4B57-9BF5-9591E3C1328C}" sibTransId="{852930E8-AE5C-473F-B7D4-885A1528EBE7}"/>
    <dgm:cxn modelId="{7EE773D5-86ED-41E3-91E3-275E562CFC75}" srcId="{D3F7476D-6854-4506-9762-6450F923A837}" destId="{824E7D5A-24BD-4BBB-9CA7-F8DE03E3C6EC}" srcOrd="0" destOrd="0" parTransId="{78E48914-62F8-432D-90C3-1609BAEB1149}" sibTransId="{23407590-0E43-41FE-B4F6-975916AD8AAA}"/>
    <dgm:cxn modelId="{99BF6CCA-174D-46BE-8FD8-BF43ED1F2711}" type="presOf" srcId="{D3F7476D-6854-4506-9762-6450F923A837}" destId="{DA206D1E-573D-4A33-92B8-C4FE6E65A874}" srcOrd="0" destOrd="0" presId="urn:microsoft.com/office/officeart/2005/8/layout/radial6"/>
    <dgm:cxn modelId="{DDD2F3D4-DFDD-48B4-A2B1-F429EE1A1248}" srcId="{8A28A104-AE37-4170-A71D-93514034A40B}" destId="{05DF8A83-7886-46F2-843E-030E4215A240}" srcOrd="2" destOrd="0" parTransId="{D51D07FF-F4AA-4F26-9E20-546A4B8C5667}" sibTransId="{FCD31C67-C3B3-4832-B07A-BDB19D2B5823}"/>
    <dgm:cxn modelId="{C2193937-0DD4-4452-A2D1-E9A1FB95FC3C}" srcId="{D3F7476D-6854-4506-9762-6450F923A837}" destId="{8A28A104-AE37-4170-A71D-93514034A40B}" srcOrd="1" destOrd="0" parTransId="{80046A3A-289E-46BF-BE1A-B8803CC7FF0B}" sibTransId="{B81CEEA1-FF6E-43EE-8B3B-BA805E8A4BDA}"/>
    <dgm:cxn modelId="{41B62431-061D-46DD-86BA-F0B7A76EB103}" type="presParOf" srcId="{DA206D1E-573D-4A33-92B8-C4FE6E65A874}" destId="{27157CA4-4C15-4FF2-AF98-B56A130127B7}" srcOrd="0" destOrd="0" presId="urn:microsoft.com/office/officeart/2005/8/layout/radial6"/>
    <dgm:cxn modelId="{709C58F5-359C-49A0-B932-5258C4312F2C}" type="presParOf" srcId="{DA206D1E-573D-4A33-92B8-C4FE6E65A874}" destId="{01B38DC9-6425-4DDB-B64A-F1DC315FF330}" srcOrd="1" destOrd="0" presId="urn:microsoft.com/office/officeart/2005/8/layout/radial6"/>
    <dgm:cxn modelId="{C37CB7DD-DDF4-4F76-9AB5-24C3EFF61F00}" type="presParOf" srcId="{DA206D1E-573D-4A33-92B8-C4FE6E65A874}" destId="{06168769-8384-4267-B616-CB3E5941E70A}" srcOrd="2" destOrd="0" presId="urn:microsoft.com/office/officeart/2005/8/layout/radial6"/>
    <dgm:cxn modelId="{5D9BFDE7-DFBE-4C77-B824-356AF61F3C90}" type="presParOf" srcId="{DA206D1E-573D-4A33-92B8-C4FE6E65A874}" destId="{DEBFC0E3-F47B-4346-81B9-47D90018653C}" srcOrd="3" destOrd="0" presId="urn:microsoft.com/office/officeart/2005/8/layout/radial6"/>
    <dgm:cxn modelId="{71A9F85A-5230-4D40-AC09-6E64D685C8A3}" type="presParOf" srcId="{DA206D1E-573D-4A33-92B8-C4FE6E65A874}" destId="{D32B39E7-955D-463B-B7E2-753AC4E12F45}" srcOrd="4" destOrd="0" presId="urn:microsoft.com/office/officeart/2005/8/layout/radial6"/>
    <dgm:cxn modelId="{466F0E1F-5E87-4E75-B2C1-D8DD63EE9CF0}" type="presParOf" srcId="{DA206D1E-573D-4A33-92B8-C4FE6E65A874}" destId="{CD3AE6AC-C38D-4105-AB9A-D697EC6102D7}" srcOrd="5" destOrd="0" presId="urn:microsoft.com/office/officeart/2005/8/layout/radial6"/>
    <dgm:cxn modelId="{FDB72ABB-415A-487D-AEB7-AF1EDC1CB98B}" type="presParOf" srcId="{DA206D1E-573D-4A33-92B8-C4FE6E65A874}" destId="{7C8754B5-CCF2-4B27-AEBC-9A995ADCBB9E}" srcOrd="6" destOrd="0" presId="urn:microsoft.com/office/officeart/2005/8/layout/radial6"/>
    <dgm:cxn modelId="{E09A227C-9F72-4A53-96AE-AC8048265CD4}" type="presParOf" srcId="{DA206D1E-573D-4A33-92B8-C4FE6E65A874}" destId="{C6892F22-66F3-4D52-8B0D-2F5F0B8EA2DE}" srcOrd="7" destOrd="0" presId="urn:microsoft.com/office/officeart/2005/8/layout/radial6"/>
    <dgm:cxn modelId="{99F51EF8-73C7-4F4F-94F7-0208E0F24380}" type="presParOf" srcId="{DA206D1E-573D-4A33-92B8-C4FE6E65A874}" destId="{C4A5D4DF-6D82-44DC-8A84-769E00D2C0E2}" srcOrd="8" destOrd="0" presId="urn:microsoft.com/office/officeart/2005/8/layout/radial6"/>
    <dgm:cxn modelId="{864F3322-F45B-48E8-B8A4-92A70F15DD64}"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D8E0E7-0C3A-4CC1-B4F9-00727BA13C44}"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4CFF9AE-7F77-44AC-B511-ECF66CDC26CF}">
      <dgm:prSet/>
      <dgm:spPr/>
      <dgm:t>
        <a:bodyPr/>
        <a:lstStyle/>
        <a:p>
          <a:r>
            <a:rPr lang="es-AR"/>
            <a:t>PROGRAMA</a:t>
          </a:r>
        </a:p>
      </dgm:t>
    </dgm:pt>
    <dgm:pt modelId="{96744266-2D23-4755-A12C-9F554FEA7321}" type="parTrans" cxnId="{4409AFA9-F0C5-45DC-AD03-D4896AA56F21}">
      <dgm:prSet/>
      <dgm:spPr/>
      <dgm:t>
        <a:bodyPr/>
        <a:lstStyle/>
        <a:p>
          <a:endParaRPr lang="es-AR"/>
        </a:p>
      </dgm:t>
    </dgm:pt>
    <dgm:pt modelId="{20B00BEC-5349-496F-B4A3-B35C738A06CB}" type="sibTrans" cxnId="{4409AFA9-F0C5-45DC-AD03-D4896AA56F21}">
      <dgm:prSet/>
      <dgm:spPr/>
      <dgm:t>
        <a:bodyPr/>
        <a:lstStyle/>
        <a:p>
          <a:endParaRPr lang="es-AR"/>
        </a:p>
      </dgm:t>
    </dgm:pt>
    <dgm:pt modelId="{BAE189E7-4B91-4AE4-BE91-EAA92477DB02}">
      <dgm:prSet/>
      <dgm:spPr/>
      <dgm:t>
        <a:bodyPr/>
        <a:lstStyle/>
        <a:p>
          <a:r>
            <a:rPr lang="es-AR"/>
            <a:t>Inyección de falla</a:t>
          </a:r>
        </a:p>
      </dgm:t>
    </dgm:pt>
    <dgm:pt modelId="{6D90896C-F01F-4145-B1A2-F1547DD26DAF}" type="parTrans" cxnId="{32A7504E-882C-43C2-9024-241422E19318}">
      <dgm:prSet/>
      <dgm:spPr/>
      <dgm:t>
        <a:bodyPr/>
        <a:lstStyle/>
        <a:p>
          <a:endParaRPr lang="es-AR"/>
        </a:p>
      </dgm:t>
    </dgm:pt>
    <dgm:pt modelId="{C13AB185-E4D9-49E0-BC39-6763BFBD1894}" type="sibTrans" cxnId="{32A7504E-882C-43C2-9024-241422E19318}">
      <dgm:prSet/>
      <dgm:spPr/>
      <dgm:t>
        <a:bodyPr/>
        <a:lstStyle/>
        <a:p>
          <a:endParaRPr lang="es-AR"/>
        </a:p>
      </dgm:t>
    </dgm:pt>
    <dgm:pt modelId="{6CFD4E45-23B0-4CDD-A97B-47BCAEA4FD07}">
      <dgm:prSet/>
      <dgm:spPr/>
      <dgm:t>
        <a:bodyPr/>
        <a:lstStyle/>
        <a:p>
          <a:r>
            <a:rPr lang="es-AR"/>
            <a:t>Simulación de circuito</a:t>
          </a:r>
        </a:p>
      </dgm:t>
    </dgm:pt>
    <dgm:pt modelId="{1940B253-9EB8-4584-A2E4-5F1978462EC9}" type="parTrans" cxnId="{DD027BFD-8689-454F-B5BB-BE335FE0D23F}">
      <dgm:prSet/>
      <dgm:spPr/>
      <dgm:t>
        <a:bodyPr/>
        <a:lstStyle/>
        <a:p>
          <a:endParaRPr lang="es-AR"/>
        </a:p>
      </dgm:t>
    </dgm:pt>
    <dgm:pt modelId="{0B415DCD-D2A0-4AF8-AD73-A51C8D30DE43}" type="sibTrans" cxnId="{DD027BFD-8689-454F-B5BB-BE335FE0D23F}">
      <dgm:prSet/>
      <dgm:spPr/>
      <dgm:t>
        <a:bodyPr/>
        <a:lstStyle/>
        <a:p>
          <a:endParaRPr lang="es-AR"/>
        </a:p>
      </dgm:t>
    </dgm:pt>
    <dgm:pt modelId="{BD6DD09B-1305-45F5-A9B0-6D7BC47C9C7B}">
      <dgm:prSet/>
      <dgm:spPr/>
      <dgm:t>
        <a:bodyPr/>
        <a:lstStyle/>
        <a:p>
          <a:r>
            <a:rPr lang="es-AR"/>
            <a:t>Análisis de resultados</a:t>
          </a:r>
        </a:p>
      </dgm:t>
    </dgm:pt>
    <dgm:pt modelId="{0E3122BF-52F2-4BB9-A2F8-1B45160AC808}" type="parTrans" cxnId="{9B67D3F7-5F05-4EFA-8B7B-520809A3FADD}">
      <dgm:prSet/>
      <dgm:spPr/>
      <dgm:t>
        <a:bodyPr/>
        <a:lstStyle/>
        <a:p>
          <a:endParaRPr lang="es-AR"/>
        </a:p>
      </dgm:t>
    </dgm:pt>
    <dgm:pt modelId="{B9B08EDC-5289-4004-A79B-75DF232816F9}" type="sibTrans" cxnId="{9B67D3F7-5F05-4EFA-8B7B-520809A3FADD}">
      <dgm:prSet/>
      <dgm:spPr/>
      <dgm:t>
        <a:bodyPr/>
        <a:lstStyle/>
        <a:p>
          <a:endParaRPr lang="es-AR"/>
        </a:p>
      </dgm:t>
    </dgm:pt>
    <dgm:pt modelId="{09EED783-BDFF-4A68-9694-067EA4A9BB1E}">
      <dgm:prSet/>
      <dgm:spPr/>
      <dgm:t>
        <a:bodyPr/>
        <a:lstStyle/>
        <a:p>
          <a:r>
            <a:rPr lang="es-AR"/>
            <a:t>Generación de tablas</a:t>
          </a:r>
        </a:p>
      </dgm:t>
    </dgm:pt>
    <dgm:pt modelId="{B337AA56-759D-42F9-8B25-CF42F1D1DBB0}" type="parTrans" cxnId="{1871C6BE-91CD-4687-AB2F-6EAC371420C4}">
      <dgm:prSet/>
      <dgm:spPr/>
      <dgm:t>
        <a:bodyPr/>
        <a:lstStyle/>
        <a:p>
          <a:endParaRPr lang="es-AR"/>
        </a:p>
      </dgm:t>
    </dgm:pt>
    <dgm:pt modelId="{59CB89AC-BD77-4CF2-A9A3-98AAE4DCF0BC}" type="sibTrans" cxnId="{1871C6BE-91CD-4687-AB2F-6EAC371420C4}">
      <dgm:prSet/>
      <dgm:spPr/>
      <dgm:t>
        <a:bodyPr/>
        <a:lstStyle/>
        <a:p>
          <a:endParaRPr lang="es-AR"/>
        </a:p>
      </dgm:t>
    </dgm:pt>
    <dgm:pt modelId="{A41D64C0-8FB7-49BC-88D7-3F6B813592A1}" type="pres">
      <dgm:prSet presAssocID="{19D8E0E7-0C3A-4CC1-B4F9-00727BA13C44}" presName="Name0" presStyleCnt="0">
        <dgm:presLayoutVars>
          <dgm:chMax val="1"/>
          <dgm:dir/>
          <dgm:animLvl val="ctr"/>
          <dgm:resizeHandles val="exact"/>
        </dgm:presLayoutVars>
      </dgm:prSet>
      <dgm:spPr/>
      <dgm:t>
        <a:bodyPr/>
        <a:lstStyle/>
        <a:p>
          <a:endParaRPr lang="es-AR"/>
        </a:p>
      </dgm:t>
    </dgm:pt>
    <dgm:pt modelId="{913B1E4A-FEBA-4F6A-9E05-F82E3ACA7D54}" type="pres">
      <dgm:prSet presAssocID="{94CFF9AE-7F77-44AC-B511-ECF66CDC26CF}" presName="centerShape" presStyleLbl="node0" presStyleIdx="0" presStyleCnt="1" custScaleX="136655" custScaleY="127625"/>
      <dgm:spPr/>
      <dgm:t>
        <a:bodyPr/>
        <a:lstStyle/>
        <a:p>
          <a:endParaRPr lang="es-AR"/>
        </a:p>
      </dgm:t>
    </dgm:pt>
    <dgm:pt modelId="{371866DA-045F-4A13-9B65-B77DDA3A1303}" type="pres">
      <dgm:prSet presAssocID="{BAE189E7-4B91-4AE4-BE91-EAA92477DB02}" presName="node" presStyleLbl="node1" presStyleIdx="0" presStyleCnt="4">
        <dgm:presLayoutVars>
          <dgm:bulletEnabled val="1"/>
        </dgm:presLayoutVars>
      </dgm:prSet>
      <dgm:spPr/>
      <dgm:t>
        <a:bodyPr/>
        <a:lstStyle/>
        <a:p>
          <a:endParaRPr lang="es-AR"/>
        </a:p>
      </dgm:t>
    </dgm:pt>
    <dgm:pt modelId="{CE3F33B2-190A-4142-A706-671CD46788E7}" type="pres">
      <dgm:prSet presAssocID="{BAE189E7-4B91-4AE4-BE91-EAA92477DB02}" presName="dummy" presStyleCnt="0"/>
      <dgm:spPr/>
    </dgm:pt>
    <dgm:pt modelId="{537744B6-72DA-4EE3-AA07-8D44805C5E5B}" type="pres">
      <dgm:prSet presAssocID="{C13AB185-E4D9-49E0-BC39-6763BFBD1894}" presName="sibTrans" presStyleLbl="sibTrans2D1" presStyleIdx="0" presStyleCnt="4"/>
      <dgm:spPr/>
      <dgm:t>
        <a:bodyPr/>
        <a:lstStyle/>
        <a:p>
          <a:endParaRPr lang="es-AR"/>
        </a:p>
      </dgm:t>
    </dgm:pt>
    <dgm:pt modelId="{1E003E75-6515-433F-B3BA-070DC6E3C17B}" type="pres">
      <dgm:prSet presAssocID="{6CFD4E45-23B0-4CDD-A97B-47BCAEA4FD07}" presName="node" presStyleLbl="node1" presStyleIdx="1" presStyleCnt="4">
        <dgm:presLayoutVars>
          <dgm:bulletEnabled val="1"/>
        </dgm:presLayoutVars>
      </dgm:prSet>
      <dgm:spPr/>
      <dgm:t>
        <a:bodyPr/>
        <a:lstStyle/>
        <a:p>
          <a:endParaRPr lang="es-AR"/>
        </a:p>
      </dgm:t>
    </dgm:pt>
    <dgm:pt modelId="{3636A374-1F6E-4137-8A51-1DB6792A7A1E}" type="pres">
      <dgm:prSet presAssocID="{6CFD4E45-23B0-4CDD-A97B-47BCAEA4FD07}" presName="dummy" presStyleCnt="0"/>
      <dgm:spPr/>
    </dgm:pt>
    <dgm:pt modelId="{C74D6E9A-DE87-4A65-9F50-30F8C6D82B96}" type="pres">
      <dgm:prSet presAssocID="{0B415DCD-D2A0-4AF8-AD73-A51C8D30DE43}" presName="sibTrans" presStyleLbl="sibTrans2D1" presStyleIdx="1" presStyleCnt="4"/>
      <dgm:spPr/>
      <dgm:t>
        <a:bodyPr/>
        <a:lstStyle/>
        <a:p>
          <a:endParaRPr lang="es-AR"/>
        </a:p>
      </dgm:t>
    </dgm:pt>
    <dgm:pt modelId="{07F67EAB-0D71-434D-BB37-CE3E9600E098}" type="pres">
      <dgm:prSet presAssocID="{BD6DD09B-1305-45F5-A9B0-6D7BC47C9C7B}" presName="node" presStyleLbl="node1" presStyleIdx="2" presStyleCnt="4">
        <dgm:presLayoutVars>
          <dgm:bulletEnabled val="1"/>
        </dgm:presLayoutVars>
      </dgm:prSet>
      <dgm:spPr/>
      <dgm:t>
        <a:bodyPr/>
        <a:lstStyle/>
        <a:p>
          <a:endParaRPr lang="es-AR"/>
        </a:p>
      </dgm:t>
    </dgm:pt>
    <dgm:pt modelId="{6FC4ACC6-04A6-4F6F-9008-71D93C3C620E}" type="pres">
      <dgm:prSet presAssocID="{BD6DD09B-1305-45F5-A9B0-6D7BC47C9C7B}" presName="dummy" presStyleCnt="0"/>
      <dgm:spPr/>
    </dgm:pt>
    <dgm:pt modelId="{46E576A1-A50A-460F-B630-9103E9B86AD3}" type="pres">
      <dgm:prSet presAssocID="{B9B08EDC-5289-4004-A79B-75DF232816F9}" presName="sibTrans" presStyleLbl="sibTrans2D1" presStyleIdx="2" presStyleCnt="4"/>
      <dgm:spPr/>
      <dgm:t>
        <a:bodyPr/>
        <a:lstStyle/>
        <a:p>
          <a:endParaRPr lang="es-AR"/>
        </a:p>
      </dgm:t>
    </dgm:pt>
    <dgm:pt modelId="{63496356-E156-4CFB-ACB3-BFE2C8673254}" type="pres">
      <dgm:prSet presAssocID="{09EED783-BDFF-4A68-9694-067EA4A9BB1E}" presName="node" presStyleLbl="node1" presStyleIdx="3" presStyleCnt="4">
        <dgm:presLayoutVars>
          <dgm:bulletEnabled val="1"/>
        </dgm:presLayoutVars>
      </dgm:prSet>
      <dgm:spPr/>
      <dgm:t>
        <a:bodyPr/>
        <a:lstStyle/>
        <a:p>
          <a:endParaRPr lang="es-AR"/>
        </a:p>
      </dgm:t>
    </dgm:pt>
    <dgm:pt modelId="{4AEB49B4-A109-415A-8CED-6DED5501C8F7}" type="pres">
      <dgm:prSet presAssocID="{09EED783-BDFF-4A68-9694-067EA4A9BB1E}" presName="dummy" presStyleCnt="0"/>
      <dgm:spPr/>
    </dgm:pt>
    <dgm:pt modelId="{D8ED6FCF-6415-4793-B0EC-884115B23211}" type="pres">
      <dgm:prSet presAssocID="{59CB89AC-BD77-4CF2-A9A3-98AAE4DCF0BC}" presName="sibTrans" presStyleLbl="sibTrans2D1" presStyleIdx="3" presStyleCnt="4"/>
      <dgm:spPr/>
      <dgm:t>
        <a:bodyPr/>
        <a:lstStyle/>
        <a:p>
          <a:endParaRPr lang="es-AR"/>
        </a:p>
      </dgm:t>
    </dgm:pt>
  </dgm:ptLst>
  <dgm:cxnLst>
    <dgm:cxn modelId="{20F099F0-E5A2-4285-9164-40636B4759B6}" type="presOf" srcId="{6CFD4E45-23B0-4CDD-A97B-47BCAEA4FD07}" destId="{1E003E75-6515-433F-B3BA-070DC6E3C17B}" srcOrd="0" destOrd="0" presId="urn:microsoft.com/office/officeart/2005/8/layout/radial6"/>
    <dgm:cxn modelId="{3F17B4DF-00A7-4693-8AFF-27D95E72A34E}" type="presOf" srcId="{59CB89AC-BD77-4CF2-A9A3-98AAE4DCF0BC}" destId="{D8ED6FCF-6415-4793-B0EC-884115B23211}" srcOrd="0" destOrd="0" presId="urn:microsoft.com/office/officeart/2005/8/layout/radial6"/>
    <dgm:cxn modelId="{F8586BE4-B4FF-4C7C-8A07-1949AB61DFAA}" type="presOf" srcId="{C13AB185-E4D9-49E0-BC39-6763BFBD1894}" destId="{537744B6-72DA-4EE3-AA07-8D44805C5E5B}" srcOrd="0" destOrd="0" presId="urn:microsoft.com/office/officeart/2005/8/layout/radial6"/>
    <dgm:cxn modelId="{4319F1AE-EA78-4641-BBF2-0CD0657F7291}" type="presOf" srcId="{94CFF9AE-7F77-44AC-B511-ECF66CDC26CF}" destId="{913B1E4A-FEBA-4F6A-9E05-F82E3ACA7D54}" srcOrd="0" destOrd="0" presId="urn:microsoft.com/office/officeart/2005/8/layout/radial6"/>
    <dgm:cxn modelId="{9B67D3F7-5F05-4EFA-8B7B-520809A3FADD}" srcId="{94CFF9AE-7F77-44AC-B511-ECF66CDC26CF}" destId="{BD6DD09B-1305-45F5-A9B0-6D7BC47C9C7B}" srcOrd="2" destOrd="0" parTransId="{0E3122BF-52F2-4BB9-A2F8-1B45160AC808}" sibTransId="{B9B08EDC-5289-4004-A79B-75DF232816F9}"/>
    <dgm:cxn modelId="{32A7504E-882C-43C2-9024-241422E19318}" srcId="{94CFF9AE-7F77-44AC-B511-ECF66CDC26CF}" destId="{BAE189E7-4B91-4AE4-BE91-EAA92477DB02}" srcOrd="0" destOrd="0" parTransId="{6D90896C-F01F-4145-B1A2-F1547DD26DAF}" sibTransId="{C13AB185-E4D9-49E0-BC39-6763BFBD1894}"/>
    <dgm:cxn modelId="{CBC02B86-4A2F-436F-9E0A-F402D7520F9A}" type="presOf" srcId="{09EED783-BDFF-4A68-9694-067EA4A9BB1E}" destId="{63496356-E156-4CFB-ACB3-BFE2C8673254}" srcOrd="0" destOrd="0" presId="urn:microsoft.com/office/officeart/2005/8/layout/radial6"/>
    <dgm:cxn modelId="{DD027BFD-8689-454F-B5BB-BE335FE0D23F}" srcId="{94CFF9AE-7F77-44AC-B511-ECF66CDC26CF}" destId="{6CFD4E45-23B0-4CDD-A97B-47BCAEA4FD07}" srcOrd="1" destOrd="0" parTransId="{1940B253-9EB8-4584-A2E4-5F1978462EC9}" sibTransId="{0B415DCD-D2A0-4AF8-AD73-A51C8D30DE43}"/>
    <dgm:cxn modelId="{4409AFA9-F0C5-45DC-AD03-D4896AA56F21}" srcId="{19D8E0E7-0C3A-4CC1-B4F9-00727BA13C44}" destId="{94CFF9AE-7F77-44AC-B511-ECF66CDC26CF}" srcOrd="0" destOrd="0" parTransId="{96744266-2D23-4755-A12C-9F554FEA7321}" sibTransId="{20B00BEC-5349-496F-B4A3-B35C738A06CB}"/>
    <dgm:cxn modelId="{458DBE30-3AB1-4131-94BF-B00E46ACF05A}" type="presOf" srcId="{B9B08EDC-5289-4004-A79B-75DF232816F9}" destId="{46E576A1-A50A-460F-B630-9103E9B86AD3}" srcOrd="0" destOrd="0" presId="urn:microsoft.com/office/officeart/2005/8/layout/radial6"/>
    <dgm:cxn modelId="{26847B17-58F3-4410-A9B2-1A6D7528CEB3}" type="presOf" srcId="{BAE189E7-4B91-4AE4-BE91-EAA92477DB02}" destId="{371866DA-045F-4A13-9B65-B77DDA3A1303}" srcOrd="0" destOrd="0" presId="urn:microsoft.com/office/officeart/2005/8/layout/radial6"/>
    <dgm:cxn modelId="{9664718F-1C83-4B1F-8C59-7107B2A10DBA}" type="presOf" srcId="{19D8E0E7-0C3A-4CC1-B4F9-00727BA13C44}" destId="{A41D64C0-8FB7-49BC-88D7-3F6B813592A1}" srcOrd="0" destOrd="0" presId="urn:microsoft.com/office/officeart/2005/8/layout/radial6"/>
    <dgm:cxn modelId="{A60D2E22-07AD-48A4-91EF-F8E6E6EB15C6}" type="presOf" srcId="{0B415DCD-D2A0-4AF8-AD73-A51C8D30DE43}" destId="{C74D6E9A-DE87-4A65-9F50-30F8C6D82B96}" srcOrd="0" destOrd="0" presId="urn:microsoft.com/office/officeart/2005/8/layout/radial6"/>
    <dgm:cxn modelId="{096FC10D-3CA1-4E8C-9A24-A33012906A5B}" type="presOf" srcId="{BD6DD09B-1305-45F5-A9B0-6D7BC47C9C7B}" destId="{07F67EAB-0D71-434D-BB37-CE3E9600E098}" srcOrd="0" destOrd="0" presId="urn:microsoft.com/office/officeart/2005/8/layout/radial6"/>
    <dgm:cxn modelId="{1871C6BE-91CD-4687-AB2F-6EAC371420C4}" srcId="{94CFF9AE-7F77-44AC-B511-ECF66CDC26CF}" destId="{09EED783-BDFF-4A68-9694-067EA4A9BB1E}" srcOrd="3" destOrd="0" parTransId="{B337AA56-759D-42F9-8B25-CF42F1D1DBB0}" sibTransId="{59CB89AC-BD77-4CF2-A9A3-98AAE4DCF0BC}"/>
    <dgm:cxn modelId="{A3317315-BE73-4206-9ED2-CC203A4A8644}" type="presParOf" srcId="{A41D64C0-8FB7-49BC-88D7-3F6B813592A1}" destId="{913B1E4A-FEBA-4F6A-9E05-F82E3ACA7D54}" srcOrd="0" destOrd="0" presId="urn:microsoft.com/office/officeart/2005/8/layout/radial6"/>
    <dgm:cxn modelId="{8FAC13E5-E436-4974-BE6C-82D82EA11D7A}" type="presParOf" srcId="{A41D64C0-8FB7-49BC-88D7-3F6B813592A1}" destId="{371866DA-045F-4A13-9B65-B77DDA3A1303}" srcOrd="1" destOrd="0" presId="urn:microsoft.com/office/officeart/2005/8/layout/radial6"/>
    <dgm:cxn modelId="{2F33AE85-4E40-4939-88EB-1672549E280D}" type="presParOf" srcId="{A41D64C0-8FB7-49BC-88D7-3F6B813592A1}" destId="{CE3F33B2-190A-4142-A706-671CD46788E7}" srcOrd="2" destOrd="0" presId="urn:microsoft.com/office/officeart/2005/8/layout/radial6"/>
    <dgm:cxn modelId="{FD8FF4BB-418F-4C3A-BBF7-7B3226046C4F}" type="presParOf" srcId="{A41D64C0-8FB7-49BC-88D7-3F6B813592A1}" destId="{537744B6-72DA-4EE3-AA07-8D44805C5E5B}" srcOrd="3" destOrd="0" presId="urn:microsoft.com/office/officeart/2005/8/layout/radial6"/>
    <dgm:cxn modelId="{5962459F-61ED-43CC-B0F0-01DF6A1078A3}" type="presParOf" srcId="{A41D64C0-8FB7-49BC-88D7-3F6B813592A1}" destId="{1E003E75-6515-433F-B3BA-070DC6E3C17B}" srcOrd="4" destOrd="0" presId="urn:microsoft.com/office/officeart/2005/8/layout/radial6"/>
    <dgm:cxn modelId="{3739512C-2C2D-4E30-967F-1CEA4A670F3E}" type="presParOf" srcId="{A41D64C0-8FB7-49BC-88D7-3F6B813592A1}" destId="{3636A374-1F6E-4137-8A51-1DB6792A7A1E}" srcOrd="5" destOrd="0" presId="urn:microsoft.com/office/officeart/2005/8/layout/radial6"/>
    <dgm:cxn modelId="{616F49F9-4C37-4139-85E2-04BE2BA94CB9}" type="presParOf" srcId="{A41D64C0-8FB7-49BC-88D7-3F6B813592A1}" destId="{C74D6E9A-DE87-4A65-9F50-30F8C6D82B96}" srcOrd="6" destOrd="0" presId="urn:microsoft.com/office/officeart/2005/8/layout/radial6"/>
    <dgm:cxn modelId="{18F4D5C9-1BA0-4EA6-A935-1B937F8EC15D}" type="presParOf" srcId="{A41D64C0-8FB7-49BC-88D7-3F6B813592A1}" destId="{07F67EAB-0D71-434D-BB37-CE3E9600E098}" srcOrd="7" destOrd="0" presId="urn:microsoft.com/office/officeart/2005/8/layout/radial6"/>
    <dgm:cxn modelId="{FAEE4036-7AFA-4E91-AC30-7A63CBFE032F}" type="presParOf" srcId="{A41D64C0-8FB7-49BC-88D7-3F6B813592A1}" destId="{6FC4ACC6-04A6-4F6F-9008-71D93C3C620E}" srcOrd="8" destOrd="0" presId="urn:microsoft.com/office/officeart/2005/8/layout/radial6"/>
    <dgm:cxn modelId="{2CC0DB0D-08B1-405F-865A-6813D4EF2EF1}" type="presParOf" srcId="{A41D64C0-8FB7-49BC-88D7-3F6B813592A1}" destId="{46E576A1-A50A-460F-B630-9103E9B86AD3}" srcOrd="9" destOrd="0" presId="urn:microsoft.com/office/officeart/2005/8/layout/radial6"/>
    <dgm:cxn modelId="{17FC8D6C-8299-4D4B-A418-8DA2B85CAF3A}" type="presParOf" srcId="{A41D64C0-8FB7-49BC-88D7-3F6B813592A1}" destId="{63496356-E156-4CFB-ACB3-BFE2C8673254}" srcOrd="10" destOrd="0" presId="urn:microsoft.com/office/officeart/2005/8/layout/radial6"/>
    <dgm:cxn modelId="{AF1B99F1-CD87-4CC3-9086-972D01415F34}" type="presParOf" srcId="{A41D64C0-8FB7-49BC-88D7-3F6B813592A1}" destId="{4AEB49B4-A109-415A-8CED-6DED5501C8F7}" srcOrd="11" destOrd="0" presId="urn:microsoft.com/office/officeart/2005/8/layout/radial6"/>
    <dgm:cxn modelId="{653C8358-088D-49BD-B28C-F96739E7794B}" type="presParOf" srcId="{A41D64C0-8FB7-49BC-88D7-3F6B813592A1}" destId="{D8ED6FCF-6415-4793-B0EC-884115B23211}" srcOrd="12" destOrd="0" presId="urn:microsoft.com/office/officeart/2005/8/layout/radial6"/>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08657" y="303171"/>
          <a:ext cx="2021084" cy="2021084"/>
        </a:xfrm>
        <a:prstGeom prst="blockArc">
          <a:avLst>
            <a:gd name="adj1" fmla="val 9000000"/>
            <a:gd name="adj2" fmla="val 162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08657" y="303171"/>
          <a:ext cx="2021084" cy="2021084"/>
        </a:xfrm>
        <a:prstGeom prst="blockArc">
          <a:avLst>
            <a:gd name="adj1" fmla="val 1800000"/>
            <a:gd name="adj2" fmla="val 90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08657" y="303171"/>
          <a:ext cx="2021084" cy="2021084"/>
        </a:xfrm>
        <a:prstGeom prst="blockArc">
          <a:avLst>
            <a:gd name="adj1" fmla="val 16200000"/>
            <a:gd name="adj2" fmla="val 18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14348" y="577852"/>
          <a:ext cx="1409703" cy="147172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s-AR" sz="1900" kern="1200"/>
            <a:t>USUARIO</a:t>
          </a:r>
        </a:p>
      </dsp:txBody>
      <dsp:txXfrm>
        <a:off x="514348" y="577852"/>
        <a:ext cx="1409703" cy="1471721"/>
      </dsp:txXfrm>
    </dsp:sp>
    <dsp:sp modelId="{01B38DC9-6425-4DDB-B64A-F1DC315FF330}">
      <dsp:nvSpPr>
        <dsp:cNvPr id="0" name=""/>
        <dsp:cNvSpPr/>
      </dsp:nvSpPr>
      <dsp:spPr>
        <a:xfrm>
          <a:off x="893325" y="760"/>
          <a:ext cx="651748" cy="65174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893325" y="760"/>
        <a:ext cx="651748" cy="651748"/>
      </dsp:txXfrm>
    </dsp:sp>
    <dsp:sp modelId="{D32B39E7-955D-463B-B7E2-753AC4E12F45}">
      <dsp:nvSpPr>
        <dsp:cNvPr id="0" name=""/>
        <dsp:cNvSpPr/>
      </dsp:nvSpPr>
      <dsp:spPr>
        <a:xfrm>
          <a:off x="1748161" y="1481379"/>
          <a:ext cx="651748" cy="65174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748161" y="1481379"/>
        <a:ext cx="651748" cy="651748"/>
      </dsp:txXfrm>
    </dsp:sp>
    <dsp:sp modelId="{C6892F22-66F3-4D52-8B0D-2F5F0B8EA2DE}">
      <dsp:nvSpPr>
        <dsp:cNvPr id="0" name=""/>
        <dsp:cNvSpPr/>
      </dsp:nvSpPr>
      <dsp:spPr>
        <a:xfrm>
          <a:off x="38490" y="1481379"/>
          <a:ext cx="651748" cy="65174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38490" y="1481379"/>
        <a:ext cx="651748" cy="65174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8ED6FCF-6415-4793-B0EC-884115B23211}">
      <dsp:nvSpPr>
        <dsp:cNvPr id="0" name=""/>
        <dsp:cNvSpPr/>
      </dsp:nvSpPr>
      <dsp:spPr>
        <a:xfrm>
          <a:off x="302247" y="237549"/>
          <a:ext cx="1586614" cy="1586614"/>
        </a:xfrm>
        <a:prstGeom prst="blockArc">
          <a:avLst>
            <a:gd name="adj1" fmla="val 10800000"/>
            <a:gd name="adj2" fmla="val 16200000"/>
            <a:gd name="adj3" fmla="val 463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E576A1-A50A-460F-B630-9103E9B86AD3}">
      <dsp:nvSpPr>
        <dsp:cNvPr id="0" name=""/>
        <dsp:cNvSpPr/>
      </dsp:nvSpPr>
      <dsp:spPr>
        <a:xfrm>
          <a:off x="302247" y="237549"/>
          <a:ext cx="1586614" cy="1586614"/>
        </a:xfrm>
        <a:prstGeom prst="blockArc">
          <a:avLst>
            <a:gd name="adj1" fmla="val 5400000"/>
            <a:gd name="adj2" fmla="val 10800000"/>
            <a:gd name="adj3" fmla="val 463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4D6E9A-DE87-4A65-9F50-30F8C6D82B96}">
      <dsp:nvSpPr>
        <dsp:cNvPr id="0" name=""/>
        <dsp:cNvSpPr/>
      </dsp:nvSpPr>
      <dsp:spPr>
        <a:xfrm>
          <a:off x="302247" y="237549"/>
          <a:ext cx="1586614" cy="1586614"/>
        </a:xfrm>
        <a:prstGeom prst="blockArc">
          <a:avLst>
            <a:gd name="adj1" fmla="val 0"/>
            <a:gd name="adj2" fmla="val 5400000"/>
            <a:gd name="adj3" fmla="val 463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37744B6-72DA-4EE3-AA07-8D44805C5E5B}">
      <dsp:nvSpPr>
        <dsp:cNvPr id="0" name=""/>
        <dsp:cNvSpPr/>
      </dsp:nvSpPr>
      <dsp:spPr>
        <a:xfrm>
          <a:off x="302247" y="237549"/>
          <a:ext cx="1586614" cy="1586614"/>
        </a:xfrm>
        <a:prstGeom prst="blockArc">
          <a:avLst>
            <a:gd name="adj1" fmla="val 16200000"/>
            <a:gd name="adj2" fmla="val 0"/>
            <a:gd name="adj3" fmla="val 463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3B1E4A-FEBA-4F6A-9E05-F82E3ACA7D54}">
      <dsp:nvSpPr>
        <dsp:cNvPr id="0" name=""/>
        <dsp:cNvSpPr/>
      </dsp:nvSpPr>
      <dsp:spPr>
        <a:xfrm>
          <a:off x="596998" y="565244"/>
          <a:ext cx="997111" cy="93122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AR" sz="1000" kern="1200"/>
            <a:t>PROGRAMA</a:t>
          </a:r>
        </a:p>
      </dsp:txBody>
      <dsp:txXfrm>
        <a:off x="596998" y="565244"/>
        <a:ext cx="997111" cy="931223"/>
      </dsp:txXfrm>
    </dsp:sp>
    <dsp:sp modelId="{371866DA-045F-4A13-9B65-B77DDA3A1303}">
      <dsp:nvSpPr>
        <dsp:cNvPr id="0" name=""/>
        <dsp:cNvSpPr/>
      </dsp:nvSpPr>
      <dsp:spPr>
        <a:xfrm>
          <a:off x="840174" y="556"/>
          <a:ext cx="510759" cy="5107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AR" sz="500" kern="1200"/>
            <a:t>Inyección de falla</a:t>
          </a:r>
        </a:p>
      </dsp:txBody>
      <dsp:txXfrm>
        <a:off x="840174" y="556"/>
        <a:ext cx="510759" cy="510759"/>
      </dsp:txXfrm>
    </dsp:sp>
    <dsp:sp modelId="{1E003E75-6515-433F-B3BA-070DC6E3C17B}">
      <dsp:nvSpPr>
        <dsp:cNvPr id="0" name=""/>
        <dsp:cNvSpPr/>
      </dsp:nvSpPr>
      <dsp:spPr>
        <a:xfrm>
          <a:off x="1615094" y="775476"/>
          <a:ext cx="510759" cy="5107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AR" sz="500" kern="1200"/>
            <a:t>Simulación de circuito</a:t>
          </a:r>
        </a:p>
      </dsp:txBody>
      <dsp:txXfrm>
        <a:off x="1615094" y="775476"/>
        <a:ext cx="510759" cy="510759"/>
      </dsp:txXfrm>
    </dsp:sp>
    <dsp:sp modelId="{07F67EAB-0D71-434D-BB37-CE3E9600E098}">
      <dsp:nvSpPr>
        <dsp:cNvPr id="0" name=""/>
        <dsp:cNvSpPr/>
      </dsp:nvSpPr>
      <dsp:spPr>
        <a:xfrm>
          <a:off x="840174" y="1550396"/>
          <a:ext cx="510759" cy="5107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AR" sz="500" kern="1200"/>
            <a:t>Análisis de resultados</a:t>
          </a:r>
        </a:p>
      </dsp:txBody>
      <dsp:txXfrm>
        <a:off x="840174" y="1550396"/>
        <a:ext cx="510759" cy="510759"/>
      </dsp:txXfrm>
    </dsp:sp>
    <dsp:sp modelId="{63496356-E156-4CFB-ACB3-BFE2C8673254}">
      <dsp:nvSpPr>
        <dsp:cNvPr id="0" name=""/>
        <dsp:cNvSpPr/>
      </dsp:nvSpPr>
      <dsp:spPr>
        <a:xfrm>
          <a:off x="65254" y="775476"/>
          <a:ext cx="510759" cy="5107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AR" sz="500" kern="1200"/>
            <a:t>Generación de tablas</a:t>
          </a:r>
        </a:p>
      </dsp:txBody>
      <dsp:txXfrm>
        <a:off x="65254" y="775476"/>
        <a:ext cx="510759" cy="510759"/>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530FC-8C75-4480-AF69-93EE87196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8</Pages>
  <Words>1446</Words>
  <Characters>7954</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Facundo-std</cp:lastModifiedBy>
  <cp:revision>166</cp:revision>
  <dcterms:created xsi:type="dcterms:W3CDTF">2010-07-10T13:52:00Z</dcterms:created>
  <dcterms:modified xsi:type="dcterms:W3CDTF">2010-08-05T01:38:00Z</dcterms:modified>
</cp:coreProperties>
</file>