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74D" w:rsidRDefault="001F1558" w:rsidP="007042C3">
      <w:pPr>
        <w:pStyle w:val="Ttulo2"/>
      </w:pPr>
      <w:r>
        <w:t>APÉNDICE D: Simulaciones extras.</w:t>
      </w:r>
    </w:p>
    <w:sectPr w:rsidR="00FE774D" w:rsidSect="00FE77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1F1558"/>
    <w:rsid w:val="001F1558"/>
    <w:rsid w:val="00580F22"/>
    <w:rsid w:val="006258A3"/>
    <w:rsid w:val="007042C3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74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5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15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</dc:creator>
  <cp:keywords/>
  <dc:description/>
  <cp:lastModifiedBy>Facundo-std</cp:lastModifiedBy>
  <cp:revision>4</cp:revision>
  <dcterms:created xsi:type="dcterms:W3CDTF">2010-07-24T00:10:00Z</dcterms:created>
  <dcterms:modified xsi:type="dcterms:W3CDTF">2010-08-01T00:32:00Z</dcterms:modified>
</cp:coreProperties>
</file>