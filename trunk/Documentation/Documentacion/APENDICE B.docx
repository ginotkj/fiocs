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079" w:rsidRDefault="00481079" w:rsidP="00481079">
      <w:pPr>
        <w:pStyle w:val="Ttulo2"/>
      </w:pPr>
      <w:r>
        <w:t>APENDICE B: Especificaciones de diseño.</w:t>
      </w:r>
    </w:p>
    <w:p w:rsidR="00481079" w:rsidRDefault="00481079" w:rsidP="00481079">
      <w:pPr>
        <w:pStyle w:val="Ttulo3"/>
        <w:pBdr>
          <w:top w:val="single" w:sz="4" w:space="1" w:color="auto"/>
          <w:bottom w:val="single" w:sz="4" w:space="1" w:color="auto"/>
        </w:pBdr>
      </w:pPr>
      <w:r>
        <w:t>COMPARADOR</w:t>
      </w:r>
    </w:p>
    <w:p w:rsidR="00481079" w:rsidRDefault="00481079" w:rsidP="00481079">
      <w:r>
        <w:t>Para la caracterización se realizaron varios análisis extras. Las graficas e información faltantes en la documentación se encuentran a continuación.</w:t>
      </w:r>
    </w:p>
    <w:p w:rsidR="00481079" w:rsidRDefault="00481079" w:rsidP="00481079">
      <w:r>
        <w:t>Dimensionamiento de los transistores:</w:t>
      </w:r>
    </w:p>
    <w:p w:rsidR="00481079" w:rsidRDefault="00481079" w:rsidP="00481079">
      <w:pPr>
        <w:jc w:val="center"/>
      </w:pPr>
      <w:r>
        <w:rPr>
          <w:noProof/>
          <w:lang w:eastAsia="es-AR"/>
        </w:rPr>
        <w:drawing>
          <wp:inline distT="0" distB="0" distL="0" distR="0">
            <wp:extent cx="2807621" cy="2880000"/>
            <wp:effectExtent l="1905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807621" cy="2880000"/>
                    </a:xfrm>
                    <a:prstGeom prst="rect">
                      <a:avLst/>
                    </a:prstGeom>
                    <a:noFill/>
                    <a:ln w="9525">
                      <a:noFill/>
                      <a:miter lim="800000"/>
                      <a:headEnd/>
                      <a:tailEnd/>
                    </a:ln>
                  </pic:spPr>
                </pic:pic>
              </a:graphicData>
            </a:graphic>
          </wp:inline>
        </w:drawing>
      </w:r>
    </w:p>
    <w:p w:rsidR="00481079" w:rsidRPr="006E591B" w:rsidRDefault="00481079" w:rsidP="00481079">
      <w:pPr>
        <w:jc w:val="center"/>
        <w:rPr>
          <w:b/>
          <w:color w:val="4F81BD" w:themeColor="accent1"/>
          <w:sz w:val="18"/>
        </w:rPr>
      </w:pPr>
      <w:r w:rsidRPr="006E591B">
        <w:rPr>
          <w:b/>
          <w:color w:val="4F81BD" w:themeColor="accent1"/>
          <w:sz w:val="18"/>
        </w:rPr>
        <w:t>Esquemático del comparador y dimensiones de sus transistores.</w:t>
      </w:r>
    </w:p>
    <w:p w:rsidR="00481079" w:rsidRDefault="00481079" w:rsidP="00481079">
      <w:r>
        <w:t>Barrido de tensión continua y ganancia:</w:t>
      </w:r>
    </w:p>
    <w:p w:rsidR="00481079" w:rsidRDefault="00481079" w:rsidP="00481079">
      <w:pPr>
        <w:keepNext/>
        <w:jc w:val="center"/>
      </w:pPr>
      <w:r>
        <w:rPr>
          <w:noProof/>
          <w:lang w:eastAsia="es-AR"/>
        </w:rPr>
        <w:drawing>
          <wp:inline distT="0" distB="0" distL="0" distR="0">
            <wp:extent cx="4005295" cy="2520000"/>
            <wp:effectExtent l="19050" t="0" r="0"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005295" cy="2520000"/>
                    </a:xfrm>
                    <a:prstGeom prst="rect">
                      <a:avLst/>
                    </a:prstGeom>
                    <a:noFill/>
                    <a:ln w="9525">
                      <a:noFill/>
                      <a:miter lim="800000"/>
                      <a:headEnd/>
                      <a:tailEnd/>
                    </a:ln>
                  </pic:spPr>
                </pic:pic>
              </a:graphicData>
            </a:graphic>
          </wp:inline>
        </w:drawing>
      </w:r>
    </w:p>
    <w:p w:rsidR="00481079" w:rsidRDefault="00481079" w:rsidP="00481079">
      <w:pPr>
        <w:pStyle w:val="Epgrafe"/>
        <w:jc w:val="center"/>
      </w:pPr>
      <w:r>
        <w:t>Barrido de tensión continua</w:t>
      </w:r>
      <w:r w:rsidRPr="00EB575C">
        <w:t xml:space="preserve"> con </w:t>
      </w:r>
      <w:r>
        <w:t>V</w:t>
      </w:r>
      <w:r>
        <w:rPr>
          <w:vertAlign w:val="subscript"/>
        </w:rPr>
        <w:t>CM</w:t>
      </w:r>
      <w:r w:rsidRPr="00EB575C">
        <w:t>=1.</w:t>
      </w:r>
      <w:r>
        <w:t>31</w:t>
      </w:r>
      <w:r w:rsidRPr="00EB575C">
        <w:t>5</w:t>
      </w:r>
      <w:r>
        <w:t>V.</w:t>
      </w:r>
    </w:p>
    <w:p w:rsidR="00481079" w:rsidRDefault="00481079" w:rsidP="00481079">
      <w:r>
        <w:lastRenderedPageBreak/>
        <w:t>Análisis transitorio y retardos en respuesta:</w:t>
      </w:r>
    </w:p>
    <w:p w:rsidR="00481079" w:rsidRDefault="00481079" w:rsidP="00481079">
      <w:pPr>
        <w:keepNext/>
        <w:jc w:val="center"/>
      </w:pPr>
      <w:r>
        <w:rPr>
          <w:noProof/>
          <w:lang w:eastAsia="es-AR"/>
        </w:rPr>
        <w:drawing>
          <wp:inline distT="0" distB="0" distL="0" distR="0">
            <wp:extent cx="4003511" cy="2520000"/>
            <wp:effectExtent l="19050" t="0" r="0" b="0"/>
            <wp:docPr id="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003511" cy="2520000"/>
                    </a:xfrm>
                    <a:prstGeom prst="rect">
                      <a:avLst/>
                    </a:prstGeom>
                    <a:noFill/>
                    <a:ln w="9525">
                      <a:noFill/>
                      <a:miter lim="800000"/>
                      <a:headEnd/>
                      <a:tailEnd/>
                    </a:ln>
                  </pic:spPr>
                </pic:pic>
              </a:graphicData>
            </a:graphic>
          </wp:inline>
        </w:drawing>
      </w:r>
    </w:p>
    <w:p w:rsidR="00481079" w:rsidRDefault="00481079" w:rsidP="00481079">
      <w:pPr>
        <w:pStyle w:val="Epgrafe"/>
        <w:jc w:val="center"/>
      </w:pPr>
      <w:r>
        <w:t>Transitorio con V</w:t>
      </w:r>
      <w:r>
        <w:rPr>
          <w:vertAlign w:val="subscript"/>
        </w:rPr>
        <w:t>CM</w:t>
      </w:r>
      <w:r>
        <w:t>=1.005V.</w:t>
      </w:r>
    </w:p>
    <w:p w:rsidR="00481079" w:rsidRDefault="00481079" w:rsidP="00481079">
      <w:pPr>
        <w:keepNext/>
        <w:jc w:val="center"/>
      </w:pPr>
      <w:r>
        <w:rPr>
          <w:noProof/>
          <w:lang w:eastAsia="es-AR"/>
        </w:rPr>
        <w:drawing>
          <wp:inline distT="0" distB="0" distL="0" distR="0">
            <wp:extent cx="4007964" cy="2520000"/>
            <wp:effectExtent l="19050" t="0" r="0" b="0"/>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07964" cy="2520000"/>
                    </a:xfrm>
                    <a:prstGeom prst="rect">
                      <a:avLst/>
                    </a:prstGeom>
                    <a:noFill/>
                    <a:ln w="9525">
                      <a:noFill/>
                      <a:miter lim="800000"/>
                      <a:headEnd/>
                      <a:tailEnd/>
                    </a:ln>
                  </pic:spPr>
                </pic:pic>
              </a:graphicData>
            </a:graphic>
          </wp:inline>
        </w:drawing>
      </w:r>
    </w:p>
    <w:p w:rsidR="00481079" w:rsidRDefault="00481079" w:rsidP="00481079">
      <w:pPr>
        <w:pStyle w:val="Epgrafe"/>
        <w:jc w:val="center"/>
      </w:pPr>
      <w:r>
        <w:t>Transitorio con V</w:t>
      </w:r>
      <w:r>
        <w:rPr>
          <w:vertAlign w:val="subscript"/>
        </w:rPr>
        <w:t>CM</w:t>
      </w:r>
      <w:r>
        <w:t>=1.625V.</w:t>
      </w:r>
    </w:p>
    <w:p w:rsidR="00481079" w:rsidRDefault="00481079" w:rsidP="00481079">
      <w:pPr>
        <w:pStyle w:val="Ttulo3"/>
        <w:pBdr>
          <w:top w:val="single" w:sz="4" w:space="1" w:color="auto"/>
          <w:bottom w:val="single" w:sz="4" w:space="1" w:color="auto"/>
        </w:pBdr>
      </w:pPr>
      <w:r>
        <w:t>COMPUERTAS</w:t>
      </w:r>
    </w:p>
    <w:p w:rsidR="00481079" w:rsidRDefault="00481079" w:rsidP="00481079">
      <w:r w:rsidRPr="00EB5C1E">
        <w:t>A continuación podemos ver la topología de diseño de compuertas MOS y las dimensiones individuales de cada transistor para las distintas compuertas realizas para el flash. Como ya se menciono en la parte teórica, las dimensiones W de los transistores conectados en paralelo se suman, y las dimensiones L de los transistores en serie también se suman.</w:t>
      </w:r>
    </w:p>
    <w:p w:rsidR="00481079" w:rsidRDefault="00481079" w:rsidP="00481079">
      <w:r>
        <w:rPr>
          <w:noProof/>
          <w:lang w:eastAsia="es-AR"/>
        </w:rPr>
        <w:lastRenderedPageBreak/>
        <w:drawing>
          <wp:inline distT="0" distB="0" distL="0" distR="0">
            <wp:extent cx="1050625" cy="1164823"/>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052681" cy="1167102"/>
                    </a:xfrm>
                    <a:prstGeom prst="rect">
                      <a:avLst/>
                    </a:prstGeom>
                    <a:noFill/>
                    <a:ln w="9525">
                      <a:noFill/>
                      <a:miter lim="800000"/>
                      <a:headEnd/>
                      <a:tailEnd/>
                    </a:ln>
                  </pic:spPr>
                </pic:pic>
              </a:graphicData>
            </a:graphic>
          </wp:inline>
        </w:drawing>
      </w:r>
      <w:r>
        <w:rPr>
          <w:noProof/>
          <w:lang w:eastAsia="es-AR"/>
        </w:rPr>
        <w:drawing>
          <wp:inline distT="0" distB="0" distL="0" distR="0">
            <wp:extent cx="1783871" cy="1580329"/>
            <wp:effectExtent l="19050" t="0" r="6829"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5486" cy="1581760"/>
                    </a:xfrm>
                    <a:prstGeom prst="rect">
                      <a:avLst/>
                    </a:prstGeom>
                    <a:noFill/>
                    <a:ln w="9525">
                      <a:noFill/>
                      <a:miter lim="800000"/>
                      <a:headEnd/>
                      <a:tailEnd/>
                    </a:ln>
                  </pic:spPr>
                </pic:pic>
              </a:graphicData>
            </a:graphic>
          </wp:inline>
        </w:drawing>
      </w:r>
      <w:r w:rsidRPr="006E0F10">
        <w:t xml:space="preserve">  </w:t>
      </w:r>
      <w:r>
        <w:rPr>
          <w:noProof/>
          <w:lang w:eastAsia="es-AR"/>
        </w:rPr>
        <w:drawing>
          <wp:inline distT="0" distB="0" distL="0" distR="0">
            <wp:extent cx="2456732" cy="2662551"/>
            <wp:effectExtent l="19050" t="0" r="718"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455535" cy="2661254"/>
                    </a:xfrm>
                    <a:prstGeom prst="rect">
                      <a:avLst/>
                    </a:prstGeom>
                    <a:noFill/>
                    <a:ln w="9525">
                      <a:noFill/>
                      <a:miter lim="800000"/>
                      <a:headEnd/>
                      <a:tailEnd/>
                    </a:ln>
                  </pic:spPr>
                </pic:pic>
              </a:graphicData>
            </a:graphic>
          </wp:inline>
        </w:drawing>
      </w:r>
    </w:p>
    <w:p w:rsidR="00481079" w:rsidRDefault="00481079" w:rsidP="00481079">
      <w:pPr>
        <w:pStyle w:val="Epgrafe"/>
      </w:pPr>
      <w:r>
        <w:t>Esquemático de compuertas (NEG, NAND2 y NAND8)</w:t>
      </w:r>
    </w:p>
    <w:tbl>
      <w:tblPr>
        <w:tblStyle w:val="Sombreadomedio2-nfasis1"/>
        <w:tblW w:w="9410" w:type="dxa"/>
        <w:tblLook w:val="04A0"/>
      </w:tblPr>
      <w:tblGrid>
        <w:gridCol w:w="1044"/>
        <w:gridCol w:w="1044"/>
        <w:gridCol w:w="1046"/>
        <w:gridCol w:w="1046"/>
        <w:gridCol w:w="1046"/>
        <w:gridCol w:w="1046"/>
        <w:gridCol w:w="1046"/>
        <w:gridCol w:w="1046"/>
        <w:gridCol w:w="1046"/>
      </w:tblGrid>
      <w:tr w:rsidR="00481079" w:rsidRPr="00B76123" w:rsidTr="00D52F75">
        <w:trPr>
          <w:cnfStyle w:val="100000000000"/>
          <w:trHeight w:val="236"/>
        </w:trPr>
        <w:tc>
          <w:tcPr>
            <w:cnfStyle w:val="001000000100"/>
            <w:tcW w:w="1044" w:type="dxa"/>
          </w:tcPr>
          <w:p w:rsidR="00481079" w:rsidRPr="00B76123" w:rsidRDefault="00481079" w:rsidP="00D52F75">
            <w:pPr>
              <w:rPr>
                <w:color w:val="auto"/>
                <w:sz w:val="18"/>
                <w:szCs w:val="18"/>
              </w:rPr>
            </w:pPr>
          </w:p>
        </w:tc>
        <w:tc>
          <w:tcPr>
            <w:tcW w:w="1044" w:type="dxa"/>
          </w:tcPr>
          <w:p w:rsidR="00481079" w:rsidRPr="00B76123" w:rsidRDefault="00481079" w:rsidP="00D52F75">
            <w:pPr>
              <w:cnfStyle w:val="100000000000"/>
              <w:rPr>
                <w:color w:val="auto"/>
                <w:sz w:val="18"/>
                <w:szCs w:val="18"/>
              </w:rPr>
            </w:pPr>
          </w:p>
        </w:tc>
        <w:tc>
          <w:tcPr>
            <w:tcW w:w="1046" w:type="dxa"/>
          </w:tcPr>
          <w:p w:rsidR="00481079" w:rsidRPr="00B76123" w:rsidRDefault="00481079" w:rsidP="00D52F75">
            <w:pPr>
              <w:cnfStyle w:val="100000000000"/>
              <w:rPr>
                <w:color w:val="auto"/>
                <w:sz w:val="18"/>
                <w:szCs w:val="18"/>
              </w:rPr>
            </w:pPr>
            <w:r>
              <w:rPr>
                <w:color w:val="auto"/>
                <w:sz w:val="18"/>
                <w:szCs w:val="18"/>
              </w:rPr>
              <w:t>NEG</w:t>
            </w:r>
          </w:p>
        </w:tc>
        <w:tc>
          <w:tcPr>
            <w:tcW w:w="1046" w:type="dxa"/>
          </w:tcPr>
          <w:p w:rsidR="00481079" w:rsidRPr="00B76123" w:rsidRDefault="00481079" w:rsidP="00D52F75">
            <w:pPr>
              <w:cnfStyle w:val="100000000000"/>
              <w:rPr>
                <w:color w:val="auto"/>
                <w:sz w:val="18"/>
                <w:szCs w:val="18"/>
              </w:rPr>
            </w:pPr>
            <w:r>
              <w:rPr>
                <w:color w:val="auto"/>
                <w:sz w:val="18"/>
                <w:szCs w:val="18"/>
              </w:rPr>
              <w:t>NAND2</w:t>
            </w:r>
          </w:p>
        </w:tc>
        <w:tc>
          <w:tcPr>
            <w:tcW w:w="1046" w:type="dxa"/>
          </w:tcPr>
          <w:p w:rsidR="00481079" w:rsidRPr="00B76123" w:rsidRDefault="00481079" w:rsidP="00D52F75">
            <w:pPr>
              <w:cnfStyle w:val="100000000000"/>
              <w:rPr>
                <w:color w:val="auto"/>
                <w:sz w:val="18"/>
                <w:szCs w:val="18"/>
              </w:rPr>
            </w:pPr>
            <w:r>
              <w:rPr>
                <w:color w:val="auto"/>
                <w:sz w:val="18"/>
                <w:szCs w:val="18"/>
              </w:rPr>
              <w:t>NAND3</w:t>
            </w:r>
          </w:p>
        </w:tc>
        <w:tc>
          <w:tcPr>
            <w:tcW w:w="1046" w:type="dxa"/>
          </w:tcPr>
          <w:p w:rsidR="00481079" w:rsidRPr="00B76123" w:rsidRDefault="00481079" w:rsidP="00D52F75">
            <w:pPr>
              <w:cnfStyle w:val="100000000000"/>
              <w:rPr>
                <w:color w:val="auto"/>
                <w:sz w:val="18"/>
                <w:szCs w:val="18"/>
              </w:rPr>
            </w:pPr>
            <w:r>
              <w:rPr>
                <w:color w:val="auto"/>
                <w:sz w:val="18"/>
                <w:szCs w:val="18"/>
              </w:rPr>
              <w:t>NAND4</w:t>
            </w:r>
          </w:p>
        </w:tc>
        <w:tc>
          <w:tcPr>
            <w:tcW w:w="1046" w:type="dxa"/>
          </w:tcPr>
          <w:p w:rsidR="00481079" w:rsidRPr="00B76123" w:rsidRDefault="00481079" w:rsidP="00D52F75">
            <w:pPr>
              <w:cnfStyle w:val="100000000000"/>
              <w:rPr>
                <w:color w:val="auto"/>
                <w:sz w:val="18"/>
                <w:szCs w:val="18"/>
              </w:rPr>
            </w:pPr>
            <w:r>
              <w:rPr>
                <w:color w:val="auto"/>
                <w:sz w:val="18"/>
                <w:szCs w:val="18"/>
              </w:rPr>
              <w:t>NAND5</w:t>
            </w:r>
          </w:p>
        </w:tc>
        <w:tc>
          <w:tcPr>
            <w:tcW w:w="1046" w:type="dxa"/>
          </w:tcPr>
          <w:p w:rsidR="00481079" w:rsidRPr="00B76123" w:rsidRDefault="00481079" w:rsidP="00D52F75">
            <w:pPr>
              <w:cnfStyle w:val="100000000000"/>
              <w:rPr>
                <w:color w:val="auto"/>
                <w:sz w:val="18"/>
                <w:szCs w:val="18"/>
              </w:rPr>
            </w:pPr>
            <w:r>
              <w:rPr>
                <w:color w:val="auto"/>
                <w:sz w:val="18"/>
                <w:szCs w:val="18"/>
              </w:rPr>
              <w:t>NAND7</w:t>
            </w:r>
          </w:p>
        </w:tc>
        <w:tc>
          <w:tcPr>
            <w:tcW w:w="1046" w:type="dxa"/>
          </w:tcPr>
          <w:p w:rsidR="00481079" w:rsidRPr="00B76123" w:rsidRDefault="00481079" w:rsidP="00D52F75">
            <w:pPr>
              <w:cnfStyle w:val="100000000000"/>
              <w:rPr>
                <w:color w:val="auto"/>
                <w:sz w:val="18"/>
                <w:szCs w:val="18"/>
              </w:rPr>
            </w:pPr>
            <w:r>
              <w:rPr>
                <w:color w:val="auto"/>
                <w:sz w:val="18"/>
                <w:szCs w:val="18"/>
              </w:rPr>
              <w:t>NAND8</w:t>
            </w:r>
          </w:p>
        </w:tc>
      </w:tr>
      <w:tr w:rsidR="00481079" w:rsidRPr="00B76123" w:rsidTr="00D52F75">
        <w:trPr>
          <w:cnfStyle w:val="000000100000"/>
          <w:trHeight w:val="236"/>
        </w:trPr>
        <w:tc>
          <w:tcPr>
            <w:cnfStyle w:val="001000000000"/>
            <w:tcW w:w="1044" w:type="dxa"/>
            <w:vMerge w:val="restart"/>
          </w:tcPr>
          <w:p w:rsidR="00481079" w:rsidRPr="00B76123" w:rsidRDefault="00481079" w:rsidP="00D52F75">
            <w:pPr>
              <w:jc w:val="center"/>
              <w:rPr>
                <w:sz w:val="18"/>
                <w:szCs w:val="18"/>
              </w:rPr>
            </w:pPr>
            <w:r w:rsidRPr="00B76123">
              <w:rPr>
                <w:color w:val="auto"/>
                <w:sz w:val="18"/>
                <w:szCs w:val="18"/>
              </w:rPr>
              <w:t>PMOS</w:t>
            </w:r>
          </w:p>
        </w:tc>
        <w:tc>
          <w:tcPr>
            <w:tcW w:w="1044" w:type="dxa"/>
          </w:tcPr>
          <w:p w:rsidR="00481079" w:rsidRPr="006E0F10" w:rsidRDefault="00481079" w:rsidP="00D52F75">
            <w:pPr>
              <w:jc w:val="center"/>
              <w:cnfStyle w:val="000000100000"/>
              <w:rPr>
                <w:b/>
                <w:sz w:val="18"/>
                <w:szCs w:val="18"/>
              </w:rPr>
            </w:pPr>
            <w:r w:rsidRPr="006E0F10">
              <w:rPr>
                <w:b/>
                <w:sz w:val="18"/>
                <w:szCs w:val="18"/>
              </w:rPr>
              <w:t>W</w:t>
            </w:r>
          </w:p>
        </w:tc>
        <w:tc>
          <w:tcPr>
            <w:tcW w:w="1046" w:type="dxa"/>
          </w:tcPr>
          <w:p w:rsidR="00481079" w:rsidRPr="00B76123" w:rsidRDefault="00481079" w:rsidP="00D52F75">
            <w:pPr>
              <w:cnfStyle w:val="000000100000"/>
              <w:rPr>
                <w:sz w:val="18"/>
                <w:szCs w:val="18"/>
              </w:rPr>
            </w:pPr>
            <w:r>
              <w:rPr>
                <w:sz w:val="18"/>
                <w:szCs w:val="18"/>
              </w:rPr>
              <w:t>.93u</w:t>
            </w:r>
          </w:p>
        </w:tc>
        <w:tc>
          <w:tcPr>
            <w:tcW w:w="1046" w:type="dxa"/>
          </w:tcPr>
          <w:p w:rsidR="00481079" w:rsidRPr="00B76123" w:rsidRDefault="00481079" w:rsidP="00D52F75">
            <w:pPr>
              <w:cnfStyle w:val="000000100000"/>
              <w:rPr>
                <w:sz w:val="18"/>
                <w:szCs w:val="18"/>
              </w:rPr>
            </w:pPr>
            <w:r>
              <w:rPr>
                <w:sz w:val="18"/>
                <w:szCs w:val="18"/>
              </w:rPr>
              <w:t>.25u</w:t>
            </w:r>
          </w:p>
        </w:tc>
        <w:tc>
          <w:tcPr>
            <w:tcW w:w="1046" w:type="dxa"/>
          </w:tcPr>
          <w:p w:rsidR="00481079" w:rsidRPr="00B76123" w:rsidRDefault="00481079" w:rsidP="00D52F75">
            <w:pPr>
              <w:cnfStyle w:val="000000100000"/>
              <w:rPr>
                <w:sz w:val="18"/>
                <w:szCs w:val="18"/>
              </w:rPr>
            </w:pPr>
            <w:r>
              <w:rPr>
                <w:sz w:val="18"/>
                <w:szCs w:val="18"/>
              </w:rPr>
              <w:t>.26u</w:t>
            </w:r>
          </w:p>
        </w:tc>
        <w:tc>
          <w:tcPr>
            <w:tcW w:w="1046" w:type="dxa"/>
          </w:tcPr>
          <w:p w:rsidR="00481079" w:rsidRPr="00B76123" w:rsidRDefault="00481079" w:rsidP="00D52F75">
            <w:pPr>
              <w:cnfStyle w:val="000000100000"/>
              <w:rPr>
                <w:sz w:val="18"/>
                <w:szCs w:val="18"/>
              </w:rPr>
            </w:pPr>
            <w:r>
              <w:rPr>
                <w:sz w:val="18"/>
                <w:szCs w:val="18"/>
              </w:rPr>
              <w:t>.25u</w:t>
            </w:r>
          </w:p>
        </w:tc>
        <w:tc>
          <w:tcPr>
            <w:tcW w:w="1046" w:type="dxa"/>
          </w:tcPr>
          <w:p w:rsidR="00481079" w:rsidRPr="00B76123" w:rsidRDefault="00481079" w:rsidP="00D52F75">
            <w:pPr>
              <w:cnfStyle w:val="000000100000"/>
              <w:rPr>
                <w:sz w:val="18"/>
                <w:szCs w:val="18"/>
              </w:rPr>
            </w:pPr>
            <w:r>
              <w:rPr>
                <w:sz w:val="18"/>
                <w:szCs w:val="18"/>
              </w:rPr>
              <w:t>.44u</w:t>
            </w:r>
          </w:p>
        </w:tc>
        <w:tc>
          <w:tcPr>
            <w:tcW w:w="1046" w:type="dxa"/>
          </w:tcPr>
          <w:p w:rsidR="00481079" w:rsidRPr="00B76123" w:rsidRDefault="00481079" w:rsidP="00D52F75">
            <w:pPr>
              <w:cnfStyle w:val="000000100000"/>
              <w:rPr>
                <w:sz w:val="18"/>
                <w:szCs w:val="18"/>
              </w:rPr>
            </w:pPr>
            <w:r>
              <w:rPr>
                <w:sz w:val="18"/>
                <w:szCs w:val="18"/>
              </w:rPr>
              <w:t>.58u</w:t>
            </w:r>
          </w:p>
        </w:tc>
        <w:tc>
          <w:tcPr>
            <w:tcW w:w="1046" w:type="dxa"/>
          </w:tcPr>
          <w:p w:rsidR="00481079" w:rsidRPr="00B76123" w:rsidRDefault="00481079" w:rsidP="00D52F75">
            <w:pPr>
              <w:cnfStyle w:val="000000100000"/>
              <w:rPr>
                <w:sz w:val="18"/>
                <w:szCs w:val="18"/>
              </w:rPr>
            </w:pPr>
            <w:r>
              <w:rPr>
                <w:sz w:val="18"/>
                <w:szCs w:val="18"/>
              </w:rPr>
              <w:t>.68u</w:t>
            </w:r>
          </w:p>
        </w:tc>
      </w:tr>
      <w:tr w:rsidR="00481079" w:rsidRPr="00B76123" w:rsidTr="00D52F75">
        <w:trPr>
          <w:trHeight w:val="155"/>
        </w:trPr>
        <w:tc>
          <w:tcPr>
            <w:cnfStyle w:val="001000000000"/>
            <w:tcW w:w="1044" w:type="dxa"/>
            <w:vMerge/>
          </w:tcPr>
          <w:p w:rsidR="00481079" w:rsidRPr="00B76123" w:rsidRDefault="00481079" w:rsidP="00D52F75">
            <w:pPr>
              <w:jc w:val="center"/>
              <w:rPr>
                <w:color w:val="auto"/>
                <w:sz w:val="18"/>
                <w:szCs w:val="18"/>
              </w:rPr>
            </w:pPr>
          </w:p>
        </w:tc>
        <w:tc>
          <w:tcPr>
            <w:tcW w:w="1044" w:type="dxa"/>
          </w:tcPr>
          <w:p w:rsidR="00481079" w:rsidRPr="006E0F10" w:rsidRDefault="00481079" w:rsidP="00D52F75">
            <w:pPr>
              <w:jc w:val="center"/>
              <w:cnfStyle w:val="000000000000"/>
              <w:rPr>
                <w:b/>
                <w:sz w:val="18"/>
                <w:szCs w:val="18"/>
              </w:rPr>
            </w:pPr>
            <w:r w:rsidRPr="006E0F10">
              <w:rPr>
                <w:b/>
                <w:sz w:val="18"/>
                <w:szCs w:val="18"/>
              </w:rPr>
              <w:t>L</w:t>
            </w:r>
          </w:p>
        </w:tc>
        <w:tc>
          <w:tcPr>
            <w:tcW w:w="1046" w:type="dxa"/>
          </w:tcPr>
          <w:p w:rsidR="00481079" w:rsidRPr="00B76123" w:rsidRDefault="00481079" w:rsidP="00D52F75">
            <w:pPr>
              <w:cnfStyle w:val="000000000000"/>
              <w:rPr>
                <w:sz w:val="18"/>
                <w:szCs w:val="18"/>
              </w:rPr>
            </w:pPr>
            <w:r>
              <w:rPr>
                <w:sz w:val="18"/>
                <w:szCs w:val="18"/>
              </w:rPr>
              <w:t>.25u</w:t>
            </w:r>
          </w:p>
        </w:tc>
        <w:tc>
          <w:tcPr>
            <w:tcW w:w="1046" w:type="dxa"/>
          </w:tcPr>
          <w:p w:rsidR="00481079" w:rsidRPr="00B76123" w:rsidRDefault="00481079" w:rsidP="00D52F75">
            <w:pPr>
              <w:cnfStyle w:val="000000000000"/>
              <w:rPr>
                <w:sz w:val="18"/>
                <w:szCs w:val="18"/>
              </w:rPr>
            </w:pPr>
            <w:r>
              <w:rPr>
                <w:sz w:val="18"/>
                <w:szCs w:val="18"/>
              </w:rPr>
              <w:t>.186u</w:t>
            </w:r>
          </w:p>
        </w:tc>
        <w:tc>
          <w:tcPr>
            <w:tcW w:w="1046" w:type="dxa"/>
          </w:tcPr>
          <w:p w:rsidR="00481079" w:rsidRPr="00B76123" w:rsidRDefault="00481079" w:rsidP="00D52F75">
            <w:pPr>
              <w:cnfStyle w:val="000000000000"/>
              <w:rPr>
                <w:sz w:val="18"/>
                <w:szCs w:val="18"/>
              </w:rPr>
            </w:pPr>
            <w:r>
              <w:rPr>
                <w:sz w:val="18"/>
                <w:szCs w:val="18"/>
              </w:rPr>
              <w:t>.25u</w:t>
            </w:r>
          </w:p>
        </w:tc>
        <w:tc>
          <w:tcPr>
            <w:tcW w:w="1046" w:type="dxa"/>
          </w:tcPr>
          <w:p w:rsidR="00481079" w:rsidRPr="00B76123" w:rsidRDefault="00481079" w:rsidP="00D52F75">
            <w:pPr>
              <w:cnfStyle w:val="000000000000"/>
              <w:rPr>
                <w:sz w:val="18"/>
                <w:szCs w:val="18"/>
              </w:rPr>
            </w:pPr>
            <w:r>
              <w:rPr>
                <w:sz w:val="18"/>
                <w:szCs w:val="18"/>
              </w:rPr>
              <w:t>.33u</w:t>
            </w:r>
          </w:p>
        </w:tc>
        <w:tc>
          <w:tcPr>
            <w:tcW w:w="1046" w:type="dxa"/>
          </w:tcPr>
          <w:p w:rsidR="00481079" w:rsidRPr="00B76123" w:rsidRDefault="00481079" w:rsidP="00D52F75">
            <w:pPr>
              <w:cnfStyle w:val="000000000000"/>
              <w:rPr>
                <w:sz w:val="18"/>
                <w:szCs w:val="18"/>
              </w:rPr>
            </w:pPr>
            <w:r>
              <w:rPr>
                <w:sz w:val="18"/>
                <w:szCs w:val="18"/>
              </w:rPr>
              <w:t>.41u</w:t>
            </w:r>
          </w:p>
        </w:tc>
        <w:tc>
          <w:tcPr>
            <w:tcW w:w="1046" w:type="dxa"/>
          </w:tcPr>
          <w:p w:rsidR="00481079" w:rsidRPr="00B76123" w:rsidRDefault="00481079" w:rsidP="00D52F75">
            <w:pPr>
              <w:cnfStyle w:val="000000000000"/>
              <w:rPr>
                <w:sz w:val="18"/>
                <w:szCs w:val="18"/>
              </w:rPr>
            </w:pPr>
            <w:r>
              <w:rPr>
                <w:sz w:val="18"/>
                <w:szCs w:val="18"/>
              </w:rPr>
              <w:t>.58u</w:t>
            </w:r>
          </w:p>
        </w:tc>
        <w:tc>
          <w:tcPr>
            <w:tcW w:w="1046" w:type="dxa"/>
          </w:tcPr>
          <w:p w:rsidR="00481079" w:rsidRPr="00B76123" w:rsidRDefault="00481079" w:rsidP="00D52F75">
            <w:pPr>
              <w:cnfStyle w:val="000000000000"/>
              <w:rPr>
                <w:sz w:val="18"/>
                <w:szCs w:val="18"/>
              </w:rPr>
            </w:pPr>
            <w:r>
              <w:rPr>
                <w:sz w:val="18"/>
                <w:szCs w:val="18"/>
              </w:rPr>
              <w:t>.67u</w:t>
            </w:r>
          </w:p>
        </w:tc>
      </w:tr>
      <w:tr w:rsidR="00481079" w:rsidRPr="00B76123" w:rsidTr="00D52F75">
        <w:trPr>
          <w:cnfStyle w:val="000000100000"/>
          <w:trHeight w:val="236"/>
        </w:trPr>
        <w:tc>
          <w:tcPr>
            <w:cnfStyle w:val="001000000000"/>
            <w:tcW w:w="1044" w:type="dxa"/>
            <w:vMerge w:val="restart"/>
          </w:tcPr>
          <w:p w:rsidR="00481079" w:rsidRPr="00B76123" w:rsidRDefault="00481079" w:rsidP="00D52F75">
            <w:pPr>
              <w:jc w:val="center"/>
              <w:rPr>
                <w:color w:val="auto"/>
                <w:sz w:val="18"/>
                <w:szCs w:val="18"/>
              </w:rPr>
            </w:pPr>
            <w:r w:rsidRPr="00B76123">
              <w:rPr>
                <w:color w:val="auto"/>
                <w:sz w:val="18"/>
                <w:szCs w:val="18"/>
              </w:rPr>
              <w:t>NMOS</w:t>
            </w:r>
          </w:p>
        </w:tc>
        <w:tc>
          <w:tcPr>
            <w:tcW w:w="1044" w:type="dxa"/>
          </w:tcPr>
          <w:p w:rsidR="00481079" w:rsidRPr="006E0F10" w:rsidRDefault="00481079" w:rsidP="00D52F75">
            <w:pPr>
              <w:jc w:val="center"/>
              <w:cnfStyle w:val="000000100000"/>
              <w:rPr>
                <w:b/>
                <w:sz w:val="18"/>
                <w:szCs w:val="18"/>
              </w:rPr>
            </w:pPr>
            <w:r w:rsidRPr="006E0F10">
              <w:rPr>
                <w:b/>
                <w:sz w:val="18"/>
                <w:szCs w:val="18"/>
              </w:rPr>
              <w:t>W</w:t>
            </w:r>
          </w:p>
        </w:tc>
        <w:tc>
          <w:tcPr>
            <w:tcW w:w="1046" w:type="dxa"/>
          </w:tcPr>
          <w:p w:rsidR="00481079" w:rsidRPr="00B76123" w:rsidRDefault="00481079" w:rsidP="00D52F75">
            <w:pPr>
              <w:cnfStyle w:val="000000100000"/>
              <w:rPr>
                <w:sz w:val="18"/>
                <w:szCs w:val="18"/>
              </w:rPr>
            </w:pPr>
            <w:r>
              <w:rPr>
                <w:sz w:val="18"/>
                <w:szCs w:val="18"/>
              </w:rPr>
              <w:t>.43u</w:t>
            </w:r>
          </w:p>
        </w:tc>
        <w:tc>
          <w:tcPr>
            <w:tcW w:w="1046" w:type="dxa"/>
          </w:tcPr>
          <w:p w:rsidR="00481079" w:rsidRPr="00B76123" w:rsidRDefault="00481079" w:rsidP="00D52F75">
            <w:pPr>
              <w:cnfStyle w:val="000000100000"/>
              <w:rPr>
                <w:sz w:val="18"/>
                <w:szCs w:val="18"/>
              </w:rPr>
            </w:pPr>
            <w:r>
              <w:rPr>
                <w:sz w:val="18"/>
                <w:szCs w:val="18"/>
              </w:rPr>
              <w:t>.232u</w:t>
            </w:r>
          </w:p>
        </w:tc>
        <w:tc>
          <w:tcPr>
            <w:tcW w:w="1046" w:type="dxa"/>
          </w:tcPr>
          <w:p w:rsidR="00481079" w:rsidRPr="00B76123" w:rsidRDefault="00481079" w:rsidP="00D52F75">
            <w:pPr>
              <w:cnfStyle w:val="000000100000"/>
              <w:rPr>
                <w:sz w:val="18"/>
                <w:szCs w:val="18"/>
              </w:rPr>
            </w:pPr>
            <w:r>
              <w:rPr>
                <w:sz w:val="18"/>
                <w:szCs w:val="18"/>
              </w:rPr>
              <w:t>.37u</w:t>
            </w:r>
          </w:p>
        </w:tc>
        <w:tc>
          <w:tcPr>
            <w:tcW w:w="1046" w:type="dxa"/>
          </w:tcPr>
          <w:p w:rsidR="00481079" w:rsidRPr="00B76123" w:rsidRDefault="00481079" w:rsidP="00D52F75">
            <w:pPr>
              <w:cnfStyle w:val="000000100000"/>
              <w:rPr>
                <w:sz w:val="18"/>
                <w:szCs w:val="18"/>
              </w:rPr>
            </w:pPr>
            <w:r>
              <w:rPr>
                <w:sz w:val="18"/>
                <w:szCs w:val="18"/>
              </w:rPr>
              <w:t>.47u</w:t>
            </w:r>
          </w:p>
        </w:tc>
        <w:tc>
          <w:tcPr>
            <w:tcW w:w="1046" w:type="dxa"/>
          </w:tcPr>
          <w:p w:rsidR="00481079" w:rsidRPr="00B76123" w:rsidRDefault="00481079" w:rsidP="00D52F75">
            <w:pPr>
              <w:cnfStyle w:val="000000100000"/>
              <w:rPr>
                <w:sz w:val="18"/>
                <w:szCs w:val="18"/>
              </w:rPr>
            </w:pPr>
            <w:r>
              <w:rPr>
                <w:sz w:val="18"/>
                <w:szCs w:val="18"/>
              </w:rPr>
              <w:t>1.042u</w:t>
            </w:r>
          </w:p>
        </w:tc>
        <w:tc>
          <w:tcPr>
            <w:tcW w:w="1046" w:type="dxa"/>
          </w:tcPr>
          <w:p w:rsidR="00481079" w:rsidRPr="00B76123" w:rsidRDefault="00481079" w:rsidP="00D52F75">
            <w:pPr>
              <w:cnfStyle w:val="000000100000"/>
              <w:rPr>
                <w:sz w:val="18"/>
                <w:szCs w:val="18"/>
              </w:rPr>
            </w:pPr>
            <w:r>
              <w:rPr>
                <w:sz w:val="18"/>
                <w:szCs w:val="18"/>
              </w:rPr>
              <w:t>1.92u</w:t>
            </w:r>
          </w:p>
        </w:tc>
        <w:tc>
          <w:tcPr>
            <w:tcW w:w="1046" w:type="dxa"/>
          </w:tcPr>
          <w:p w:rsidR="00481079" w:rsidRPr="00B76123" w:rsidRDefault="00481079" w:rsidP="00D52F75">
            <w:pPr>
              <w:cnfStyle w:val="000000100000"/>
              <w:rPr>
                <w:sz w:val="18"/>
                <w:szCs w:val="18"/>
              </w:rPr>
            </w:pPr>
            <w:r>
              <w:rPr>
                <w:sz w:val="18"/>
                <w:szCs w:val="18"/>
              </w:rPr>
              <w:t>2.55u</w:t>
            </w:r>
          </w:p>
        </w:tc>
      </w:tr>
      <w:tr w:rsidR="00481079" w:rsidRPr="00B76123" w:rsidTr="00D52F75">
        <w:trPr>
          <w:trHeight w:val="155"/>
        </w:trPr>
        <w:tc>
          <w:tcPr>
            <w:cnfStyle w:val="001000000000"/>
            <w:tcW w:w="1044" w:type="dxa"/>
            <w:vMerge/>
          </w:tcPr>
          <w:p w:rsidR="00481079" w:rsidRPr="00B76123" w:rsidRDefault="00481079" w:rsidP="00D52F75">
            <w:pPr>
              <w:rPr>
                <w:sz w:val="18"/>
                <w:szCs w:val="18"/>
              </w:rPr>
            </w:pPr>
          </w:p>
        </w:tc>
        <w:tc>
          <w:tcPr>
            <w:tcW w:w="1044" w:type="dxa"/>
          </w:tcPr>
          <w:p w:rsidR="00481079" w:rsidRPr="006E0F10" w:rsidRDefault="00481079" w:rsidP="00D52F75">
            <w:pPr>
              <w:jc w:val="center"/>
              <w:cnfStyle w:val="000000000000"/>
              <w:rPr>
                <w:b/>
                <w:sz w:val="18"/>
                <w:szCs w:val="18"/>
              </w:rPr>
            </w:pPr>
            <w:r w:rsidRPr="006E0F10">
              <w:rPr>
                <w:b/>
                <w:sz w:val="18"/>
                <w:szCs w:val="18"/>
              </w:rPr>
              <w:t>L</w:t>
            </w:r>
          </w:p>
        </w:tc>
        <w:tc>
          <w:tcPr>
            <w:tcW w:w="1046" w:type="dxa"/>
          </w:tcPr>
          <w:p w:rsidR="00481079" w:rsidRPr="00B76123" w:rsidRDefault="00481079" w:rsidP="00D52F75">
            <w:pPr>
              <w:cnfStyle w:val="000000000000"/>
              <w:rPr>
                <w:sz w:val="18"/>
                <w:szCs w:val="18"/>
              </w:rPr>
            </w:pPr>
            <w:r>
              <w:rPr>
                <w:sz w:val="18"/>
                <w:szCs w:val="18"/>
              </w:rPr>
              <w:t>.43u</w:t>
            </w:r>
          </w:p>
        </w:tc>
        <w:tc>
          <w:tcPr>
            <w:tcW w:w="1046" w:type="dxa"/>
          </w:tcPr>
          <w:p w:rsidR="00481079" w:rsidRPr="00B76123" w:rsidRDefault="00481079" w:rsidP="00D52F75">
            <w:pPr>
              <w:cnfStyle w:val="000000000000"/>
              <w:rPr>
                <w:sz w:val="18"/>
                <w:szCs w:val="18"/>
              </w:rPr>
            </w:pPr>
            <w:r>
              <w:rPr>
                <w:sz w:val="18"/>
                <w:szCs w:val="18"/>
              </w:rPr>
              <w:t>.2u</w:t>
            </w:r>
          </w:p>
        </w:tc>
        <w:tc>
          <w:tcPr>
            <w:tcW w:w="1046" w:type="dxa"/>
          </w:tcPr>
          <w:p w:rsidR="00481079" w:rsidRPr="00B76123" w:rsidRDefault="00481079" w:rsidP="00D52F75">
            <w:pPr>
              <w:cnfStyle w:val="000000000000"/>
              <w:rPr>
                <w:sz w:val="18"/>
                <w:szCs w:val="18"/>
              </w:rPr>
            </w:pPr>
            <w:r>
              <w:rPr>
                <w:sz w:val="18"/>
                <w:szCs w:val="18"/>
              </w:rPr>
              <w:t>.18u</w:t>
            </w:r>
          </w:p>
        </w:tc>
        <w:tc>
          <w:tcPr>
            <w:tcW w:w="1046" w:type="dxa"/>
          </w:tcPr>
          <w:p w:rsidR="00481079" w:rsidRPr="00B76123" w:rsidRDefault="00481079" w:rsidP="00D52F75">
            <w:pPr>
              <w:cnfStyle w:val="000000000000"/>
              <w:rPr>
                <w:sz w:val="18"/>
                <w:szCs w:val="18"/>
              </w:rPr>
            </w:pPr>
            <w:r>
              <w:rPr>
                <w:sz w:val="18"/>
                <w:szCs w:val="18"/>
              </w:rPr>
              <w:t>.18u</w:t>
            </w:r>
          </w:p>
        </w:tc>
        <w:tc>
          <w:tcPr>
            <w:tcW w:w="1046" w:type="dxa"/>
          </w:tcPr>
          <w:p w:rsidR="00481079" w:rsidRPr="00B76123" w:rsidRDefault="00481079" w:rsidP="00D52F75">
            <w:pPr>
              <w:cnfStyle w:val="000000000000"/>
              <w:rPr>
                <w:sz w:val="18"/>
                <w:szCs w:val="18"/>
              </w:rPr>
            </w:pPr>
            <w:r>
              <w:rPr>
                <w:sz w:val="18"/>
                <w:szCs w:val="18"/>
              </w:rPr>
              <w:t>.18u</w:t>
            </w:r>
          </w:p>
        </w:tc>
        <w:tc>
          <w:tcPr>
            <w:tcW w:w="1046" w:type="dxa"/>
          </w:tcPr>
          <w:p w:rsidR="00481079" w:rsidRPr="00B76123" w:rsidRDefault="00481079" w:rsidP="00D52F75">
            <w:pPr>
              <w:cnfStyle w:val="000000000000"/>
              <w:rPr>
                <w:sz w:val="18"/>
                <w:szCs w:val="18"/>
              </w:rPr>
            </w:pPr>
            <w:r>
              <w:rPr>
                <w:sz w:val="18"/>
                <w:szCs w:val="18"/>
              </w:rPr>
              <w:t>.18u</w:t>
            </w:r>
          </w:p>
        </w:tc>
        <w:tc>
          <w:tcPr>
            <w:tcW w:w="1046" w:type="dxa"/>
          </w:tcPr>
          <w:p w:rsidR="00481079" w:rsidRPr="00B76123" w:rsidRDefault="00481079" w:rsidP="00D52F75">
            <w:pPr>
              <w:cnfStyle w:val="000000000000"/>
              <w:rPr>
                <w:sz w:val="18"/>
                <w:szCs w:val="18"/>
              </w:rPr>
            </w:pPr>
            <w:r>
              <w:rPr>
                <w:sz w:val="18"/>
                <w:szCs w:val="18"/>
              </w:rPr>
              <w:t>.18u</w:t>
            </w:r>
          </w:p>
        </w:tc>
      </w:tr>
    </w:tbl>
    <w:p w:rsidR="00481079" w:rsidRDefault="00481079" w:rsidP="00481079">
      <w:pPr>
        <w:pStyle w:val="Epgrafe"/>
      </w:pPr>
      <w:r>
        <w:t>Dimensiones de los transistores en las Compuertas.</w:t>
      </w:r>
    </w:p>
    <w:p w:rsidR="00481079" w:rsidRPr="002C0EE8" w:rsidRDefault="00481079" w:rsidP="00481079">
      <w:pPr>
        <w:rPr>
          <w:szCs w:val="18"/>
        </w:rPr>
      </w:pPr>
      <w:r w:rsidRPr="002C0EE8">
        <w:rPr>
          <w:szCs w:val="18"/>
        </w:rPr>
        <w:t>Realizando un análisis en conjunto de las compuertas, obtuvimos las curvas características de transferencia de voltaje de las compuertas (VTC) y los tiempos de retraso (ya mencionados en el cuerpo del trabajo). Los datos obtenidos a partir de ellas son:</w:t>
      </w:r>
    </w:p>
    <w:p w:rsidR="00481079" w:rsidRPr="00140A85" w:rsidRDefault="00481079" w:rsidP="00481079">
      <w:pPr>
        <w:pStyle w:val="Prrafodelista"/>
        <w:numPr>
          <w:ilvl w:val="0"/>
          <w:numId w:val="1"/>
        </w:numPr>
        <w:rPr>
          <w:b/>
          <w:i/>
          <w:szCs w:val="18"/>
        </w:rPr>
      </w:pPr>
      <w:r w:rsidRPr="00140A85">
        <w:rPr>
          <w:b/>
          <w:szCs w:val="18"/>
        </w:rPr>
        <w:t>1.2V &lt; V</w:t>
      </w:r>
      <w:r w:rsidRPr="00140A85">
        <w:rPr>
          <w:b/>
          <w:szCs w:val="18"/>
          <w:vertAlign w:val="subscript"/>
        </w:rPr>
        <w:t>SP</w:t>
      </w:r>
      <w:r w:rsidRPr="00140A85">
        <w:rPr>
          <w:b/>
          <w:szCs w:val="18"/>
        </w:rPr>
        <w:t xml:space="preserve"> &lt; 1.7V</w:t>
      </w:r>
      <w:r w:rsidRPr="00140A85">
        <w:rPr>
          <w:b/>
          <w:i/>
          <w:szCs w:val="18"/>
        </w:rPr>
        <w:t xml:space="preserve"> (Tensión de cambio) </w:t>
      </w:r>
    </w:p>
    <w:p w:rsidR="00481079" w:rsidRDefault="00481079" w:rsidP="00481079">
      <w:pPr>
        <w:keepNext/>
        <w:jc w:val="center"/>
      </w:pPr>
      <w:r>
        <w:rPr>
          <w:noProof/>
          <w:szCs w:val="18"/>
          <w:lang w:eastAsia="es-AR"/>
        </w:rPr>
        <w:drawing>
          <wp:inline distT="0" distB="0" distL="0" distR="0">
            <wp:extent cx="3992780" cy="2520000"/>
            <wp:effectExtent l="19050" t="0" r="772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992780" cy="2520000"/>
                    </a:xfrm>
                    <a:prstGeom prst="rect">
                      <a:avLst/>
                    </a:prstGeom>
                    <a:noFill/>
                    <a:ln w="9525">
                      <a:noFill/>
                      <a:miter lim="800000"/>
                      <a:headEnd/>
                      <a:tailEnd/>
                    </a:ln>
                  </pic:spPr>
                </pic:pic>
              </a:graphicData>
            </a:graphic>
          </wp:inline>
        </w:drawing>
      </w:r>
    </w:p>
    <w:p w:rsidR="00481079" w:rsidRDefault="00481079" w:rsidP="00481079">
      <w:pPr>
        <w:pStyle w:val="Epgrafe"/>
        <w:jc w:val="center"/>
      </w:pPr>
      <w:r>
        <w:t>Curva de VTC de las Compuertas.</w:t>
      </w:r>
    </w:p>
    <w:p w:rsidR="00481079" w:rsidRPr="002C0EE8" w:rsidRDefault="00481079" w:rsidP="00481079">
      <w:r w:rsidRPr="002C0EE8">
        <w:lastRenderedPageBreak/>
        <w:t>Las compuertas tienen una tensión de cambio V</w:t>
      </w:r>
      <w:r w:rsidRPr="002C0EE8">
        <w:rPr>
          <w:vertAlign w:val="subscript"/>
        </w:rPr>
        <w:t>SP</w:t>
      </w:r>
      <w:r w:rsidRPr="002C0EE8">
        <w:t xml:space="preserve"> muy similar entre ellas (1.5V promedio) a pesar de la variación de transistores entre cada una. El dimensionamiento que permitió esta aproximación entre tensiones también generó una rápida respuesta individual de cada una de ellas (tiempos de transición menor a los 100pS) ante una perturbación de entrada de tipo escalón (con una característica de tiempos de subida-bajada de 10pS).</w:t>
      </w:r>
    </w:p>
    <w:p w:rsidR="00481079" w:rsidRPr="00970CB0" w:rsidRDefault="00481079" w:rsidP="00481079">
      <w:r w:rsidRPr="002C0EE8">
        <w:t xml:space="preserve">Las tensiones de niveles altos y bajos resultaron </w:t>
      </w:r>
      <w:proofErr w:type="gramStart"/>
      <w:r w:rsidRPr="002C0EE8">
        <w:t>adecuados</w:t>
      </w:r>
      <w:proofErr w:type="gramEnd"/>
      <w:r w:rsidRPr="002C0EE8">
        <w:t xml:space="preserve"> para el diseño. A medida que las compuertas aumentan la cantidad de transistores NMOS en serie (aumentando de NEG a NAND8) la tensión de nivel bajo va aumentando en igual secuencia, pero permaneciendo por debajo del nivel de tensión máximo reconocido como un nivel lógico bajo o CERO (tensiones por debajo de 1V).</w:t>
      </w:r>
    </w:p>
    <w:p w:rsidR="00481079" w:rsidRDefault="00481079" w:rsidP="00481079">
      <w:pPr>
        <w:pStyle w:val="Ttulo3"/>
        <w:pBdr>
          <w:top w:val="single" w:sz="4" w:space="1" w:color="auto"/>
          <w:bottom w:val="single" w:sz="4" w:space="1" w:color="auto"/>
        </w:pBdr>
      </w:pPr>
      <w:r>
        <w:t>DECODIFICADOR</w:t>
      </w:r>
    </w:p>
    <w:p w:rsidR="00481079" w:rsidRDefault="00481079" w:rsidP="00481079">
      <w:r w:rsidRPr="00E35512">
        <w:t>Es el encargado de interpretar el código digital obtenido a partir de los comparadores a la entrada del conversor (código termómetro de 256 niveles) y transformarlo en una palabra digital de salida de un determinado código (en este caso, código binario de 6 dígitos).</w:t>
      </w:r>
    </w:p>
    <w:p w:rsidR="00481079" w:rsidRPr="00E35512" w:rsidRDefault="00481079" w:rsidP="00481079">
      <w:r>
        <w:t>La tabla de conversión de código termómetro a código binario de 6 bits se encuentra a continuación.</w:t>
      </w:r>
    </w:p>
    <w:p w:rsidR="00481079" w:rsidRDefault="00481079" w:rsidP="00481079">
      <w:pPr>
        <w:pStyle w:val="Epgrafe"/>
      </w:pPr>
      <w:r>
        <w:rPr>
          <w:noProof/>
          <w:lang w:eastAsia="es-AR"/>
        </w:rPr>
        <w:drawing>
          <wp:inline distT="0" distB="0" distL="0" distR="0">
            <wp:extent cx="6033737" cy="3927944"/>
            <wp:effectExtent l="19050" t="0" r="5113" b="0"/>
            <wp:docPr id="12" name="Imagen 14" descr="D:\Documents\TESIS\fiocs\Documentation\Documentacion\Tabla Deco 6 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TESIS\fiocs\Documentation\Documentacion\Tabla Deco 6 bits.PNG"/>
                    <pic:cNvPicPr>
                      <a:picLocks noChangeAspect="1" noChangeArrowheads="1"/>
                    </pic:cNvPicPr>
                  </pic:nvPicPr>
                  <pic:blipFill>
                    <a:blip r:embed="rId13" cstate="print"/>
                    <a:srcRect/>
                    <a:stretch>
                      <a:fillRect/>
                    </a:stretch>
                  </pic:blipFill>
                  <pic:spPr bwMode="auto">
                    <a:xfrm>
                      <a:off x="0" y="0"/>
                      <a:ext cx="6037245" cy="3930227"/>
                    </a:xfrm>
                    <a:prstGeom prst="rect">
                      <a:avLst/>
                    </a:prstGeom>
                    <a:noFill/>
                    <a:ln w="9525">
                      <a:noFill/>
                      <a:miter lim="800000"/>
                      <a:headEnd/>
                      <a:tailEnd/>
                    </a:ln>
                  </pic:spPr>
                </pic:pic>
              </a:graphicData>
            </a:graphic>
          </wp:inline>
        </w:drawing>
      </w:r>
      <w:r>
        <w:t>Tabla de relación del decodificador de código Termómetro de 256 valores a código Binario de 6 bits.</w:t>
      </w:r>
    </w:p>
    <w:p w:rsidR="00481079" w:rsidRPr="00E35512" w:rsidRDefault="00481079" w:rsidP="00481079">
      <w:r w:rsidRPr="00E35512">
        <w:t>De la tabla se obtuvieron las siguientes relaciones para cada combinación de código binario de salida (ya mencionadas en el cuerpo del trabajo):</w:t>
      </w:r>
    </w:p>
    <w:p w:rsidR="00481079" w:rsidRPr="00E35512" w:rsidRDefault="00481079" w:rsidP="00481079">
      <w:pPr>
        <w:rPr>
          <w:rFonts w:eastAsiaTheme="minorEastAsia"/>
        </w:rPr>
      </w:pPr>
      <m:oMathPara>
        <m:oMath>
          <m:r>
            <w:rPr>
              <w:rFonts w:ascii="Cambria Math" w:hAnsi="Cambria Math"/>
            </w:rPr>
            <w:lastRenderedPageBreak/>
            <m:t>MSB=C32</m:t>
          </m:r>
        </m:oMath>
      </m:oMathPara>
    </w:p>
    <w:p w:rsidR="00481079" w:rsidRPr="00E35512" w:rsidRDefault="00481079" w:rsidP="00481079">
      <w:pPr>
        <w:rPr>
          <w:rFonts w:eastAsiaTheme="minorEastAsia"/>
        </w:rPr>
      </w:pPr>
      <m:oMathPara>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481079" w:rsidRPr="00E35512" w:rsidRDefault="00481079" w:rsidP="00481079">
      <w:pPr>
        <w:rPr>
          <w:rFonts w:eastAsiaTheme="minorEastAsia"/>
        </w:rPr>
      </w:pPr>
      <m:oMathPara>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481079" w:rsidRPr="00E35512" w:rsidRDefault="00481079" w:rsidP="00481079">
      <w:pPr>
        <w:rPr>
          <w:rFonts w:eastAsiaTheme="minorEastAsia"/>
          <w:i/>
        </w:rPr>
      </w:pPr>
      <m:oMathPara>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481079" w:rsidRPr="00E35512" w:rsidRDefault="00481079" w:rsidP="00481079">
      <w:pPr>
        <w:rPr>
          <w:rFonts w:eastAsiaTheme="minorEastAsia"/>
          <w:i/>
        </w:rPr>
      </w:pPr>
      <m:oMathPara>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481079" w:rsidRPr="00BD681D" w:rsidRDefault="00481079" w:rsidP="00481079">
      <w:pPr>
        <w:rPr>
          <w:rFonts w:eastAsiaTheme="minorEastAsia"/>
          <w:i/>
        </w:rPr>
      </w:pPr>
      <m:oMathPara>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481079" w:rsidRDefault="00481079" w:rsidP="00481079">
      <w:r w:rsidRPr="00E35512">
        <w:t>La lógica interna del decodificador fue realizada con las compuertas NAND descriptas anteriormente</w:t>
      </w:r>
      <w:r>
        <w:t>. A continuación se ilustran ejemplos de las interconexiones de compuertas que se realizaron para cumplir con la lógica del decodificador.</w:t>
      </w:r>
    </w:p>
    <w:p w:rsidR="00481079" w:rsidRDefault="00481079" w:rsidP="00481079">
      <w:r w:rsidRPr="00BD681D">
        <w:rPr>
          <w:noProof/>
          <w:lang w:eastAsia="es-AR"/>
        </w:rPr>
        <w:t xml:space="preserve"> </w:t>
      </w:r>
      <w:r>
        <w:rPr>
          <w:noProof/>
          <w:lang w:eastAsia="es-AR"/>
        </w:rPr>
        <w:drawing>
          <wp:inline distT="0" distB="0" distL="0" distR="0">
            <wp:extent cx="2466335" cy="2880000"/>
            <wp:effectExtent l="19050" t="0" r="0" b="0"/>
            <wp:docPr id="2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466335" cy="2880000"/>
                    </a:xfrm>
                    <a:prstGeom prst="rect">
                      <a:avLst/>
                    </a:prstGeom>
                    <a:noFill/>
                    <a:ln w="9525">
                      <a:noFill/>
                      <a:miter lim="800000"/>
                      <a:headEnd/>
                      <a:tailEnd/>
                    </a:ln>
                  </pic:spPr>
                </pic:pic>
              </a:graphicData>
            </a:graphic>
          </wp:inline>
        </w:drawing>
      </w:r>
      <w:r>
        <w:rPr>
          <w:noProof/>
          <w:lang w:eastAsia="es-AR"/>
        </w:rPr>
        <w:drawing>
          <wp:inline distT="0" distB="0" distL="0" distR="0">
            <wp:extent cx="1995016" cy="1757238"/>
            <wp:effectExtent l="19050" t="0" r="5234" b="0"/>
            <wp:docPr id="2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2001840" cy="1763249"/>
                    </a:xfrm>
                    <a:prstGeom prst="rect">
                      <a:avLst/>
                    </a:prstGeom>
                    <a:noFill/>
                    <a:ln w="9525">
                      <a:noFill/>
                      <a:miter lim="800000"/>
                      <a:headEnd/>
                      <a:tailEnd/>
                    </a:ln>
                  </pic:spPr>
                </pic:pic>
              </a:graphicData>
            </a:graphic>
          </wp:inline>
        </w:drawing>
      </w:r>
    </w:p>
    <w:p w:rsidR="00481079" w:rsidRDefault="00481079" w:rsidP="00481079">
      <w:pPr>
        <w:pStyle w:val="NormalWeb"/>
        <w:spacing w:before="0" w:beforeAutospacing="0" w:after="0" w:afterAutospacing="0"/>
      </w:pPr>
      <w:r>
        <w:rPr>
          <w:noProof/>
        </w:rPr>
        <w:lastRenderedPageBreak/>
        <w:drawing>
          <wp:inline distT="0" distB="0" distL="0" distR="0">
            <wp:extent cx="4845569" cy="3546282"/>
            <wp:effectExtent l="19050" t="0" r="0" b="0"/>
            <wp:docPr id="25" name="Imagen 16"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RICIO\AppData\Local\Temp\msohtmlclip1\01\clip_image001.png"/>
                    <pic:cNvPicPr>
                      <a:picLocks noChangeAspect="1" noChangeArrowheads="1"/>
                    </pic:cNvPicPr>
                  </pic:nvPicPr>
                  <pic:blipFill>
                    <a:blip r:embed="rId16" cstate="print"/>
                    <a:srcRect/>
                    <a:stretch>
                      <a:fillRect/>
                    </a:stretch>
                  </pic:blipFill>
                  <pic:spPr bwMode="auto">
                    <a:xfrm>
                      <a:off x="0" y="0"/>
                      <a:ext cx="4854267" cy="3552647"/>
                    </a:xfrm>
                    <a:prstGeom prst="rect">
                      <a:avLst/>
                    </a:prstGeom>
                    <a:noFill/>
                    <a:ln w="9525">
                      <a:noFill/>
                      <a:miter lim="800000"/>
                      <a:headEnd/>
                      <a:tailEnd/>
                    </a:ln>
                  </pic:spPr>
                </pic:pic>
              </a:graphicData>
            </a:graphic>
          </wp:inline>
        </w:drawing>
      </w:r>
    </w:p>
    <w:p w:rsidR="00481079" w:rsidRDefault="00481079" w:rsidP="00481079">
      <w:r w:rsidRPr="00E35512">
        <w:t>A continuación encontramos el esquemático superior del decodificador, con sus 63 entradas de código termómetro y 6 salidas para formar la palabra digital a la salida.</w:t>
      </w:r>
    </w:p>
    <w:p w:rsidR="00481079" w:rsidRDefault="00481079" w:rsidP="00481079">
      <w:r>
        <w:rPr>
          <w:noProof/>
          <w:lang w:eastAsia="es-AR"/>
        </w:rPr>
        <w:drawing>
          <wp:inline distT="0" distB="0" distL="0" distR="0">
            <wp:extent cx="3093085" cy="11055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93085" cy="1105535"/>
                    </a:xfrm>
                    <a:prstGeom prst="rect">
                      <a:avLst/>
                    </a:prstGeom>
                    <a:noFill/>
                    <a:ln w="9525">
                      <a:noFill/>
                      <a:miter lim="800000"/>
                      <a:headEnd/>
                      <a:tailEnd/>
                    </a:ln>
                  </pic:spPr>
                </pic:pic>
              </a:graphicData>
            </a:graphic>
          </wp:inline>
        </w:drawing>
      </w:r>
    </w:p>
    <w:p w:rsidR="00481079" w:rsidRDefault="00481079" w:rsidP="00481079">
      <w:pPr>
        <w:pStyle w:val="Epgrafe"/>
      </w:pPr>
      <w:r>
        <w:t>Esquemático general del decodificador.</w:t>
      </w:r>
    </w:p>
    <w:p w:rsidR="00481079" w:rsidRDefault="00481079" w:rsidP="00481079">
      <w:pPr>
        <w:pStyle w:val="Ttulo3"/>
        <w:pBdr>
          <w:top w:val="single" w:sz="4" w:space="1" w:color="auto"/>
          <w:bottom w:val="single" w:sz="4" w:space="1" w:color="auto"/>
        </w:pBdr>
      </w:pPr>
      <w:r>
        <w:t>CONVERSOR FLASH</w:t>
      </w:r>
    </w:p>
    <w:p w:rsidR="00481079" w:rsidRPr="00F1013E" w:rsidRDefault="00481079" w:rsidP="00481079">
      <w:r w:rsidRPr="00F1013E">
        <w:t xml:space="preserve">El diseño del conversor está representado en los siguientes esquemáticos. </w:t>
      </w:r>
    </w:p>
    <w:p w:rsidR="00481079" w:rsidRDefault="00481079" w:rsidP="00481079">
      <w:r w:rsidRPr="00F1013E">
        <w:t xml:space="preserve">La ilustración representa 3 comparadores con y sus conexiones, lo que se repite para los 63 comparadores encargados de generar el código termómetro. </w:t>
      </w:r>
    </w:p>
    <w:p w:rsidR="00481079" w:rsidRDefault="00481079" w:rsidP="00481079">
      <w:r>
        <w:rPr>
          <w:noProof/>
          <w:lang w:eastAsia="es-AR"/>
        </w:rPr>
        <w:drawing>
          <wp:inline distT="0" distB="0" distL="0" distR="0">
            <wp:extent cx="799516" cy="1075259"/>
            <wp:effectExtent l="152400" t="0" r="133934"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r="1996"/>
                    <a:stretch>
                      <a:fillRect/>
                    </a:stretch>
                  </pic:blipFill>
                  <pic:spPr bwMode="auto">
                    <a:xfrm rot="5400000">
                      <a:off x="0" y="0"/>
                      <a:ext cx="798562" cy="1073977"/>
                    </a:xfrm>
                    <a:prstGeom prst="rect">
                      <a:avLst/>
                    </a:prstGeom>
                    <a:noFill/>
                    <a:ln w="9525">
                      <a:noFill/>
                      <a:miter lim="800000"/>
                      <a:headEnd/>
                      <a:tailEnd/>
                    </a:ln>
                  </pic:spPr>
                </pic:pic>
              </a:graphicData>
            </a:graphic>
          </wp:inline>
        </w:drawing>
      </w:r>
      <w:r>
        <w:rPr>
          <w:noProof/>
          <w:lang w:eastAsia="es-AR"/>
        </w:rPr>
        <w:drawing>
          <wp:inline distT="0" distB="0" distL="0" distR="0">
            <wp:extent cx="847641" cy="1116808"/>
            <wp:effectExtent l="152400" t="0" r="142959" b="0"/>
            <wp:docPr id="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rot="5400000">
                      <a:off x="0" y="0"/>
                      <a:ext cx="851429" cy="1121799"/>
                    </a:xfrm>
                    <a:prstGeom prst="rect">
                      <a:avLst/>
                    </a:prstGeom>
                    <a:noFill/>
                    <a:ln w="9525">
                      <a:noFill/>
                      <a:miter lim="800000"/>
                      <a:headEnd/>
                      <a:tailEnd/>
                    </a:ln>
                  </pic:spPr>
                </pic:pic>
              </a:graphicData>
            </a:graphic>
          </wp:inline>
        </w:drawing>
      </w:r>
      <w:r>
        <w:rPr>
          <w:noProof/>
          <w:lang w:eastAsia="es-AR"/>
        </w:rPr>
        <w:drawing>
          <wp:inline distT="0" distB="0" distL="0" distR="0">
            <wp:extent cx="858354" cy="1133574"/>
            <wp:effectExtent l="152400" t="0" r="132246" b="0"/>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rot="5400000">
                      <a:off x="0" y="0"/>
                      <a:ext cx="865694" cy="1143267"/>
                    </a:xfrm>
                    <a:prstGeom prst="rect">
                      <a:avLst/>
                    </a:prstGeom>
                    <a:noFill/>
                    <a:ln w="9525">
                      <a:noFill/>
                      <a:miter lim="800000"/>
                      <a:headEnd/>
                      <a:tailEnd/>
                    </a:ln>
                  </pic:spPr>
                </pic:pic>
              </a:graphicData>
            </a:graphic>
          </wp:inline>
        </w:drawing>
      </w:r>
    </w:p>
    <w:p w:rsidR="00481079" w:rsidRDefault="00481079" w:rsidP="00481079">
      <w:pPr>
        <w:pStyle w:val="Epgrafe"/>
      </w:pPr>
      <w:r>
        <w:t>Esquemático superior de los comparadores con sus respectivas conexiones.</w:t>
      </w:r>
    </w:p>
    <w:p w:rsidR="00481079" w:rsidRDefault="00481079" w:rsidP="00481079">
      <w:r w:rsidRPr="00F1013E">
        <w:lastRenderedPageBreak/>
        <w:t>El esquema superior del decodificador con las 63 entradas es representado a continuación. Cada una de ellas se conecta a las salidas de los comparadores codificadas en código termómetro, y las 6 salidas de donde obtenemos la palabra digital en binario.</w:t>
      </w:r>
    </w:p>
    <w:p w:rsidR="00481079" w:rsidRDefault="00481079" w:rsidP="00481079">
      <w:r>
        <w:rPr>
          <w:noProof/>
          <w:lang w:eastAsia="es-AR"/>
        </w:rPr>
        <w:drawing>
          <wp:inline distT="0" distB="0" distL="0" distR="0">
            <wp:extent cx="3164288" cy="1528111"/>
            <wp:effectExtent l="19050" t="0" r="0"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171607" cy="1531646"/>
                    </a:xfrm>
                    <a:prstGeom prst="rect">
                      <a:avLst/>
                    </a:prstGeom>
                    <a:noFill/>
                    <a:ln w="9525">
                      <a:noFill/>
                      <a:miter lim="800000"/>
                      <a:headEnd/>
                      <a:tailEnd/>
                    </a:ln>
                  </pic:spPr>
                </pic:pic>
              </a:graphicData>
            </a:graphic>
          </wp:inline>
        </w:drawing>
      </w:r>
    </w:p>
    <w:p w:rsidR="00481079" w:rsidRDefault="00481079" w:rsidP="00481079">
      <w:pPr>
        <w:pStyle w:val="Epgrafe"/>
      </w:pPr>
      <w:r>
        <w:t>Esquemático superior del decodificador.</w:t>
      </w:r>
    </w:p>
    <w:p w:rsidR="00481079" w:rsidRPr="007D00F5" w:rsidRDefault="00481079" w:rsidP="00481079">
      <w:r w:rsidRPr="007D00F5">
        <w:t>El esquemático completo del Conversor Flash es la siguiente imagen.</w:t>
      </w:r>
    </w:p>
    <w:p w:rsidR="00481079" w:rsidRPr="007D00F5" w:rsidRDefault="00481079" w:rsidP="00481079">
      <w:r w:rsidRPr="007D00F5">
        <w:t>El bloque C está formado por las 6 salidas del decodificador, las cuales están sincronizadas con una señal CLOCK, permitiéndonos obtener la palabra digital negada y no negada al final de cada secuencia de conversión.</w:t>
      </w:r>
    </w:p>
    <w:p w:rsidR="00481079" w:rsidRPr="007D00F5" w:rsidRDefault="00481079" w:rsidP="00481079">
      <w:pPr>
        <w:pStyle w:val="Prrafodelista"/>
        <w:numPr>
          <w:ilvl w:val="0"/>
          <w:numId w:val="1"/>
        </w:numPr>
      </w:pPr>
      <w:r w:rsidRPr="007D00F5">
        <w:t>VDD es la alimentación del circuito (3.3 voltios).</w:t>
      </w:r>
    </w:p>
    <w:p w:rsidR="00481079" w:rsidRPr="007D00F5" w:rsidRDefault="00481079" w:rsidP="00481079">
      <w:pPr>
        <w:pStyle w:val="Prrafodelista"/>
        <w:numPr>
          <w:ilvl w:val="0"/>
          <w:numId w:val="1"/>
        </w:numPr>
      </w:pPr>
      <w:r w:rsidRPr="007D00F5">
        <w:t>GND es la referencia de masa.</w:t>
      </w:r>
    </w:p>
    <w:p w:rsidR="00481079" w:rsidRPr="007D00F5" w:rsidRDefault="00481079" w:rsidP="00481079">
      <w:pPr>
        <w:pStyle w:val="Prrafodelista"/>
        <w:numPr>
          <w:ilvl w:val="0"/>
          <w:numId w:val="1"/>
        </w:numPr>
      </w:pPr>
      <w:r w:rsidRPr="007D00F5">
        <w:t>VBIAS es la entrada de tensión que polariza el transistor M5 del comparador, encargado de determinar la corriente de la etapa diferencial del comparador.</w:t>
      </w:r>
    </w:p>
    <w:p w:rsidR="00481079" w:rsidRPr="007D00F5" w:rsidRDefault="00481079" w:rsidP="00481079">
      <w:pPr>
        <w:pStyle w:val="Prrafodelista"/>
        <w:numPr>
          <w:ilvl w:val="0"/>
          <w:numId w:val="1"/>
        </w:numPr>
      </w:pPr>
      <w:r w:rsidRPr="007D00F5">
        <w:t xml:space="preserve"> VREF es la tensión que será dividida por la cadena de resistencias dando como resultado los 63 niveles de referencia del decodificar.</w:t>
      </w:r>
    </w:p>
    <w:p w:rsidR="00481079" w:rsidRDefault="00481079" w:rsidP="00481079">
      <w:pPr>
        <w:ind w:left="360"/>
      </w:pPr>
      <w:r w:rsidRPr="007D00F5">
        <w:t>En este cado, la tensión a ser dividida es 630mV. Finalmente, en la entrada terminal VA se conecta la tensión de entrada a convertir.</w:t>
      </w:r>
    </w:p>
    <w:p w:rsidR="00481079" w:rsidRDefault="00481079" w:rsidP="00481079">
      <w:r>
        <w:rPr>
          <w:noProof/>
          <w:lang w:eastAsia="es-AR"/>
        </w:rPr>
        <w:drawing>
          <wp:inline distT="0" distB="0" distL="0" distR="0">
            <wp:extent cx="5612130" cy="1806590"/>
            <wp:effectExtent l="19050" t="0" r="7620" b="0"/>
            <wp:docPr id="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2130" cy="1806590"/>
                    </a:xfrm>
                    <a:prstGeom prst="rect">
                      <a:avLst/>
                    </a:prstGeom>
                    <a:noFill/>
                    <a:ln w="9525">
                      <a:noFill/>
                      <a:miter lim="800000"/>
                      <a:headEnd/>
                      <a:tailEnd/>
                    </a:ln>
                  </pic:spPr>
                </pic:pic>
              </a:graphicData>
            </a:graphic>
          </wp:inline>
        </w:drawing>
      </w:r>
    </w:p>
    <w:p w:rsidR="00481079" w:rsidRDefault="00481079" w:rsidP="00481079">
      <w:pPr>
        <w:pStyle w:val="Epgrafe"/>
      </w:pPr>
      <w:r>
        <w:t>Esquemático superior del conversor flash y sus conexiones.</w:t>
      </w:r>
    </w:p>
    <w:sectPr w:rsidR="00481079"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60458"/>
    <w:multiLevelType w:val="hybridMultilevel"/>
    <w:tmpl w:val="6FE044D8"/>
    <w:lvl w:ilvl="0" w:tplc="3DE849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81079"/>
    <w:rsid w:val="000E7831"/>
    <w:rsid w:val="00481079"/>
    <w:rsid w:val="005904A8"/>
    <w:rsid w:val="00EE6B6F"/>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079"/>
  </w:style>
  <w:style w:type="paragraph" w:styleId="Ttulo2">
    <w:name w:val="heading 2"/>
    <w:basedOn w:val="Normal"/>
    <w:next w:val="Normal"/>
    <w:link w:val="Ttulo2Car"/>
    <w:uiPriority w:val="9"/>
    <w:unhideWhenUsed/>
    <w:qFormat/>
    <w:rsid w:val="004810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1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107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81079"/>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481079"/>
    <w:pPr>
      <w:spacing w:line="240" w:lineRule="auto"/>
    </w:pPr>
    <w:rPr>
      <w:b/>
      <w:bCs/>
      <w:color w:val="4F81BD" w:themeColor="accent1"/>
      <w:sz w:val="18"/>
      <w:szCs w:val="18"/>
    </w:rPr>
  </w:style>
  <w:style w:type="paragraph" w:styleId="Prrafodelista">
    <w:name w:val="List Paragraph"/>
    <w:basedOn w:val="Normal"/>
    <w:uiPriority w:val="34"/>
    <w:qFormat/>
    <w:rsid w:val="00481079"/>
    <w:pPr>
      <w:ind w:left="720"/>
      <w:contextualSpacing/>
    </w:pPr>
  </w:style>
  <w:style w:type="table" w:styleId="Sombreadomedio2-nfasis1">
    <w:name w:val="Medium Shading 2 Accent 1"/>
    <w:basedOn w:val="Tablanormal"/>
    <w:uiPriority w:val="64"/>
    <w:rsid w:val="0048107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8107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810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850</Words>
  <Characters>4676</Characters>
  <Application>Microsoft Office Word</Application>
  <DocSecurity>0</DocSecurity>
  <Lines>38</Lines>
  <Paragraphs>11</Paragraphs>
  <ScaleCrop>false</ScaleCrop>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cp:revision>
  <dcterms:created xsi:type="dcterms:W3CDTF">2010-07-23T16:46:00Z</dcterms:created>
  <dcterms:modified xsi:type="dcterms:W3CDTF">2010-07-23T16:53:00Z</dcterms:modified>
</cp:coreProperties>
</file>